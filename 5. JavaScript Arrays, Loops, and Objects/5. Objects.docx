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BC3CB" w14:textId="77777777" w:rsidR="000426B3" w:rsidRPr="000426B3" w:rsidRDefault="000426B3" w:rsidP="000426B3">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426B3">
        <w:rPr>
          <w:rFonts w:ascii="Segoe UI" w:eastAsia="Times New Roman" w:hAnsi="Segoe UI" w:cs="Segoe UI"/>
          <w:b/>
          <w:bCs/>
          <w:color w:val="19191A"/>
          <w:kern w:val="36"/>
          <w:sz w:val="48"/>
          <w:szCs w:val="48"/>
          <w:lang w:eastAsia="en-IN"/>
        </w:rPr>
        <w:t>Introduction to Objects</w:t>
      </w:r>
    </w:p>
    <w:p w14:paraId="73C3304A" w14:textId="77777777" w:rsidR="000426B3" w:rsidRPr="000426B3" w:rsidRDefault="000426B3" w:rsidP="000426B3">
      <w:pPr>
        <w:shd w:val="clear" w:color="auto" w:fill="FFFFFF"/>
        <w:spacing w:after="100" w:afterAutospacing="1" w:line="240" w:lineRule="auto"/>
        <w:rPr>
          <w:rFonts w:ascii="Times New Roman" w:eastAsia="Times New Roman" w:hAnsi="Times New Roman" w:cs="Times New Roman"/>
          <w:sz w:val="24"/>
          <w:szCs w:val="24"/>
          <w:lang w:eastAsia="en-IN"/>
        </w:rPr>
      </w:pPr>
      <w:r w:rsidRPr="000426B3">
        <w:rPr>
          <w:rFonts w:ascii="Times New Roman" w:eastAsia="Times New Roman" w:hAnsi="Times New Roman" w:cs="Times New Roman"/>
          <w:sz w:val="24"/>
          <w:szCs w:val="24"/>
          <w:lang w:eastAsia="en-IN"/>
        </w:rPr>
        <w:t>It’s time to learn more about the basic structure that permeates nearly every aspect of JavaScript programming: objects.</w:t>
      </w:r>
    </w:p>
    <w:p w14:paraId="22207627" w14:textId="77777777" w:rsidR="000426B3" w:rsidRPr="000426B3" w:rsidRDefault="000426B3" w:rsidP="000426B3">
      <w:pPr>
        <w:shd w:val="clear" w:color="auto" w:fill="FFFFFF"/>
        <w:spacing w:after="100" w:afterAutospacing="1" w:line="240" w:lineRule="auto"/>
        <w:rPr>
          <w:rFonts w:ascii="Times New Roman" w:eastAsia="Times New Roman" w:hAnsi="Times New Roman" w:cs="Times New Roman"/>
          <w:sz w:val="24"/>
          <w:szCs w:val="24"/>
          <w:lang w:eastAsia="en-IN"/>
        </w:rPr>
      </w:pPr>
      <w:r w:rsidRPr="000426B3">
        <w:rPr>
          <w:rFonts w:ascii="Times New Roman" w:eastAsia="Times New Roman" w:hAnsi="Times New Roman" w:cs="Times New Roman"/>
          <w:sz w:val="24"/>
          <w:szCs w:val="24"/>
          <w:lang w:eastAsia="en-IN"/>
        </w:rPr>
        <w:t xml:space="preserve">You’re probably already more comfortable with objects than you think, because JavaScript loves objects! Many components of the language are actually </w:t>
      </w:r>
      <w:proofErr w:type="gramStart"/>
      <w:r w:rsidRPr="000426B3">
        <w:rPr>
          <w:rFonts w:ascii="Times New Roman" w:eastAsia="Times New Roman" w:hAnsi="Times New Roman" w:cs="Times New Roman"/>
          <w:sz w:val="24"/>
          <w:szCs w:val="24"/>
          <w:lang w:eastAsia="en-IN"/>
        </w:rPr>
        <w:t>objects</w:t>
      </w:r>
      <w:proofErr w:type="gramEnd"/>
      <w:r w:rsidRPr="000426B3">
        <w:rPr>
          <w:rFonts w:ascii="Times New Roman" w:eastAsia="Times New Roman" w:hAnsi="Times New Roman" w:cs="Times New Roman"/>
          <w:sz w:val="24"/>
          <w:szCs w:val="24"/>
          <w:lang w:eastAsia="en-IN"/>
        </w:rPr>
        <w:t xml:space="preserve"> under the hood, and even the parts that aren’t— like strings or numbers— can still act like objects in some instances.</w:t>
      </w:r>
    </w:p>
    <w:p w14:paraId="526185F7" w14:textId="77777777" w:rsidR="000426B3" w:rsidRPr="000426B3" w:rsidRDefault="000426B3" w:rsidP="000426B3">
      <w:pPr>
        <w:shd w:val="clear" w:color="auto" w:fill="FFFFFF"/>
        <w:spacing w:after="100" w:afterAutospacing="1" w:line="240" w:lineRule="auto"/>
        <w:rPr>
          <w:rFonts w:ascii="Times New Roman" w:eastAsia="Times New Roman" w:hAnsi="Times New Roman" w:cs="Times New Roman"/>
          <w:sz w:val="24"/>
          <w:szCs w:val="24"/>
          <w:lang w:eastAsia="en-IN"/>
        </w:rPr>
      </w:pPr>
      <w:r w:rsidRPr="000426B3">
        <w:rPr>
          <w:rFonts w:ascii="Times New Roman" w:eastAsia="Times New Roman" w:hAnsi="Times New Roman" w:cs="Times New Roman"/>
          <w:sz w:val="24"/>
          <w:szCs w:val="24"/>
          <w:lang w:eastAsia="en-IN"/>
        </w:rPr>
        <w:t xml:space="preserve">There are only seven fundamental data types in JavaScript, and six of those are the primitive data types: string, number, </w:t>
      </w:r>
      <w:proofErr w:type="spellStart"/>
      <w:r w:rsidRPr="000426B3">
        <w:rPr>
          <w:rFonts w:ascii="Times New Roman" w:eastAsia="Times New Roman" w:hAnsi="Times New Roman" w:cs="Times New Roman"/>
          <w:sz w:val="24"/>
          <w:szCs w:val="24"/>
          <w:lang w:eastAsia="en-IN"/>
        </w:rPr>
        <w:t>boolean</w:t>
      </w:r>
      <w:proofErr w:type="spellEnd"/>
      <w:r w:rsidRPr="000426B3">
        <w:rPr>
          <w:rFonts w:ascii="Times New Roman" w:eastAsia="Times New Roman" w:hAnsi="Times New Roman" w:cs="Times New Roman"/>
          <w:sz w:val="24"/>
          <w:szCs w:val="24"/>
          <w:lang w:eastAsia="en-IN"/>
        </w:rPr>
        <w:t>, null, undefined, and symbol. With the seventh type, objects, we open our code to more complex possibilities. We can use JavaScript objects to model real-world things, like a basketball, or we can use objects to build the data structures that make the web possible.</w:t>
      </w:r>
    </w:p>
    <w:p w14:paraId="025D3FBB" w14:textId="77777777" w:rsidR="000426B3" w:rsidRPr="000426B3" w:rsidRDefault="000426B3" w:rsidP="000426B3">
      <w:pPr>
        <w:shd w:val="clear" w:color="auto" w:fill="FFFFFF"/>
        <w:spacing w:after="0" w:line="240" w:lineRule="auto"/>
        <w:rPr>
          <w:rFonts w:ascii="Times New Roman" w:eastAsia="Times New Roman" w:hAnsi="Times New Roman" w:cs="Times New Roman"/>
          <w:sz w:val="24"/>
          <w:szCs w:val="24"/>
          <w:lang w:eastAsia="en-IN"/>
        </w:rPr>
      </w:pPr>
      <w:r w:rsidRPr="000426B3">
        <w:rPr>
          <w:rFonts w:ascii="Times New Roman" w:eastAsia="Times New Roman" w:hAnsi="Times New Roman" w:cs="Times New Roman"/>
          <w:sz w:val="24"/>
          <w:szCs w:val="24"/>
          <w:lang w:eastAsia="en-IN"/>
        </w:rPr>
        <w:t>At their core, JavaScript objects are containers storing related data and functionality, but that deceptively simple task is extremely powerful in practice. You’ve been using the power of objects all along, but now it’s time to understand the mechanics of objects and start making your own!</w:t>
      </w:r>
    </w:p>
    <w:p w14:paraId="76410E71" w14:textId="066E0A3A" w:rsidR="00B81964" w:rsidRDefault="00B81964"/>
    <w:p w14:paraId="741A6FDD" w14:textId="77777777" w:rsidR="00B00FDB" w:rsidRPr="00B00FDB" w:rsidRDefault="00B00FDB" w:rsidP="00B00FD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00FDB">
        <w:rPr>
          <w:rFonts w:ascii="Segoe UI" w:eastAsia="Times New Roman" w:hAnsi="Segoe UI" w:cs="Segoe UI"/>
          <w:b/>
          <w:bCs/>
          <w:color w:val="19191A"/>
          <w:kern w:val="36"/>
          <w:sz w:val="48"/>
          <w:szCs w:val="48"/>
          <w:lang w:eastAsia="en-IN"/>
        </w:rPr>
        <w:t>Creating Object Literals</w:t>
      </w:r>
    </w:p>
    <w:p w14:paraId="354279CE"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Objects can be assigned to variables just like any JavaScript type. We use curly braces, </w:t>
      </w:r>
      <w:r w:rsidRPr="00B00FDB">
        <w:rPr>
          <w:rFonts w:ascii="Consolas" w:eastAsia="Times New Roman" w:hAnsi="Consolas" w:cs="Courier New"/>
          <w:color w:val="15141F"/>
          <w:sz w:val="20"/>
          <w:szCs w:val="20"/>
          <w:shd w:val="clear" w:color="auto" w:fill="EAE9ED"/>
          <w:lang w:eastAsia="en-IN"/>
        </w:rPr>
        <w:t>{}</w:t>
      </w:r>
      <w:r w:rsidRPr="00B00FDB">
        <w:rPr>
          <w:rFonts w:ascii="Segoe UI" w:eastAsia="Times New Roman" w:hAnsi="Segoe UI" w:cs="Segoe UI"/>
          <w:color w:val="484848"/>
          <w:sz w:val="27"/>
          <w:szCs w:val="27"/>
          <w:lang w:eastAsia="en-IN"/>
        </w:rPr>
        <w:t>, to designate an </w:t>
      </w:r>
      <w:r w:rsidRPr="00B00FDB">
        <w:rPr>
          <w:rFonts w:ascii="Segoe UI" w:eastAsia="Times New Roman" w:hAnsi="Segoe UI" w:cs="Segoe UI"/>
          <w:i/>
          <w:iCs/>
          <w:color w:val="484848"/>
          <w:sz w:val="27"/>
          <w:szCs w:val="27"/>
          <w:lang w:eastAsia="en-IN"/>
        </w:rPr>
        <w:t>object literal</w:t>
      </w:r>
      <w:r w:rsidRPr="00B00FDB">
        <w:rPr>
          <w:rFonts w:ascii="Segoe UI" w:eastAsia="Times New Roman" w:hAnsi="Segoe UI" w:cs="Segoe UI"/>
          <w:color w:val="484848"/>
          <w:sz w:val="27"/>
          <w:szCs w:val="27"/>
          <w:lang w:eastAsia="en-IN"/>
        </w:rPr>
        <w:t>:</w:t>
      </w:r>
    </w:p>
    <w:p w14:paraId="5247ABE0"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B3CCFF"/>
          <w:sz w:val="27"/>
          <w:szCs w:val="27"/>
          <w:lang w:eastAsia="en-IN"/>
        </w:rPr>
        <w:t>let</w:t>
      </w: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B3CCFF"/>
          <w:sz w:val="27"/>
          <w:szCs w:val="27"/>
          <w:lang w:eastAsia="en-IN"/>
        </w:rPr>
        <w:t>spaceship</w:t>
      </w:r>
      <w:r w:rsidRPr="00B00FDB">
        <w:rPr>
          <w:rFonts w:ascii="Consolas" w:eastAsia="Times New Roman" w:hAnsi="Consolas" w:cs="Courier New"/>
          <w:color w:val="FFFFFF"/>
          <w:sz w:val="27"/>
          <w:szCs w:val="27"/>
          <w:lang w:eastAsia="en-IN"/>
        </w:rPr>
        <w:t xml:space="preserve"> = {}; </w:t>
      </w:r>
      <w:r w:rsidRPr="00B00FDB">
        <w:rPr>
          <w:rFonts w:ascii="Consolas" w:eastAsia="Times New Roman" w:hAnsi="Consolas" w:cs="Courier New"/>
          <w:color w:val="939598"/>
          <w:sz w:val="27"/>
          <w:szCs w:val="27"/>
          <w:lang w:eastAsia="en-IN"/>
        </w:rPr>
        <w:t>// spaceship is an empty object</w:t>
      </w:r>
    </w:p>
    <w:p w14:paraId="22999AA0"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We fill an object with unordered data. This data is organized into </w:t>
      </w:r>
      <w:r w:rsidRPr="00B00FDB">
        <w:rPr>
          <w:rFonts w:ascii="Segoe UI" w:eastAsia="Times New Roman" w:hAnsi="Segoe UI" w:cs="Segoe UI"/>
          <w:i/>
          <w:iCs/>
          <w:color w:val="484848"/>
          <w:sz w:val="27"/>
          <w:szCs w:val="27"/>
          <w:lang w:eastAsia="en-IN"/>
        </w:rPr>
        <w:t>key-value pairs</w:t>
      </w:r>
      <w:r w:rsidRPr="00B00FDB">
        <w:rPr>
          <w:rFonts w:ascii="Segoe UI" w:eastAsia="Times New Roman" w:hAnsi="Segoe UI" w:cs="Segoe UI"/>
          <w:color w:val="484848"/>
          <w:sz w:val="27"/>
          <w:szCs w:val="27"/>
          <w:lang w:eastAsia="en-IN"/>
        </w:rPr>
        <w:t>. A key is like a variable name that points to a location in memory that holds a value.</w:t>
      </w:r>
    </w:p>
    <w:p w14:paraId="79CDB554" w14:textId="5BF7AE69"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noProof/>
          <w:color w:val="484848"/>
          <w:sz w:val="27"/>
          <w:szCs w:val="27"/>
          <w:lang w:eastAsia="en-IN"/>
        </w:rPr>
        <mc:AlternateContent>
          <mc:Choice Requires="wps">
            <w:drawing>
              <wp:inline distT="0" distB="0" distL="0" distR="0" wp14:anchorId="13876EE9" wp14:editId="1817968F">
                <wp:extent cx="304800" cy="304800"/>
                <wp:effectExtent l="0" t="0" r="0" b="0"/>
                <wp:docPr id="2" name="Rectangle 2" descr="https://s3.amazonaws.com/codecademy-content/courses/learn-javascript-objects/key+val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03CCF78B" id="Rectangle 2" o:spid="_x0000_s1026" alt="https://s3.amazonaws.com/codecademy-content/courses/learn-javascript-objects/key+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hhMrM9wIA&#10;ABo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63B2431C"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A key’s value can be of any data type in the language including functions or other objects.</w:t>
      </w:r>
    </w:p>
    <w:p w14:paraId="48C58314"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We make a key-value pair by writing the key’s name, or </w:t>
      </w:r>
      <w:r w:rsidRPr="00B00FDB">
        <w:rPr>
          <w:rFonts w:ascii="Segoe UI" w:eastAsia="Times New Roman" w:hAnsi="Segoe UI" w:cs="Segoe UI"/>
          <w:i/>
          <w:iCs/>
          <w:color w:val="484848"/>
          <w:sz w:val="27"/>
          <w:szCs w:val="27"/>
          <w:lang w:eastAsia="en-IN"/>
        </w:rPr>
        <w:t>identifier</w:t>
      </w:r>
      <w:r w:rsidRPr="00B00FDB">
        <w:rPr>
          <w:rFonts w:ascii="Segoe UI" w:eastAsia="Times New Roman" w:hAnsi="Segoe UI" w:cs="Segoe UI"/>
          <w:color w:val="484848"/>
          <w:sz w:val="27"/>
          <w:szCs w:val="27"/>
          <w:lang w:eastAsia="en-IN"/>
        </w:rPr>
        <w:t>, followed by a colon and then the value. We separate each key-value pair in an object literal with a comma (</w:t>
      </w:r>
      <w:r w:rsidRPr="00B00FDB">
        <w:rPr>
          <w:rFonts w:ascii="Consolas" w:eastAsia="Times New Roman" w:hAnsi="Consolas" w:cs="Courier New"/>
          <w:color w:val="15141F"/>
          <w:sz w:val="20"/>
          <w:szCs w:val="20"/>
          <w:shd w:val="clear" w:color="auto" w:fill="EAE9ED"/>
          <w:lang w:eastAsia="en-IN"/>
        </w:rPr>
        <w:t>,</w:t>
      </w:r>
      <w:r w:rsidRPr="00B00FDB">
        <w:rPr>
          <w:rFonts w:ascii="Segoe UI" w:eastAsia="Times New Roman" w:hAnsi="Segoe UI" w:cs="Segoe UI"/>
          <w:color w:val="484848"/>
          <w:sz w:val="27"/>
          <w:szCs w:val="27"/>
          <w:lang w:eastAsia="en-IN"/>
        </w:rPr>
        <w:t>). Keys are strings, but when we have a key that does not have any special characters in it, JavaScript allows us to omit the quotation marks:</w:t>
      </w:r>
    </w:p>
    <w:p w14:paraId="5C428469" w14:textId="2B8267EE"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noProof/>
          <w:color w:val="484848"/>
          <w:sz w:val="27"/>
          <w:szCs w:val="27"/>
          <w:lang w:eastAsia="en-IN"/>
        </w:rPr>
        <mc:AlternateContent>
          <mc:Choice Requires="wps">
            <w:drawing>
              <wp:inline distT="0" distB="0" distL="0" distR="0" wp14:anchorId="4DB6AD12" wp14:editId="55D37027">
                <wp:extent cx="304800" cy="304800"/>
                <wp:effectExtent l="0" t="0" r="0" b="0"/>
                <wp:docPr id="1" name="Rectangle 1" descr="https://s3.amazonaws.com/codecademy-content/courses/learn-javascript-objects/objectlitera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453E0F5F" id="Rectangle 1" o:spid="_x0000_s1026" alt="https://s3.amazonaws.com/codecademy-content/courses/learn-javascript-objects/objectlitera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TcOFl9wIA&#10;ACU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7EDE8A6E"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939598"/>
          <w:sz w:val="27"/>
          <w:szCs w:val="27"/>
          <w:lang w:eastAsia="en-IN"/>
        </w:rPr>
        <w:t>// An object literal with two key-value pairs</w:t>
      </w:r>
    </w:p>
    <w:p w14:paraId="3A719972"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B3CCFF"/>
          <w:sz w:val="27"/>
          <w:szCs w:val="27"/>
          <w:lang w:eastAsia="en-IN"/>
        </w:rPr>
        <w:t>let</w:t>
      </w: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B3CCFF"/>
          <w:sz w:val="27"/>
          <w:szCs w:val="27"/>
          <w:lang w:eastAsia="en-IN"/>
        </w:rPr>
        <w:t>spaceship</w:t>
      </w:r>
      <w:r w:rsidRPr="00B00FDB">
        <w:rPr>
          <w:rFonts w:ascii="Consolas" w:eastAsia="Times New Roman" w:hAnsi="Consolas" w:cs="Courier New"/>
          <w:color w:val="FFFFFF"/>
          <w:sz w:val="27"/>
          <w:szCs w:val="27"/>
          <w:lang w:eastAsia="en-IN"/>
        </w:rPr>
        <w:t xml:space="preserve"> = {</w:t>
      </w:r>
    </w:p>
    <w:p w14:paraId="33186B14"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'Fuel Type'</w:t>
      </w: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'diesel'</w:t>
      </w:r>
      <w:r w:rsidRPr="00B00FDB">
        <w:rPr>
          <w:rFonts w:ascii="Consolas" w:eastAsia="Times New Roman" w:hAnsi="Consolas" w:cs="Courier New"/>
          <w:color w:val="FFFFFF"/>
          <w:sz w:val="27"/>
          <w:szCs w:val="27"/>
          <w:lang w:eastAsia="en-IN"/>
        </w:rPr>
        <w:t>,</w:t>
      </w:r>
    </w:p>
    <w:p w14:paraId="4AD0AEBD"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 xml:space="preserve">  </w:t>
      </w:r>
      <w:proofErr w:type="spellStart"/>
      <w:r w:rsidRPr="00B00FDB">
        <w:rPr>
          <w:rFonts w:ascii="Consolas" w:eastAsia="Times New Roman" w:hAnsi="Consolas" w:cs="Courier New"/>
          <w:color w:val="83FFF5"/>
          <w:sz w:val="27"/>
          <w:szCs w:val="27"/>
          <w:lang w:eastAsia="en-IN"/>
        </w:rPr>
        <w:t>color</w:t>
      </w:r>
      <w:proofErr w:type="spellEnd"/>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'silver'</w:t>
      </w:r>
    </w:p>
    <w:p w14:paraId="42CC65A5"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w:t>
      </w:r>
    </w:p>
    <w:p w14:paraId="366454BE"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The </w:t>
      </w:r>
      <w:r w:rsidRPr="00B00FDB">
        <w:rPr>
          <w:rFonts w:ascii="Consolas" w:eastAsia="Times New Roman" w:hAnsi="Consolas" w:cs="Courier New"/>
          <w:color w:val="15141F"/>
          <w:sz w:val="20"/>
          <w:szCs w:val="20"/>
          <w:shd w:val="clear" w:color="auto" w:fill="EAE9ED"/>
          <w:lang w:eastAsia="en-IN"/>
        </w:rPr>
        <w:t>spaceship</w:t>
      </w:r>
      <w:r w:rsidRPr="00B00FDB">
        <w:rPr>
          <w:rFonts w:ascii="Segoe UI" w:eastAsia="Times New Roman" w:hAnsi="Segoe UI" w:cs="Segoe UI"/>
          <w:color w:val="484848"/>
          <w:sz w:val="27"/>
          <w:szCs w:val="27"/>
          <w:lang w:eastAsia="en-IN"/>
        </w:rPr>
        <w:t> object has two properties </w:t>
      </w:r>
      <w:r w:rsidRPr="00B00FDB">
        <w:rPr>
          <w:rFonts w:ascii="Consolas" w:eastAsia="Times New Roman" w:hAnsi="Consolas" w:cs="Courier New"/>
          <w:color w:val="15141F"/>
          <w:sz w:val="20"/>
          <w:szCs w:val="20"/>
          <w:shd w:val="clear" w:color="auto" w:fill="EAE9ED"/>
          <w:lang w:eastAsia="en-IN"/>
        </w:rPr>
        <w:t>Fuel Type</w:t>
      </w:r>
      <w:r w:rsidRPr="00B00FDB">
        <w:rPr>
          <w:rFonts w:ascii="Segoe UI" w:eastAsia="Times New Roman" w:hAnsi="Segoe UI" w:cs="Segoe UI"/>
          <w:color w:val="484848"/>
          <w:sz w:val="27"/>
          <w:szCs w:val="27"/>
          <w:lang w:eastAsia="en-IN"/>
        </w:rPr>
        <w:t> and </w:t>
      </w:r>
      <w:proofErr w:type="spellStart"/>
      <w:r w:rsidRPr="00B00FDB">
        <w:rPr>
          <w:rFonts w:ascii="Consolas" w:eastAsia="Times New Roman" w:hAnsi="Consolas" w:cs="Courier New"/>
          <w:color w:val="15141F"/>
          <w:sz w:val="20"/>
          <w:szCs w:val="20"/>
          <w:shd w:val="clear" w:color="auto" w:fill="EAE9ED"/>
          <w:lang w:eastAsia="en-IN"/>
        </w:rPr>
        <w:t>color</w:t>
      </w:r>
      <w:proofErr w:type="spellEnd"/>
      <w:r w:rsidRPr="00B00FDB">
        <w:rPr>
          <w:rFonts w:ascii="Segoe UI" w:eastAsia="Times New Roman" w:hAnsi="Segoe UI" w:cs="Segoe UI"/>
          <w:color w:val="484848"/>
          <w:sz w:val="27"/>
          <w:szCs w:val="27"/>
          <w:lang w:eastAsia="en-IN"/>
        </w:rPr>
        <w:t>. </w:t>
      </w:r>
      <w:r w:rsidRPr="00B00FDB">
        <w:rPr>
          <w:rFonts w:ascii="Consolas" w:eastAsia="Times New Roman" w:hAnsi="Consolas" w:cs="Courier New"/>
          <w:color w:val="15141F"/>
          <w:sz w:val="20"/>
          <w:szCs w:val="20"/>
          <w:shd w:val="clear" w:color="auto" w:fill="EAE9ED"/>
          <w:lang w:eastAsia="en-IN"/>
        </w:rPr>
        <w:t>'Fuel Type'</w:t>
      </w:r>
      <w:r w:rsidRPr="00B00FDB">
        <w:rPr>
          <w:rFonts w:ascii="Segoe UI" w:eastAsia="Times New Roman" w:hAnsi="Segoe UI" w:cs="Segoe UI"/>
          <w:color w:val="484848"/>
          <w:sz w:val="27"/>
          <w:szCs w:val="27"/>
          <w:lang w:eastAsia="en-IN"/>
        </w:rPr>
        <w:t> has quotation marks because it contains a space character.</w:t>
      </w:r>
    </w:p>
    <w:p w14:paraId="4213C2C8" w14:textId="77777777"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lastRenderedPageBreak/>
        <w:t>Let’s make some objects!</w:t>
      </w:r>
    </w:p>
    <w:p w14:paraId="0B24509F" w14:textId="77777777" w:rsidR="00B00FDB" w:rsidRPr="00B00FDB" w:rsidRDefault="00B00FDB" w:rsidP="00B00FDB">
      <w:pPr>
        <w:shd w:val="clear" w:color="auto" w:fill="F6F5FA"/>
        <w:spacing w:after="0" w:line="240" w:lineRule="auto"/>
        <w:rPr>
          <w:rFonts w:ascii="Segoe UI" w:eastAsia="Times New Roman" w:hAnsi="Segoe UI" w:cs="Segoe UI"/>
          <w:b/>
          <w:bCs/>
          <w:color w:val="19191A"/>
          <w:sz w:val="27"/>
          <w:szCs w:val="27"/>
          <w:lang w:eastAsia="en-IN"/>
        </w:rPr>
      </w:pPr>
      <w:r w:rsidRPr="00B00FDB">
        <w:rPr>
          <w:rFonts w:ascii="Segoe UI" w:eastAsia="Times New Roman" w:hAnsi="Segoe UI" w:cs="Segoe UI"/>
          <w:b/>
          <w:bCs/>
          <w:color w:val="19191A"/>
          <w:sz w:val="27"/>
          <w:szCs w:val="27"/>
          <w:lang w:eastAsia="en-IN"/>
        </w:rPr>
        <w:t>Instructions</w:t>
      </w:r>
    </w:p>
    <w:p w14:paraId="0B358EB3" w14:textId="77777777"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b/>
          <w:bCs/>
          <w:color w:val="484848"/>
          <w:sz w:val="27"/>
          <w:szCs w:val="27"/>
          <w:lang w:eastAsia="en-IN"/>
        </w:rPr>
        <w:t>1.</w:t>
      </w:r>
    </w:p>
    <w:p w14:paraId="20B01F94" w14:textId="77777777"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The </w:t>
      </w:r>
      <w:r w:rsidRPr="00B00FDB">
        <w:rPr>
          <w:rFonts w:ascii="Consolas" w:eastAsia="Times New Roman" w:hAnsi="Consolas" w:cs="Courier New"/>
          <w:color w:val="15141F"/>
          <w:sz w:val="20"/>
          <w:szCs w:val="20"/>
          <w:shd w:val="clear" w:color="auto" w:fill="EAE9ED"/>
          <w:lang w:eastAsia="en-IN"/>
        </w:rPr>
        <w:t>spaceship</w:t>
      </w:r>
      <w:r w:rsidRPr="00B00FDB">
        <w:rPr>
          <w:rFonts w:ascii="Segoe UI" w:eastAsia="Times New Roman" w:hAnsi="Segoe UI" w:cs="Segoe UI"/>
          <w:color w:val="484848"/>
          <w:sz w:val="27"/>
          <w:szCs w:val="27"/>
          <w:lang w:eastAsia="en-IN"/>
        </w:rPr>
        <w:t> we have so far looks good but, unfortunately, is not very fast at hyperspace travel due to having an inferior fuel source. Make a new spaceship object named </w:t>
      </w:r>
      <w:proofErr w:type="spellStart"/>
      <w:r w:rsidRPr="00B00FDB">
        <w:rPr>
          <w:rFonts w:ascii="Consolas" w:eastAsia="Times New Roman" w:hAnsi="Consolas" w:cs="Courier New"/>
          <w:color w:val="15141F"/>
          <w:sz w:val="20"/>
          <w:szCs w:val="20"/>
          <w:shd w:val="clear" w:color="auto" w:fill="EAE9ED"/>
          <w:lang w:eastAsia="en-IN"/>
        </w:rPr>
        <w:t>fasterShip</w:t>
      </w:r>
      <w:proofErr w:type="spellEnd"/>
      <w:r w:rsidRPr="00B00FDB">
        <w:rPr>
          <w:rFonts w:ascii="Segoe UI" w:eastAsia="Times New Roman" w:hAnsi="Segoe UI" w:cs="Segoe UI"/>
          <w:color w:val="484848"/>
          <w:sz w:val="27"/>
          <w:szCs w:val="27"/>
          <w:lang w:eastAsia="en-IN"/>
        </w:rPr>
        <w:t> with the same </w:t>
      </w:r>
      <w:proofErr w:type="spellStart"/>
      <w:r w:rsidRPr="00B00FDB">
        <w:rPr>
          <w:rFonts w:ascii="Consolas" w:eastAsia="Times New Roman" w:hAnsi="Consolas" w:cs="Courier New"/>
          <w:color w:val="15141F"/>
          <w:sz w:val="20"/>
          <w:szCs w:val="20"/>
          <w:shd w:val="clear" w:color="auto" w:fill="EAE9ED"/>
          <w:lang w:eastAsia="en-IN"/>
        </w:rPr>
        <w:t>color</w:t>
      </w:r>
      <w:proofErr w:type="spellEnd"/>
      <w:r w:rsidRPr="00B00FDB">
        <w:rPr>
          <w:rFonts w:ascii="Segoe UI" w:eastAsia="Times New Roman" w:hAnsi="Segoe UI" w:cs="Segoe UI"/>
          <w:color w:val="484848"/>
          <w:sz w:val="27"/>
          <w:szCs w:val="27"/>
          <w:lang w:eastAsia="en-IN"/>
        </w:rPr>
        <w:t> as </w:t>
      </w:r>
      <w:r w:rsidRPr="00B00FDB">
        <w:rPr>
          <w:rFonts w:ascii="Consolas" w:eastAsia="Times New Roman" w:hAnsi="Consolas" w:cs="Courier New"/>
          <w:color w:val="15141F"/>
          <w:sz w:val="20"/>
          <w:szCs w:val="20"/>
          <w:shd w:val="clear" w:color="auto" w:fill="EAE9ED"/>
          <w:lang w:eastAsia="en-IN"/>
        </w:rPr>
        <w:t>spaceship</w:t>
      </w:r>
      <w:r w:rsidRPr="00B00FDB">
        <w:rPr>
          <w:rFonts w:ascii="Segoe UI" w:eastAsia="Times New Roman" w:hAnsi="Segoe UI" w:cs="Segoe UI"/>
          <w:color w:val="484848"/>
          <w:sz w:val="27"/>
          <w:szCs w:val="27"/>
          <w:lang w:eastAsia="en-IN"/>
        </w:rPr>
        <w:t> but with a </w:t>
      </w:r>
      <w:r w:rsidRPr="00B00FDB">
        <w:rPr>
          <w:rFonts w:ascii="Consolas" w:eastAsia="Times New Roman" w:hAnsi="Consolas" w:cs="Courier New"/>
          <w:color w:val="15141F"/>
          <w:sz w:val="20"/>
          <w:szCs w:val="20"/>
          <w:shd w:val="clear" w:color="auto" w:fill="EAE9ED"/>
          <w:lang w:eastAsia="en-IN"/>
        </w:rPr>
        <w:t>Fuel Type</w:t>
      </w:r>
      <w:r w:rsidRPr="00B00FDB">
        <w:rPr>
          <w:rFonts w:ascii="Segoe UI" w:eastAsia="Times New Roman" w:hAnsi="Segoe UI" w:cs="Segoe UI"/>
          <w:color w:val="484848"/>
          <w:sz w:val="27"/>
          <w:szCs w:val="27"/>
          <w:lang w:eastAsia="en-IN"/>
        </w:rPr>
        <w:t> equal to </w:t>
      </w:r>
      <w:r w:rsidRPr="00B00FDB">
        <w:rPr>
          <w:rFonts w:ascii="Consolas" w:eastAsia="Times New Roman" w:hAnsi="Consolas" w:cs="Courier New"/>
          <w:color w:val="15141F"/>
          <w:sz w:val="20"/>
          <w:szCs w:val="20"/>
          <w:shd w:val="clear" w:color="auto" w:fill="EAE9ED"/>
          <w:lang w:eastAsia="en-IN"/>
        </w:rPr>
        <w:t>'Turbo Fuel'</w:t>
      </w:r>
      <w:r w:rsidRPr="00B00FDB">
        <w:rPr>
          <w:rFonts w:ascii="Segoe UI" w:eastAsia="Times New Roman" w:hAnsi="Segoe UI" w:cs="Segoe UI"/>
          <w:color w:val="484848"/>
          <w:sz w:val="27"/>
          <w:szCs w:val="27"/>
          <w:lang w:eastAsia="en-IN"/>
        </w:rPr>
        <w:t>.</w:t>
      </w:r>
    </w:p>
    <w:p w14:paraId="1FB82D3C" w14:textId="77777777" w:rsidR="00B00FDB" w:rsidRPr="00B00FDB" w:rsidRDefault="00B00FDB" w:rsidP="00B00FDB">
      <w:pPr>
        <w:spacing w:after="0"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Hint</w:t>
      </w:r>
    </w:p>
    <w:p w14:paraId="77AC20AC" w14:textId="77777777" w:rsidR="00B00FDB" w:rsidRPr="00B00FDB" w:rsidRDefault="00B00FDB" w:rsidP="00B00FDB">
      <w:pPr>
        <w:spacing w:after="100" w:afterAutospacing="1" w:line="240" w:lineRule="auto"/>
        <w:rPr>
          <w:rFonts w:ascii="Segoe UI" w:eastAsia="Times New Roman" w:hAnsi="Segoe UI" w:cs="Segoe UI"/>
          <w:color w:val="484848"/>
          <w:sz w:val="27"/>
          <w:szCs w:val="27"/>
          <w:lang w:eastAsia="en-IN"/>
        </w:rPr>
      </w:pPr>
      <w:r w:rsidRPr="00B00FDB">
        <w:rPr>
          <w:rFonts w:ascii="Segoe UI" w:eastAsia="Times New Roman" w:hAnsi="Segoe UI" w:cs="Segoe UI"/>
          <w:color w:val="484848"/>
          <w:sz w:val="27"/>
          <w:szCs w:val="27"/>
          <w:lang w:eastAsia="en-IN"/>
        </w:rPr>
        <w:t>Create an object literal with two properties.</w:t>
      </w:r>
    </w:p>
    <w:p w14:paraId="216E6A6F"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B3CCFF"/>
          <w:sz w:val="27"/>
          <w:szCs w:val="27"/>
          <w:lang w:eastAsia="en-IN"/>
        </w:rPr>
        <w:t>let</w:t>
      </w:r>
      <w:r w:rsidRPr="00B00FDB">
        <w:rPr>
          <w:rFonts w:ascii="Consolas" w:eastAsia="Times New Roman" w:hAnsi="Consolas" w:cs="Courier New"/>
          <w:color w:val="FFFFFF"/>
          <w:sz w:val="27"/>
          <w:szCs w:val="27"/>
          <w:lang w:eastAsia="en-IN"/>
        </w:rPr>
        <w:t xml:space="preserve"> </w:t>
      </w:r>
      <w:proofErr w:type="spellStart"/>
      <w:r w:rsidRPr="00B00FDB">
        <w:rPr>
          <w:rFonts w:ascii="Consolas" w:eastAsia="Times New Roman" w:hAnsi="Consolas" w:cs="Courier New"/>
          <w:color w:val="B3CCFF"/>
          <w:sz w:val="27"/>
          <w:szCs w:val="27"/>
          <w:lang w:eastAsia="en-IN"/>
        </w:rPr>
        <w:t>objectName</w:t>
      </w:r>
      <w:proofErr w:type="spellEnd"/>
      <w:r w:rsidRPr="00B00FDB">
        <w:rPr>
          <w:rFonts w:ascii="Consolas" w:eastAsia="Times New Roman" w:hAnsi="Consolas" w:cs="Courier New"/>
          <w:color w:val="FFFFFF"/>
          <w:sz w:val="27"/>
          <w:szCs w:val="27"/>
          <w:lang w:eastAsia="en-IN"/>
        </w:rPr>
        <w:t xml:space="preserve"> = {</w:t>
      </w:r>
    </w:p>
    <w:p w14:paraId="23F5F938"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'Property Name'</w:t>
      </w:r>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'Property Value'</w:t>
      </w:r>
      <w:r w:rsidRPr="00B00FDB">
        <w:rPr>
          <w:rFonts w:ascii="Consolas" w:eastAsia="Times New Roman" w:hAnsi="Consolas" w:cs="Courier New"/>
          <w:color w:val="FFFFFF"/>
          <w:sz w:val="27"/>
          <w:szCs w:val="27"/>
          <w:lang w:eastAsia="en-IN"/>
        </w:rPr>
        <w:t>,</w:t>
      </w:r>
    </w:p>
    <w:p w14:paraId="2E66AB77"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 xml:space="preserve">  </w:t>
      </w:r>
      <w:proofErr w:type="spellStart"/>
      <w:r w:rsidRPr="00B00FDB">
        <w:rPr>
          <w:rFonts w:ascii="Consolas" w:eastAsia="Times New Roman" w:hAnsi="Consolas" w:cs="Courier New"/>
          <w:color w:val="83FFF5"/>
          <w:sz w:val="27"/>
          <w:szCs w:val="27"/>
          <w:lang w:eastAsia="en-IN"/>
        </w:rPr>
        <w:t>propName</w:t>
      </w:r>
      <w:proofErr w:type="spellEnd"/>
      <w:r w:rsidRPr="00B00FDB">
        <w:rPr>
          <w:rFonts w:ascii="Consolas" w:eastAsia="Times New Roman" w:hAnsi="Consolas" w:cs="Courier New"/>
          <w:color w:val="FFFFFF"/>
          <w:sz w:val="27"/>
          <w:szCs w:val="27"/>
          <w:lang w:eastAsia="en-IN"/>
        </w:rPr>
        <w:t xml:space="preserve">: </w:t>
      </w:r>
      <w:r w:rsidRPr="00B00FDB">
        <w:rPr>
          <w:rFonts w:ascii="Consolas" w:eastAsia="Times New Roman" w:hAnsi="Consolas" w:cs="Courier New"/>
          <w:color w:val="FFE083"/>
          <w:sz w:val="27"/>
          <w:szCs w:val="27"/>
          <w:lang w:eastAsia="en-IN"/>
        </w:rPr>
        <w:t>'Prop Value'</w:t>
      </w:r>
    </w:p>
    <w:p w14:paraId="33CCD111" w14:textId="77777777" w:rsidR="00B00FDB" w:rsidRPr="00B00FDB" w:rsidRDefault="00B00FDB" w:rsidP="00B00F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00FDB">
        <w:rPr>
          <w:rFonts w:ascii="Consolas" w:eastAsia="Times New Roman" w:hAnsi="Consolas" w:cs="Courier New"/>
          <w:color w:val="FFFFFF"/>
          <w:sz w:val="27"/>
          <w:szCs w:val="27"/>
          <w:lang w:eastAsia="en-IN"/>
        </w:rPr>
        <w:t>};</w:t>
      </w:r>
    </w:p>
    <w:p w14:paraId="468B1A41" w14:textId="1C5D8E5A" w:rsidR="00B00FDB" w:rsidRDefault="00B00FDB"/>
    <w:p w14:paraId="564A9038" w14:textId="77777777" w:rsidR="009C5774" w:rsidRPr="009C5774" w:rsidRDefault="009C5774" w:rsidP="009C5774">
      <w:pPr>
        <w:shd w:val="clear" w:color="auto" w:fill="1E1E1E"/>
        <w:spacing w:after="0" w:line="330" w:lineRule="atLeast"/>
        <w:rPr>
          <w:rFonts w:ascii="Consolas" w:eastAsia="Times New Roman" w:hAnsi="Consolas" w:cs="Times New Roman"/>
          <w:color w:val="FFFFFF"/>
          <w:sz w:val="21"/>
          <w:szCs w:val="21"/>
          <w:lang w:eastAsia="en-IN"/>
        </w:rPr>
      </w:pPr>
      <w:r w:rsidRPr="009C5774">
        <w:rPr>
          <w:rFonts w:ascii="Consolas" w:eastAsia="Times New Roman" w:hAnsi="Consolas" w:cs="Times New Roman"/>
          <w:color w:val="B3CCFF"/>
          <w:sz w:val="21"/>
          <w:szCs w:val="21"/>
          <w:lang w:eastAsia="en-IN"/>
        </w:rPr>
        <w:t>let </w:t>
      </w:r>
      <w:proofErr w:type="spellStart"/>
      <w:r w:rsidRPr="009C5774">
        <w:rPr>
          <w:rFonts w:ascii="Consolas" w:eastAsia="Times New Roman" w:hAnsi="Consolas" w:cs="Times New Roman"/>
          <w:color w:val="B3CCFF"/>
          <w:sz w:val="21"/>
          <w:szCs w:val="21"/>
          <w:lang w:eastAsia="en-IN"/>
        </w:rPr>
        <w:t>fasterShip</w:t>
      </w:r>
      <w:proofErr w:type="spellEnd"/>
      <w:r w:rsidRPr="009C5774">
        <w:rPr>
          <w:rFonts w:ascii="Consolas" w:eastAsia="Times New Roman" w:hAnsi="Consolas" w:cs="Times New Roman"/>
          <w:color w:val="FFFFFF"/>
          <w:sz w:val="21"/>
          <w:szCs w:val="21"/>
          <w:lang w:eastAsia="en-IN"/>
        </w:rPr>
        <w:t> = {</w:t>
      </w:r>
    </w:p>
    <w:p w14:paraId="058B9096" w14:textId="77777777" w:rsidR="009C5774" w:rsidRPr="009C5774" w:rsidRDefault="009C5774" w:rsidP="009C5774">
      <w:pPr>
        <w:shd w:val="clear" w:color="auto" w:fill="1E1E1E"/>
        <w:spacing w:after="0" w:line="330" w:lineRule="atLeast"/>
        <w:rPr>
          <w:rFonts w:ascii="Consolas" w:eastAsia="Times New Roman" w:hAnsi="Consolas" w:cs="Times New Roman"/>
          <w:color w:val="FFFFFF"/>
          <w:sz w:val="21"/>
          <w:szCs w:val="21"/>
          <w:lang w:eastAsia="en-IN"/>
        </w:rPr>
      </w:pPr>
      <w:r w:rsidRPr="009C5774">
        <w:rPr>
          <w:rFonts w:ascii="Consolas" w:eastAsia="Times New Roman" w:hAnsi="Consolas" w:cs="Times New Roman"/>
          <w:color w:val="FFFFFF"/>
          <w:sz w:val="21"/>
          <w:szCs w:val="21"/>
          <w:lang w:eastAsia="en-IN"/>
        </w:rPr>
        <w:t>  </w:t>
      </w:r>
      <w:r w:rsidRPr="009C5774">
        <w:rPr>
          <w:rFonts w:ascii="Consolas" w:eastAsia="Times New Roman" w:hAnsi="Consolas" w:cs="Times New Roman"/>
          <w:color w:val="FFE083"/>
          <w:sz w:val="21"/>
          <w:szCs w:val="21"/>
          <w:lang w:eastAsia="en-IN"/>
        </w:rPr>
        <w:t>'Fuel Type'</w:t>
      </w:r>
      <w:r w:rsidRPr="009C5774">
        <w:rPr>
          <w:rFonts w:ascii="Consolas" w:eastAsia="Times New Roman" w:hAnsi="Consolas" w:cs="Times New Roman"/>
          <w:color w:val="FFFFFF"/>
          <w:sz w:val="21"/>
          <w:szCs w:val="21"/>
          <w:lang w:eastAsia="en-IN"/>
        </w:rPr>
        <w:t>: </w:t>
      </w:r>
      <w:r w:rsidRPr="009C5774">
        <w:rPr>
          <w:rFonts w:ascii="Consolas" w:eastAsia="Times New Roman" w:hAnsi="Consolas" w:cs="Times New Roman"/>
          <w:color w:val="FFE083"/>
          <w:sz w:val="21"/>
          <w:szCs w:val="21"/>
          <w:lang w:eastAsia="en-IN"/>
        </w:rPr>
        <w:t>'Turbo Fuel'</w:t>
      </w:r>
      <w:r w:rsidRPr="009C5774">
        <w:rPr>
          <w:rFonts w:ascii="Consolas" w:eastAsia="Times New Roman" w:hAnsi="Consolas" w:cs="Times New Roman"/>
          <w:color w:val="FFFFFF"/>
          <w:sz w:val="21"/>
          <w:szCs w:val="21"/>
          <w:lang w:eastAsia="en-IN"/>
        </w:rPr>
        <w:t>,</w:t>
      </w:r>
    </w:p>
    <w:p w14:paraId="56366E9B" w14:textId="77777777" w:rsidR="009C5774" w:rsidRPr="009C5774" w:rsidRDefault="009C5774" w:rsidP="009C5774">
      <w:pPr>
        <w:shd w:val="clear" w:color="auto" w:fill="1E1E1E"/>
        <w:spacing w:after="0" w:line="330" w:lineRule="atLeast"/>
        <w:rPr>
          <w:rFonts w:ascii="Consolas" w:eastAsia="Times New Roman" w:hAnsi="Consolas" w:cs="Times New Roman"/>
          <w:color w:val="FFFFFF"/>
          <w:sz w:val="21"/>
          <w:szCs w:val="21"/>
          <w:lang w:eastAsia="en-IN"/>
        </w:rPr>
      </w:pPr>
      <w:r w:rsidRPr="009C5774">
        <w:rPr>
          <w:rFonts w:ascii="Consolas" w:eastAsia="Times New Roman" w:hAnsi="Consolas" w:cs="Times New Roman"/>
          <w:color w:val="FFFFFF"/>
          <w:sz w:val="21"/>
          <w:szCs w:val="21"/>
          <w:lang w:eastAsia="en-IN"/>
        </w:rPr>
        <w:t>  </w:t>
      </w:r>
      <w:proofErr w:type="spellStart"/>
      <w:r w:rsidRPr="009C5774">
        <w:rPr>
          <w:rFonts w:ascii="Consolas" w:eastAsia="Times New Roman" w:hAnsi="Consolas" w:cs="Times New Roman"/>
          <w:color w:val="83FFF5"/>
          <w:sz w:val="21"/>
          <w:szCs w:val="21"/>
          <w:lang w:eastAsia="en-IN"/>
        </w:rPr>
        <w:t>color</w:t>
      </w:r>
      <w:proofErr w:type="spellEnd"/>
      <w:r w:rsidRPr="009C5774">
        <w:rPr>
          <w:rFonts w:ascii="Consolas" w:eastAsia="Times New Roman" w:hAnsi="Consolas" w:cs="Times New Roman"/>
          <w:color w:val="FFFFFF"/>
          <w:sz w:val="21"/>
          <w:szCs w:val="21"/>
          <w:lang w:eastAsia="en-IN"/>
        </w:rPr>
        <w:t>: </w:t>
      </w:r>
      <w:r w:rsidRPr="009C5774">
        <w:rPr>
          <w:rFonts w:ascii="Consolas" w:eastAsia="Times New Roman" w:hAnsi="Consolas" w:cs="Times New Roman"/>
          <w:color w:val="FFE083"/>
          <w:sz w:val="21"/>
          <w:szCs w:val="21"/>
          <w:lang w:eastAsia="en-IN"/>
        </w:rPr>
        <w:t>'silver'</w:t>
      </w:r>
    </w:p>
    <w:p w14:paraId="013E1F48" w14:textId="77777777" w:rsidR="009C5774" w:rsidRPr="009C5774" w:rsidRDefault="009C5774" w:rsidP="009C5774">
      <w:pPr>
        <w:shd w:val="clear" w:color="auto" w:fill="1E1E1E"/>
        <w:spacing w:after="0" w:line="330" w:lineRule="atLeast"/>
        <w:rPr>
          <w:rFonts w:ascii="Consolas" w:eastAsia="Times New Roman" w:hAnsi="Consolas" w:cs="Times New Roman"/>
          <w:color w:val="FFFFFF"/>
          <w:sz w:val="21"/>
          <w:szCs w:val="21"/>
          <w:lang w:eastAsia="en-IN"/>
        </w:rPr>
      </w:pPr>
      <w:r w:rsidRPr="009C5774">
        <w:rPr>
          <w:rFonts w:ascii="Consolas" w:eastAsia="Times New Roman" w:hAnsi="Consolas" w:cs="Times New Roman"/>
          <w:color w:val="FFFFFF"/>
          <w:sz w:val="21"/>
          <w:szCs w:val="21"/>
          <w:lang w:eastAsia="en-IN"/>
        </w:rPr>
        <w:t>};</w:t>
      </w:r>
    </w:p>
    <w:p w14:paraId="4C2AE604" w14:textId="47CE3F12" w:rsidR="009C5774" w:rsidRDefault="009C5774"/>
    <w:p w14:paraId="1EF21ADB" w14:textId="77777777" w:rsidR="00EA2592" w:rsidRDefault="00EA2592" w:rsidP="00EA2592">
      <w:pPr>
        <w:pStyle w:val="Heading1"/>
        <w:rPr>
          <w:rFonts w:ascii="Segoe UI" w:hAnsi="Segoe UI" w:cs="Segoe UI"/>
          <w:color w:val="19191A"/>
        </w:rPr>
      </w:pPr>
      <w:r>
        <w:rPr>
          <w:rFonts w:ascii="Segoe UI" w:hAnsi="Segoe UI" w:cs="Segoe UI"/>
          <w:color w:val="19191A"/>
        </w:rPr>
        <w:t>Accessing Properties</w:t>
      </w:r>
    </w:p>
    <w:p w14:paraId="48FD11B5"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There are two ways we can access an object’s property. Let’s explore the first way— dot </w:t>
      </w:r>
      <w:proofErr w:type="gramStart"/>
      <w:r>
        <w:rPr>
          <w:rFonts w:ascii="Segoe UI" w:hAnsi="Segoe UI" w:cs="Segoe UI"/>
          <w:color w:val="484848"/>
          <w:sz w:val="27"/>
          <w:szCs w:val="27"/>
        </w:rPr>
        <w:t>notation, </w:t>
      </w:r>
      <w:r>
        <w:rPr>
          <w:rStyle w:val="HTMLCode"/>
          <w:rFonts w:ascii="Consolas" w:hAnsi="Consolas"/>
          <w:color w:val="15141F"/>
          <w:shd w:val="clear" w:color="auto" w:fill="EAE9ED"/>
        </w:rPr>
        <w:t>.</w:t>
      </w:r>
      <w:r>
        <w:rPr>
          <w:rFonts w:ascii="Segoe UI" w:hAnsi="Segoe UI" w:cs="Segoe UI"/>
          <w:color w:val="484848"/>
          <w:sz w:val="27"/>
          <w:szCs w:val="27"/>
        </w:rPr>
        <w:t>.</w:t>
      </w:r>
      <w:proofErr w:type="gramEnd"/>
    </w:p>
    <w:p w14:paraId="2F9D37E7"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used dot notation to access the properties and methods of built-in objects and data instances:</w:t>
      </w:r>
    </w:p>
    <w:p w14:paraId="3D766904" w14:textId="77777777" w:rsidR="00EA2592" w:rsidRDefault="00EA2592" w:rsidP="00EA2592">
      <w:pPr>
        <w:pStyle w:val="HTMLPreformatted"/>
        <w:shd w:val="clear" w:color="auto" w:fill="0A0E1D"/>
        <w:rPr>
          <w:rFonts w:ascii="Consolas" w:hAnsi="Consolas"/>
          <w:color w:val="FFFFFF"/>
          <w:sz w:val="27"/>
          <w:szCs w:val="27"/>
        </w:rPr>
      </w:pPr>
      <w:r>
        <w:rPr>
          <w:rStyle w:val="cm-string"/>
          <w:rFonts w:ascii="Consolas" w:hAnsi="Consolas"/>
          <w:color w:val="FFE083"/>
          <w:sz w:val="27"/>
          <w:szCs w:val="27"/>
        </w:rPr>
        <w:t>'</w:t>
      </w:r>
      <w:proofErr w:type="spellStart"/>
      <w:r>
        <w:rPr>
          <w:rStyle w:val="cm-string"/>
          <w:rFonts w:ascii="Consolas" w:hAnsi="Consolas"/>
          <w:color w:val="FFE083"/>
          <w:sz w:val="27"/>
          <w:szCs w:val="27"/>
        </w:rPr>
        <w:t>hello</w:t>
      </w:r>
      <w:proofErr w:type="gramStart"/>
      <w:r>
        <w:rPr>
          <w:rStyle w:val="cm-string"/>
          <w:rFonts w:ascii="Consolas" w:hAnsi="Consolas"/>
          <w:color w:val="FFE083"/>
          <w:sz w:val="27"/>
          <w:szCs w:val="27"/>
        </w:rPr>
        <w:t>'</w:t>
      </w:r>
      <w:r>
        <w:rPr>
          <w:rFonts w:ascii="Consolas" w:hAnsi="Consolas"/>
          <w:color w:val="FFFFFF"/>
          <w:sz w:val="27"/>
          <w:szCs w:val="27"/>
        </w:rPr>
        <w:t>.</w:t>
      </w:r>
      <w:r>
        <w:rPr>
          <w:rStyle w:val="cm-property"/>
          <w:rFonts w:ascii="Consolas" w:hAnsi="Consolas"/>
          <w:color w:val="83FFF5"/>
          <w:sz w:val="27"/>
          <w:szCs w:val="27"/>
        </w:rPr>
        <w:t>length</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Returns 5</w:t>
      </w:r>
    </w:p>
    <w:p w14:paraId="02A79EF7"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property dot notation, we write the object’s name, followed by the dot operator and then the property name (key):</w:t>
      </w:r>
    </w:p>
    <w:p w14:paraId="738A1B68" w14:textId="77777777" w:rsidR="00EA2592" w:rsidRDefault="00EA2592" w:rsidP="00EA2592">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spaceship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144A4F09" w14:textId="77777777" w:rsidR="00EA2592" w:rsidRDefault="00EA2592" w:rsidP="00EA259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homePlanet</w:t>
      </w:r>
      <w:proofErr w:type="spellEnd"/>
      <w:r>
        <w:rPr>
          <w:rFonts w:ascii="Consolas" w:hAnsi="Consolas"/>
          <w:color w:val="FFFFFF"/>
          <w:sz w:val="27"/>
          <w:szCs w:val="27"/>
        </w:rPr>
        <w:t xml:space="preserve">: </w:t>
      </w:r>
      <w:r>
        <w:rPr>
          <w:rStyle w:val="cm-string"/>
          <w:rFonts w:ascii="Consolas" w:hAnsi="Consolas"/>
          <w:color w:val="FFE083"/>
          <w:sz w:val="27"/>
          <w:szCs w:val="27"/>
        </w:rPr>
        <w:t>'Earth'</w:t>
      </w:r>
      <w:r>
        <w:rPr>
          <w:rFonts w:ascii="Consolas" w:hAnsi="Consolas"/>
          <w:color w:val="FFFFFF"/>
          <w:sz w:val="27"/>
          <w:szCs w:val="27"/>
        </w:rPr>
        <w:t>,</w:t>
      </w:r>
    </w:p>
    <w:p w14:paraId="01C6C631" w14:textId="77777777" w:rsidR="00EA2592" w:rsidRDefault="00EA2592" w:rsidP="00EA259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string"/>
          <w:rFonts w:ascii="Consolas" w:hAnsi="Consolas"/>
          <w:color w:val="FFE083"/>
          <w:sz w:val="27"/>
          <w:szCs w:val="27"/>
        </w:rPr>
        <w:t>'silver'</w:t>
      </w:r>
    </w:p>
    <w:p w14:paraId="41AE08F0" w14:textId="77777777" w:rsidR="00EA2592" w:rsidRDefault="00EA2592" w:rsidP="00EA259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C99AF70" w14:textId="77777777" w:rsidR="00EA2592" w:rsidRDefault="00EA2592" w:rsidP="00EA2592">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spaceship</w:t>
      </w:r>
      <w:r>
        <w:rPr>
          <w:rFonts w:ascii="Consolas" w:hAnsi="Consolas"/>
          <w:color w:val="FFFFFF"/>
          <w:sz w:val="27"/>
          <w:szCs w:val="27"/>
        </w:rPr>
        <w:t>.</w:t>
      </w:r>
      <w:r>
        <w:rPr>
          <w:rStyle w:val="cm-property"/>
          <w:rFonts w:ascii="Consolas" w:hAnsi="Consolas"/>
          <w:color w:val="83FFF5"/>
          <w:sz w:val="27"/>
          <w:szCs w:val="27"/>
        </w:rPr>
        <w:t>homePlanet</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Returns 'Earth',</w:t>
      </w:r>
    </w:p>
    <w:p w14:paraId="3EEC3AC6" w14:textId="77777777" w:rsidR="00EA2592" w:rsidRDefault="00EA2592" w:rsidP="00EA2592">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spaceship</w:t>
      </w:r>
      <w:r>
        <w:rPr>
          <w:rFonts w:ascii="Consolas" w:hAnsi="Consolas"/>
          <w:color w:val="FFFFFF"/>
          <w:sz w:val="27"/>
          <w:szCs w:val="27"/>
        </w:rPr>
        <w:t>.</w:t>
      </w:r>
      <w:r>
        <w:rPr>
          <w:rStyle w:val="cm-property"/>
          <w:rFonts w:ascii="Consolas" w:hAnsi="Consolas"/>
          <w:color w:val="83FFF5"/>
          <w:sz w:val="27"/>
          <w:szCs w:val="27"/>
        </w:rPr>
        <w:t>color</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Returns 'silver',</w:t>
      </w:r>
    </w:p>
    <w:p w14:paraId="079784AA" w14:textId="35BB30BD" w:rsidR="00EA2592" w:rsidRDefault="00EA2592" w:rsidP="00EA2592">
      <w:pPr>
        <w:rPr>
          <w:rFonts w:ascii="Segoe UI" w:hAnsi="Segoe UI" w:cs="Segoe UI"/>
          <w:color w:val="484848"/>
          <w:sz w:val="27"/>
          <w:szCs w:val="27"/>
        </w:rPr>
      </w:pPr>
      <w:r>
        <w:rPr>
          <w:rFonts w:ascii="Segoe UI" w:hAnsi="Segoe UI" w:cs="Segoe UI"/>
          <w:noProof/>
          <w:color w:val="484848"/>
          <w:sz w:val="27"/>
          <w:szCs w:val="27"/>
        </w:rPr>
        <mc:AlternateContent>
          <mc:Choice Requires="wps">
            <w:drawing>
              <wp:inline distT="0" distB="0" distL="0" distR="0" wp14:anchorId="7C2E8004" wp14:editId="19643E6A">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32604DE2"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AC93337"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try to access a property that does not exist on that object, </w:t>
      </w:r>
      <w:r>
        <w:rPr>
          <w:rStyle w:val="HTMLCode"/>
          <w:rFonts w:ascii="Consolas" w:hAnsi="Consolas"/>
          <w:color w:val="15141F"/>
          <w:shd w:val="clear" w:color="auto" w:fill="EAE9ED"/>
        </w:rPr>
        <w:t>undefined</w:t>
      </w:r>
      <w:r>
        <w:rPr>
          <w:rFonts w:ascii="Segoe UI" w:hAnsi="Segoe UI" w:cs="Segoe UI"/>
          <w:color w:val="484848"/>
          <w:sz w:val="27"/>
          <w:szCs w:val="27"/>
        </w:rPr>
        <w:t> will be returned.</w:t>
      </w:r>
    </w:p>
    <w:p w14:paraId="73BEAD6D" w14:textId="77777777" w:rsidR="00EA2592" w:rsidRDefault="00EA2592" w:rsidP="00EA2592">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spaceship</w:t>
      </w:r>
      <w:r>
        <w:rPr>
          <w:rFonts w:ascii="Consolas" w:hAnsi="Consolas"/>
          <w:color w:val="FFFFFF"/>
          <w:sz w:val="27"/>
          <w:szCs w:val="27"/>
        </w:rPr>
        <w:t>.</w:t>
      </w:r>
      <w:r>
        <w:rPr>
          <w:rStyle w:val="cm-property"/>
          <w:rFonts w:ascii="Consolas" w:hAnsi="Consolas"/>
          <w:color w:val="83FFF5"/>
          <w:sz w:val="27"/>
          <w:szCs w:val="27"/>
        </w:rPr>
        <w:t>favoriteIcecream</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Returns undefined</w:t>
      </w:r>
    </w:p>
    <w:p w14:paraId="751036BD" w14:textId="77777777" w:rsidR="00EA2592" w:rsidRDefault="00EA2592" w:rsidP="00EA25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Let’s get some more practice using dot notation on an object!</w:t>
      </w:r>
    </w:p>
    <w:p w14:paraId="0A10F284" w14:textId="77777777" w:rsidR="00EA2592" w:rsidRDefault="00EA2592" w:rsidP="00EA259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7345D30" w14:textId="77777777" w:rsidR="00EA2592" w:rsidRDefault="00EA2592" w:rsidP="00EA2592">
      <w:pPr>
        <w:rPr>
          <w:rFonts w:ascii="Segoe UI" w:hAnsi="Segoe UI" w:cs="Segoe UI"/>
          <w:color w:val="484848"/>
          <w:sz w:val="27"/>
          <w:szCs w:val="27"/>
        </w:rPr>
      </w:pPr>
      <w:r>
        <w:rPr>
          <w:rFonts w:ascii="Segoe UI" w:hAnsi="Segoe UI" w:cs="Segoe UI"/>
          <w:b/>
          <w:bCs/>
          <w:color w:val="484848"/>
          <w:sz w:val="27"/>
          <w:szCs w:val="27"/>
        </w:rPr>
        <w:t>1.</w:t>
      </w:r>
    </w:p>
    <w:p w14:paraId="3EE7CCDC" w14:textId="77777777" w:rsidR="00EA2592" w:rsidRDefault="00EA2592" w:rsidP="00EA25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use the dot operator to access the value of </w:t>
      </w:r>
      <w:proofErr w:type="spellStart"/>
      <w:r>
        <w:rPr>
          <w:rStyle w:val="HTMLCode"/>
          <w:rFonts w:ascii="Consolas" w:hAnsi="Consolas"/>
          <w:color w:val="15141F"/>
          <w:shd w:val="clear" w:color="auto" w:fill="EAE9ED"/>
        </w:rPr>
        <w:t>numCrew</w:t>
      </w:r>
      <w:proofErr w:type="spellEnd"/>
      <w:r>
        <w:rPr>
          <w:rFonts w:ascii="Segoe UI" w:hAnsi="Segoe UI" w:cs="Segoe UI"/>
          <w:color w:val="484848"/>
          <w:sz w:val="27"/>
          <w:szCs w:val="27"/>
        </w:rPr>
        <w:t> from the </w:t>
      </w:r>
      <w:r>
        <w:rPr>
          <w:rStyle w:val="HTMLCode"/>
          <w:rFonts w:ascii="Consolas" w:hAnsi="Consolas"/>
          <w:color w:val="15141F"/>
          <w:shd w:val="clear" w:color="auto" w:fill="EAE9ED"/>
        </w:rPr>
        <w:t>spaceship</w:t>
      </w:r>
      <w:r>
        <w:rPr>
          <w:rFonts w:ascii="Segoe UI" w:hAnsi="Segoe UI" w:cs="Segoe UI"/>
          <w:color w:val="484848"/>
          <w:sz w:val="27"/>
          <w:szCs w:val="27"/>
        </w:rPr>
        <w:t> object in the code editor. Create a variable </w:t>
      </w:r>
      <w:proofErr w:type="spellStart"/>
      <w:r>
        <w:rPr>
          <w:rStyle w:val="HTMLCode"/>
          <w:rFonts w:ascii="Consolas" w:hAnsi="Consolas"/>
          <w:color w:val="15141F"/>
          <w:shd w:val="clear" w:color="auto" w:fill="EAE9ED"/>
        </w:rPr>
        <w:t>crewCount</w:t>
      </w:r>
      <w:proofErr w:type="spellEnd"/>
      <w:r>
        <w:rPr>
          <w:rFonts w:ascii="Segoe UI" w:hAnsi="Segoe UI" w:cs="Segoe UI"/>
          <w:color w:val="484848"/>
          <w:sz w:val="27"/>
          <w:szCs w:val="27"/>
        </w:rPr>
        <w:t> and assign the </w:t>
      </w:r>
      <w:proofErr w:type="gramStart"/>
      <w:r>
        <w:rPr>
          <w:rStyle w:val="HTMLCode"/>
          <w:rFonts w:ascii="Consolas" w:hAnsi="Consolas"/>
          <w:color w:val="15141F"/>
          <w:shd w:val="clear" w:color="auto" w:fill="EAE9ED"/>
        </w:rPr>
        <w:t>spaceship</w:t>
      </w:r>
      <w:r>
        <w:rPr>
          <w:rFonts w:ascii="Segoe UI" w:hAnsi="Segoe UI" w:cs="Segoe UI"/>
          <w:color w:val="484848"/>
          <w:sz w:val="27"/>
          <w:szCs w:val="27"/>
        </w:rPr>
        <w:t>‘</w:t>
      </w:r>
      <w:proofErr w:type="gramEnd"/>
      <w:r>
        <w:rPr>
          <w:rFonts w:ascii="Segoe UI" w:hAnsi="Segoe UI" w:cs="Segoe UI"/>
          <w:color w:val="484848"/>
          <w:sz w:val="27"/>
          <w:szCs w:val="27"/>
        </w:rPr>
        <w:t>s </w:t>
      </w:r>
      <w:proofErr w:type="spellStart"/>
      <w:r>
        <w:rPr>
          <w:rStyle w:val="HTMLCode"/>
          <w:rFonts w:ascii="Consolas" w:hAnsi="Consolas"/>
          <w:color w:val="15141F"/>
          <w:shd w:val="clear" w:color="auto" w:fill="EAE9ED"/>
        </w:rPr>
        <w:t>numCrew</w:t>
      </w:r>
      <w:proofErr w:type="spellEnd"/>
      <w:r>
        <w:rPr>
          <w:rFonts w:ascii="Segoe UI" w:hAnsi="Segoe UI" w:cs="Segoe UI"/>
          <w:color w:val="484848"/>
          <w:sz w:val="27"/>
          <w:szCs w:val="27"/>
        </w:rPr>
        <w:t> property to it.</w:t>
      </w:r>
    </w:p>
    <w:p w14:paraId="5DAAE644" w14:textId="77777777" w:rsidR="00EA2592" w:rsidRDefault="00EA2592" w:rsidP="00EA259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050B073"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variable with a value of the object’s property:</w:t>
      </w:r>
    </w:p>
    <w:p w14:paraId="328DD4EA" w14:textId="77777777" w:rsidR="00EA2592" w:rsidRDefault="00EA2592" w:rsidP="00EA259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variableName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objectName</w:t>
      </w:r>
      <w:r>
        <w:rPr>
          <w:rFonts w:ascii="Consolas" w:hAnsi="Consolas"/>
          <w:color w:val="FFFFFF"/>
          <w:sz w:val="27"/>
          <w:szCs w:val="27"/>
        </w:rPr>
        <w:t>.</w:t>
      </w:r>
      <w:r>
        <w:rPr>
          <w:rStyle w:val="cm-property"/>
          <w:rFonts w:ascii="Consolas" w:hAnsi="Consolas"/>
          <w:color w:val="83FFF5"/>
          <w:sz w:val="27"/>
          <w:szCs w:val="27"/>
        </w:rPr>
        <w:t>propertyName</w:t>
      </w:r>
      <w:proofErr w:type="spellEnd"/>
      <w:r>
        <w:rPr>
          <w:rFonts w:ascii="Consolas" w:hAnsi="Consolas"/>
          <w:color w:val="FFFFFF"/>
          <w:sz w:val="27"/>
          <w:szCs w:val="27"/>
        </w:rPr>
        <w:t>;</w:t>
      </w:r>
    </w:p>
    <w:p w14:paraId="062DE423" w14:textId="77777777" w:rsidR="00EA2592" w:rsidRDefault="00EA2592" w:rsidP="00EA259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995CD63" w14:textId="77777777" w:rsidR="00EA2592" w:rsidRDefault="00EA2592" w:rsidP="00EA259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Again using the dot operator, create a variable </w:t>
      </w:r>
      <w:proofErr w:type="spellStart"/>
      <w:r>
        <w:rPr>
          <w:rStyle w:val="HTMLCode"/>
          <w:rFonts w:ascii="Consolas" w:hAnsi="Consolas"/>
          <w:color w:val="15141F"/>
          <w:shd w:val="clear" w:color="auto" w:fill="EAE9ED"/>
        </w:rPr>
        <w:t>planetArray</w:t>
      </w:r>
      <w:proofErr w:type="spellEnd"/>
      <w:r>
        <w:rPr>
          <w:rFonts w:ascii="Segoe UI" w:hAnsi="Segoe UI" w:cs="Segoe UI"/>
          <w:color w:val="484848"/>
          <w:sz w:val="27"/>
          <w:szCs w:val="27"/>
        </w:rPr>
        <w:t> and assign the </w:t>
      </w:r>
      <w:proofErr w:type="gramStart"/>
      <w:r>
        <w:rPr>
          <w:rStyle w:val="HTMLCode"/>
          <w:rFonts w:ascii="Consolas" w:hAnsi="Consolas"/>
          <w:color w:val="15141F"/>
          <w:shd w:val="clear" w:color="auto" w:fill="EAE9ED"/>
        </w:rPr>
        <w:t>spaceship</w:t>
      </w:r>
      <w:r>
        <w:rPr>
          <w:rFonts w:ascii="Segoe UI" w:hAnsi="Segoe UI" w:cs="Segoe UI"/>
          <w:color w:val="484848"/>
          <w:sz w:val="27"/>
          <w:szCs w:val="27"/>
        </w:rPr>
        <w:t>‘</w:t>
      </w:r>
      <w:proofErr w:type="gramEnd"/>
      <w:r>
        <w:rPr>
          <w:rFonts w:ascii="Segoe UI" w:hAnsi="Segoe UI" w:cs="Segoe UI"/>
          <w:color w:val="484848"/>
          <w:sz w:val="27"/>
          <w:szCs w:val="27"/>
        </w:rPr>
        <w:t>s </w:t>
      </w:r>
      <w:proofErr w:type="spellStart"/>
      <w:r>
        <w:rPr>
          <w:rStyle w:val="HTMLCode"/>
          <w:rFonts w:ascii="Consolas" w:hAnsi="Consolas"/>
          <w:color w:val="15141F"/>
          <w:shd w:val="clear" w:color="auto" w:fill="EAE9ED"/>
        </w:rPr>
        <w:t>flightPath</w:t>
      </w:r>
      <w:proofErr w:type="spellEnd"/>
      <w:r>
        <w:rPr>
          <w:rFonts w:ascii="Segoe UI" w:hAnsi="Segoe UI" w:cs="Segoe UI"/>
          <w:color w:val="484848"/>
          <w:sz w:val="27"/>
          <w:szCs w:val="27"/>
        </w:rPr>
        <w:t> property to it.</w:t>
      </w:r>
    </w:p>
    <w:p w14:paraId="72F50B0E" w14:textId="77777777" w:rsidR="00EA2592" w:rsidRDefault="00EA2592" w:rsidP="00EA259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DB60BDA" w14:textId="77777777" w:rsidR="00EA2592" w:rsidRDefault="00EA2592" w:rsidP="00EA25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variable with a value of the object’s property:</w:t>
      </w:r>
    </w:p>
    <w:p w14:paraId="0BF1761A" w14:textId="77777777" w:rsidR="00EA2592" w:rsidRDefault="00EA2592" w:rsidP="00EA259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variableName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objectName</w:t>
      </w:r>
      <w:r>
        <w:rPr>
          <w:rFonts w:ascii="Consolas" w:hAnsi="Consolas"/>
          <w:color w:val="FFFFFF"/>
          <w:sz w:val="27"/>
          <w:szCs w:val="27"/>
        </w:rPr>
        <w:t>.</w:t>
      </w:r>
      <w:r>
        <w:rPr>
          <w:rStyle w:val="cm-property"/>
          <w:rFonts w:ascii="Consolas" w:hAnsi="Consolas"/>
          <w:color w:val="83FFF5"/>
          <w:sz w:val="27"/>
          <w:szCs w:val="27"/>
        </w:rPr>
        <w:t>propertyName</w:t>
      </w:r>
      <w:proofErr w:type="spellEnd"/>
      <w:r>
        <w:rPr>
          <w:rFonts w:ascii="Consolas" w:hAnsi="Consolas"/>
          <w:color w:val="FFFFFF"/>
          <w:sz w:val="27"/>
          <w:szCs w:val="27"/>
        </w:rPr>
        <w:t>;</w:t>
      </w:r>
    </w:p>
    <w:p w14:paraId="4E568089" w14:textId="08ADB8A6" w:rsidR="00B350B4" w:rsidRDefault="00B350B4"/>
    <w:p w14:paraId="182C8290"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B3CCFF"/>
          <w:sz w:val="21"/>
          <w:szCs w:val="21"/>
          <w:lang w:eastAsia="en-IN"/>
        </w:rPr>
        <w:t>let spaceship</w:t>
      </w:r>
      <w:r w:rsidRPr="00F22A6E">
        <w:rPr>
          <w:rFonts w:ascii="Consolas" w:eastAsia="Times New Roman" w:hAnsi="Consolas" w:cs="Times New Roman"/>
          <w:color w:val="FFFFFF"/>
          <w:sz w:val="21"/>
          <w:szCs w:val="21"/>
          <w:lang w:eastAsia="en-IN"/>
        </w:rPr>
        <w:t> = {</w:t>
      </w:r>
    </w:p>
    <w:p w14:paraId="7E998708"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  </w:t>
      </w:r>
      <w:proofErr w:type="spellStart"/>
      <w:r w:rsidRPr="00F22A6E">
        <w:rPr>
          <w:rFonts w:ascii="Consolas" w:eastAsia="Times New Roman" w:hAnsi="Consolas" w:cs="Times New Roman"/>
          <w:color w:val="83FFF5"/>
          <w:sz w:val="21"/>
          <w:szCs w:val="21"/>
          <w:lang w:eastAsia="en-IN"/>
        </w:rPr>
        <w:t>homePlanet</w:t>
      </w:r>
      <w:proofErr w:type="spellEnd"/>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'Earth'</w:t>
      </w:r>
      <w:r w:rsidRPr="00F22A6E">
        <w:rPr>
          <w:rFonts w:ascii="Consolas" w:eastAsia="Times New Roman" w:hAnsi="Consolas" w:cs="Times New Roman"/>
          <w:color w:val="FFFFFF"/>
          <w:sz w:val="21"/>
          <w:szCs w:val="21"/>
          <w:lang w:eastAsia="en-IN"/>
        </w:rPr>
        <w:t>,</w:t>
      </w:r>
    </w:p>
    <w:p w14:paraId="62DE2B00"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  </w:t>
      </w:r>
      <w:proofErr w:type="spellStart"/>
      <w:r w:rsidRPr="00F22A6E">
        <w:rPr>
          <w:rFonts w:ascii="Consolas" w:eastAsia="Times New Roman" w:hAnsi="Consolas" w:cs="Times New Roman"/>
          <w:color w:val="83FFF5"/>
          <w:sz w:val="21"/>
          <w:szCs w:val="21"/>
          <w:lang w:eastAsia="en-IN"/>
        </w:rPr>
        <w:t>color</w:t>
      </w:r>
      <w:proofErr w:type="spellEnd"/>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'silver'</w:t>
      </w:r>
      <w:r w:rsidRPr="00F22A6E">
        <w:rPr>
          <w:rFonts w:ascii="Consolas" w:eastAsia="Times New Roman" w:hAnsi="Consolas" w:cs="Times New Roman"/>
          <w:color w:val="FFFFFF"/>
          <w:sz w:val="21"/>
          <w:szCs w:val="21"/>
          <w:lang w:eastAsia="en-IN"/>
        </w:rPr>
        <w:t>,</w:t>
      </w:r>
    </w:p>
    <w:p w14:paraId="00248AD3"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'Fuel Type'</w:t>
      </w:r>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'Turbo Fuel'</w:t>
      </w:r>
      <w:r w:rsidRPr="00F22A6E">
        <w:rPr>
          <w:rFonts w:ascii="Consolas" w:eastAsia="Times New Roman" w:hAnsi="Consolas" w:cs="Times New Roman"/>
          <w:color w:val="FFFFFF"/>
          <w:sz w:val="21"/>
          <w:szCs w:val="21"/>
          <w:lang w:eastAsia="en-IN"/>
        </w:rPr>
        <w:t>,</w:t>
      </w:r>
    </w:p>
    <w:p w14:paraId="14EE82BE"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  </w:t>
      </w:r>
      <w:proofErr w:type="spellStart"/>
      <w:r w:rsidRPr="00F22A6E">
        <w:rPr>
          <w:rFonts w:ascii="Consolas" w:eastAsia="Times New Roman" w:hAnsi="Consolas" w:cs="Times New Roman"/>
          <w:color w:val="83FFF5"/>
          <w:sz w:val="21"/>
          <w:szCs w:val="21"/>
          <w:lang w:eastAsia="en-IN"/>
        </w:rPr>
        <w:t>numCrew</w:t>
      </w:r>
      <w:proofErr w:type="spellEnd"/>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8973"/>
          <w:sz w:val="21"/>
          <w:szCs w:val="21"/>
          <w:lang w:eastAsia="en-IN"/>
        </w:rPr>
        <w:t>5</w:t>
      </w:r>
      <w:r w:rsidRPr="00F22A6E">
        <w:rPr>
          <w:rFonts w:ascii="Consolas" w:eastAsia="Times New Roman" w:hAnsi="Consolas" w:cs="Times New Roman"/>
          <w:color w:val="FFFFFF"/>
          <w:sz w:val="21"/>
          <w:szCs w:val="21"/>
          <w:lang w:eastAsia="en-IN"/>
        </w:rPr>
        <w:t>,</w:t>
      </w:r>
    </w:p>
    <w:p w14:paraId="1D1A6E72"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  </w:t>
      </w:r>
      <w:proofErr w:type="spellStart"/>
      <w:r w:rsidRPr="00F22A6E">
        <w:rPr>
          <w:rFonts w:ascii="Consolas" w:eastAsia="Times New Roman" w:hAnsi="Consolas" w:cs="Times New Roman"/>
          <w:color w:val="83FFF5"/>
          <w:sz w:val="21"/>
          <w:szCs w:val="21"/>
          <w:lang w:eastAsia="en-IN"/>
        </w:rPr>
        <w:t>flightPath</w:t>
      </w:r>
      <w:proofErr w:type="spellEnd"/>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'Venus'</w:t>
      </w:r>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'Mars'</w:t>
      </w:r>
      <w:r w:rsidRPr="00F22A6E">
        <w:rPr>
          <w:rFonts w:ascii="Consolas" w:eastAsia="Times New Roman" w:hAnsi="Consolas" w:cs="Times New Roman"/>
          <w:color w:val="FFFFFF"/>
          <w:sz w:val="21"/>
          <w:szCs w:val="21"/>
          <w:lang w:eastAsia="en-IN"/>
        </w:rPr>
        <w:t>, </w:t>
      </w:r>
      <w:r w:rsidRPr="00F22A6E">
        <w:rPr>
          <w:rFonts w:ascii="Consolas" w:eastAsia="Times New Roman" w:hAnsi="Consolas" w:cs="Times New Roman"/>
          <w:color w:val="FFE083"/>
          <w:sz w:val="21"/>
          <w:szCs w:val="21"/>
          <w:lang w:eastAsia="en-IN"/>
        </w:rPr>
        <w:t>'Saturn'</w:t>
      </w:r>
      <w:r w:rsidRPr="00F22A6E">
        <w:rPr>
          <w:rFonts w:ascii="Consolas" w:eastAsia="Times New Roman" w:hAnsi="Consolas" w:cs="Times New Roman"/>
          <w:color w:val="FFFFFF"/>
          <w:sz w:val="21"/>
          <w:szCs w:val="21"/>
          <w:lang w:eastAsia="en-IN"/>
        </w:rPr>
        <w:t>]</w:t>
      </w:r>
    </w:p>
    <w:p w14:paraId="1A0BCED5"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FFFFFF"/>
          <w:sz w:val="21"/>
          <w:szCs w:val="21"/>
          <w:lang w:eastAsia="en-IN"/>
        </w:rPr>
        <w:t>};</w:t>
      </w:r>
    </w:p>
    <w:p w14:paraId="520A8F01"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p>
    <w:p w14:paraId="7A1CFA18"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939598"/>
          <w:sz w:val="21"/>
          <w:szCs w:val="21"/>
          <w:lang w:eastAsia="en-IN"/>
        </w:rPr>
        <w:t>// Write your code below</w:t>
      </w:r>
    </w:p>
    <w:p w14:paraId="44B357AA"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p>
    <w:p w14:paraId="2F36F2CB"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B3CCFF"/>
          <w:sz w:val="21"/>
          <w:szCs w:val="21"/>
          <w:lang w:eastAsia="en-IN"/>
        </w:rPr>
        <w:t>let </w:t>
      </w:r>
      <w:proofErr w:type="spellStart"/>
      <w:r w:rsidRPr="00F22A6E">
        <w:rPr>
          <w:rFonts w:ascii="Consolas" w:eastAsia="Times New Roman" w:hAnsi="Consolas" w:cs="Times New Roman"/>
          <w:color w:val="B3CCFF"/>
          <w:sz w:val="21"/>
          <w:szCs w:val="21"/>
          <w:lang w:eastAsia="en-IN"/>
        </w:rPr>
        <w:t>crewCount</w:t>
      </w:r>
      <w:proofErr w:type="spellEnd"/>
      <w:r w:rsidRPr="00F22A6E">
        <w:rPr>
          <w:rFonts w:ascii="Consolas" w:eastAsia="Times New Roman" w:hAnsi="Consolas" w:cs="Times New Roman"/>
          <w:color w:val="FFFFFF"/>
          <w:sz w:val="21"/>
          <w:szCs w:val="21"/>
          <w:lang w:eastAsia="en-IN"/>
        </w:rPr>
        <w:t> = </w:t>
      </w:r>
      <w:proofErr w:type="spellStart"/>
      <w:proofErr w:type="gramStart"/>
      <w:r w:rsidRPr="00F22A6E">
        <w:rPr>
          <w:rFonts w:ascii="Consolas" w:eastAsia="Times New Roman" w:hAnsi="Consolas" w:cs="Times New Roman"/>
          <w:color w:val="FF8973"/>
          <w:sz w:val="21"/>
          <w:szCs w:val="21"/>
          <w:lang w:eastAsia="en-IN"/>
        </w:rPr>
        <w:t>spaceship</w:t>
      </w:r>
      <w:r w:rsidRPr="00F22A6E">
        <w:rPr>
          <w:rFonts w:ascii="Consolas" w:eastAsia="Times New Roman" w:hAnsi="Consolas" w:cs="Times New Roman"/>
          <w:color w:val="FFFFFF"/>
          <w:sz w:val="21"/>
          <w:szCs w:val="21"/>
          <w:lang w:eastAsia="en-IN"/>
        </w:rPr>
        <w:t>.</w:t>
      </w:r>
      <w:r w:rsidRPr="00F22A6E">
        <w:rPr>
          <w:rFonts w:ascii="Consolas" w:eastAsia="Times New Roman" w:hAnsi="Consolas" w:cs="Times New Roman"/>
          <w:color w:val="83FFF5"/>
          <w:sz w:val="21"/>
          <w:szCs w:val="21"/>
          <w:lang w:eastAsia="en-IN"/>
        </w:rPr>
        <w:t>numCrew</w:t>
      </w:r>
      <w:proofErr w:type="spellEnd"/>
      <w:proofErr w:type="gramEnd"/>
      <w:r w:rsidRPr="00F22A6E">
        <w:rPr>
          <w:rFonts w:ascii="Consolas" w:eastAsia="Times New Roman" w:hAnsi="Consolas" w:cs="Times New Roman"/>
          <w:color w:val="FFFFFF"/>
          <w:sz w:val="21"/>
          <w:szCs w:val="21"/>
          <w:lang w:eastAsia="en-IN"/>
        </w:rPr>
        <w:t>;</w:t>
      </w:r>
    </w:p>
    <w:p w14:paraId="6A0D2E02" w14:textId="77777777" w:rsidR="00F22A6E" w:rsidRPr="00F22A6E" w:rsidRDefault="00F22A6E" w:rsidP="00F22A6E">
      <w:pPr>
        <w:shd w:val="clear" w:color="auto" w:fill="1E1E1E"/>
        <w:spacing w:after="0" w:line="330" w:lineRule="atLeast"/>
        <w:rPr>
          <w:rFonts w:ascii="Consolas" w:eastAsia="Times New Roman" w:hAnsi="Consolas" w:cs="Times New Roman"/>
          <w:color w:val="FFFFFF"/>
          <w:sz w:val="21"/>
          <w:szCs w:val="21"/>
          <w:lang w:eastAsia="en-IN"/>
        </w:rPr>
      </w:pPr>
      <w:r w:rsidRPr="00F22A6E">
        <w:rPr>
          <w:rFonts w:ascii="Consolas" w:eastAsia="Times New Roman" w:hAnsi="Consolas" w:cs="Times New Roman"/>
          <w:color w:val="B3CCFF"/>
          <w:sz w:val="21"/>
          <w:szCs w:val="21"/>
          <w:lang w:eastAsia="en-IN"/>
        </w:rPr>
        <w:t>let </w:t>
      </w:r>
      <w:proofErr w:type="spellStart"/>
      <w:r w:rsidRPr="00F22A6E">
        <w:rPr>
          <w:rFonts w:ascii="Consolas" w:eastAsia="Times New Roman" w:hAnsi="Consolas" w:cs="Times New Roman"/>
          <w:color w:val="B3CCFF"/>
          <w:sz w:val="21"/>
          <w:szCs w:val="21"/>
          <w:lang w:eastAsia="en-IN"/>
        </w:rPr>
        <w:t>planetArray</w:t>
      </w:r>
      <w:proofErr w:type="spellEnd"/>
      <w:r w:rsidRPr="00F22A6E">
        <w:rPr>
          <w:rFonts w:ascii="Consolas" w:eastAsia="Times New Roman" w:hAnsi="Consolas" w:cs="Times New Roman"/>
          <w:color w:val="FFFFFF"/>
          <w:sz w:val="21"/>
          <w:szCs w:val="21"/>
          <w:lang w:eastAsia="en-IN"/>
        </w:rPr>
        <w:t> = </w:t>
      </w:r>
      <w:proofErr w:type="spellStart"/>
      <w:proofErr w:type="gramStart"/>
      <w:r w:rsidRPr="00F22A6E">
        <w:rPr>
          <w:rFonts w:ascii="Consolas" w:eastAsia="Times New Roman" w:hAnsi="Consolas" w:cs="Times New Roman"/>
          <w:color w:val="FF8973"/>
          <w:sz w:val="21"/>
          <w:szCs w:val="21"/>
          <w:lang w:eastAsia="en-IN"/>
        </w:rPr>
        <w:t>spaceship</w:t>
      </w:r>
      <w:r w:rsidRPr="00F22A6E">
        <w:rPr>
          <w:rFonts w:ascii="Consolas" w:eastAsia="Times New Roman" w:hAnsi="Consolas" w:cs="Times New Roman"/>
          <w:color w:val="FFFFFF"/>
          <w:sz w:val="21"/>
          <w:szCs w:val="21"/>
          <w:lang w:eastAsia="en-IN"/>
        </w:rPr>
        <w:t>.</w:t>
      </w:r>
      <w:r w:rsidRPr="00F22A6E">
        <w:rPr>
          <w:rFonts w:ascii="Consolas" w:eastAsia="Times New Roman" w:hAnsi="Consolas" w:cs="Times New Roman"/>
          <w:color w:val="83FFF5"/>
          <w:sz w:val="21"/>
          <w:szCs w:val="21"/>
          <w:lang w:eastAsia="en-IN"/>
        </w:rPr>
        <w:t>flightPath</w:t>
      </w:r>
      <w:proofErr w:type="spellEnd"/>
      <w:proofErr w:type="gramEnd"/>
      <w:r w:rsidRPr="00F22A6E">
        <w:rPr>
          <w:rFonts w:ascii="Consolas" w:eastAsia="Times New Roman" w:hAnsi="Consolas" w:cs="Times New Roman"/>
          <w:color w:val="FFFFFF"/>
          <w:sz w:val="21"/>
          <w:szCs w:val="21"/>
          <w:lang w:eastAsia="en-IN"/>
        </w:rPr>
        <w:t>;</w:t>
      </w:r>
    </w:p>
    <w:p w14:paraId="0B9165F1" w14:textId="3D69653C" w:rsidR="00F22A6E" w:rsidRDefault="00F22A6E"/>
    <w:p w14:paraId="7AA48E18" w14:textId="77777777" w:rsidR="006D3AF0" w:rsidRDefault="006D3AF0" w:rsidP="006D3AF0">
      <w:pPr>
        <w:pStyle w:val="Heading1"/>
        <w:rPr>
          <w:rFonts w:ascii="Segoe UI" w:hAnsi="Segoe UI" w:cs="Segoe UI"/>
          <w:color w:val="19191A"/>
        </w:rPr>
      </w:pPr>
      <w:r>
        <w:rPr>
          <w:rFonts w:ascii="Segoe UI" w:hAnsi="Segoe UI" w:cs="Segoe UI"/>
          <w:color w:val="19191A"/>
        </w:rPr>
        <w:t>Bracket Notation</w:t>
      </w:r>
    </w:p>
    <w:p w14:paraId="15EC1D17" w14:textId="4E6E1D19" w:rsidR="006D3AF0" w:rsidRPr="005E20E6" w:rsidRDefault="006D3AF0" w:rsidP="006D3AF0">
      <w:pPr>
        <w:pStyle w:val="p1qg33igem5pagn4kpmirjw"/>
        <w:spacing w:before="0" w:beforeAutospacing="0"/>
        <w:rPr>
          <w:rFonts w:ascii="Consolas" w:hAnsi="Consolas" w:cs="Courier New"/>
          <w:color w:val="15141F"/>
          <w:sz w:val="20"/>
          <w:szCs w:val="20"/>
          <w:shd w:val="clear" w:color="auto" w:fill="EAE9ED"/>
        </w:rPr>
      </w:pPr>
      <w:r>
        <w:rPr>
          <w:rFonts w:ascii="Segoe UI" w:hAnsi="Segoe UI" w:cs="Segoe UI"/>
          <w:color w:val="484848"/>
          <w:sz w:val="27"/>
          <w:szCs w:val="27"/>
        </w:rPr>
        <w:t>The second way to access a key’s value is by using bracket notation, </w:t>
      </w:r>
      <w:proofErr w:type="gramStart"/>
      <w:r>
        <w:rPr>
          <w:rStyle w:val="HTMLCode"/>
          <w:rFonts w:ascii="Consolas" w:hAnsi="Consolas"/>
          <w:color w:val="15141F"/>
          <w:shd w:val="clear" w:color="auto" w:fill="EAE9ED"/>
        </w:rPr>
        <w:t>[ ]</w:t>
      </w:r>
      <w:proofErr w:type="gramEnd"/>
      <w:r>
        <w:rPr>
          <w:rFonts w:ascii="Segoe UI" w:hAnsi="Segoe UI" w:cs="Segoe UI"/>
          <w:color w:val="484848"/>
          <w:sz w:val="27"/>
          <w:szCs w:val="27"/>
        </w:rPr>
        <w:t>.</w:t>
      </w:r>
      <w:r w:rsidR="005E20E6" w:rsidRPr="005E20E6">
        <w:t xml:space="preserve"> </w:t>
      </w:r>
    </w:p>
    <w:p w14:paraId="1E24C443" w14:textId="77777777" w:rsidR="006D3AF0" w:rsidRDefault="006D3AF0" w:rsidP="006D3AF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You’ve used bracket notation when indexing an array:</w:t>
      </w:r>
    </w:p>
    <w:p w14:paraId="038A0E11"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w:t>
      </w:r>
      <w:r>
        <w:rPr>
          <w:rStyle w:val="cm-string"/>
          <w:rFonts w:ascii="Consolas" w:hAnsi="Consolas"/>
          <w:color w:val="FFE083"/>
          <w:sz w:val="27"/>
          <w:szCs w:val="27"/>
        </w:rPr>
        <w:t>'A'</w:t>
      </w:r>
      <w:r>
        <w:rPr>
          <w:rFonts w:ascii="Consolas" w:hAnsi="Consolas"/>
          <w:color w:val="FFFFFF"/>
          <w:sz w:val="27"/>
          <w:szCs w:val="27"/>
        </w:rPr>
        <w:t xml:space="preserve">, </w:t>
      </w:r>
      <w:r>
        <w:rPr>
          <w:rStyle w:val="cm-string"/>
          <w:rFonts w:ascii="Consolas" w:hAnsi="Consolas"/>
          <w:color w:val="FFE083"/>
          <w:sz w:val="27"/>
          <w:szCs w:val="27"/>
        </w:rPr>
        <w:t>'B'</w:t>
      </w:r>
      <w:r>
        <w:rPr>
          <w:rFonts w:ascii="Consolas" w:hAnsi="Consolas"/>
          <w:color w:val="FFFFFF"/>
          <w:sz w:val="27"/>
          <w:szCs w:val="27"/>
        </w:rPr>
        <w:t xml:space="preserve">, </w:t>
      </w:r>
      <w:r>
        <w:rPr>
          <w:rStyle w:val="cm-string"/>
          <w:rFonts w:ascii="Consolas" w:hAnsi="Consolas"/>
          <w:color w:val="FFE083"/>
          <w:sz w:val="27"/>
          <w:szCs w:val="27"/>
        </w:rPr>
        <w:t>'C</w:t>
      </w:r>
      <w:proofErr w:type="gramStart"/>
      <w:r>
        <w:rPr>
          <w:rStyle w:val="cm-string"/>
          <w:rFonts w:ascii="Consolas" w:hAnsi="Consolas"/>
          <w:color w:val="FFE083"/>
          <w:sz w:val="27"/>
          <w:szCs w:val="27"/>
        </w:rPr>
        <w:t>'</w:t>
      </w:r>
      <w:r>
        <w:rPr>
          <w:rFonts w:ascii="Consolas" w:hAnsi="Consolas"/>
          <w:color w:val="FFFFFF"/>
          <w:sz w:val="27"/>
          <w:szCs w:val="27"/>
        </w:rPr>
        <w:t>][</w:t>
      </w:r>
      <w:proofErr w:type="gramEnd"/>
      <w:r>
        <w:rPr>
          <w:rStyle w:val="cm-number"/>
          <w:rFonts w:ascii="Consolas" w:hAnsi="Consolas"/>
          <w:color w:val="FF8973"/>
          <w:sz w:val="27"/>
          <w:szCs w:val="27"/>
        </w:rPr>
        <w:t>0</w:t>
      </w:r>
      <w:r>
        <w:rPr>
          <w:rFonts w:ascii="Consolas" w:hAnsi="Consolas"/>
          <w:color w:val="FFFFFF"/>
          <w:sz w:val="27"/>
          <w:szCs w:val="27"/>
        </w:rPr>
        <w:t xml:space="preserve">]; </w:t>
      </w:r>
      <w:r>
        <w:rPr>
          <w:rStyle w:val="cm-comment"/>
          <w:rFonts w:ascii="Consolas" w:hAnsi="Consolas"/>
          <w:color w:val="939598"/>
          <w:sz w:val="27"/>
          <w:szCs w:val="27"/>
        </w:rPr>
        <w:t>// Returns 'A'</w:t>
      </w:r>
    </w:p>
    <w:p w14:paraId="7CCFD9D6" w14:textId="77777777" w:rsidR="005E20E6" w:rsidRDefault="006D3AF0" w:rsidP="006D3AF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bracket notation to access an object’s property, we pass in the property name (key) as a string.</w:t>
      </w:r>
    </w:p>
    <w:p w14:paraId="624A5FD7" w14:textId="3C96B5F9" w:rsidR="006D3AF0" w:rsidRDefault="005E20E6" w:rsidP="006D3AF0">
      <w:pPr>
        <w:pStyle w:val="p1qg33igem5pagn4kpmirjw"/>
        <w:spacing w:before="0" w:beforeAutospacing="0"/>
      </w:pPr>
      <w:r w:rsidRPr="005E20E6">
        <w:lastRenderedPageBreak/>
        <w:t xml:space="preserve"> </w:t>
      </w:r>
      <w:r w:rsidRPr="00DC1AEF">
        <w:rPr>
          <w:noProof/>
        </w:rPr>
        <w:drawing>
          <wp:inline distT="0" distB="0" distL="0" distR="0" wp14:anchorId="68ADF787" wp14:editId="74FDD892">
            <wp:extent cx="2827265" cy="156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7265" cy="1562235"/>
                    </a:xfrm>
                    <a:prstGeom prst="rect">
                      <a:avLst/>
                    </a:prstGeom>
                  </pic:spPr>
                </pic:pic>
              </a:graphicData>
            </a:graphic>
          </wp:inline>
        </w:drawing>
      </w:r>
    </w:p>
    <w:p w14:paraId="5A4BA7C0" w14:textId="4CE4D26A" w:rsidR="006D3AF0" w:rsidRDefault="006D3AF0" w:rsidP="006D3AF0">
      <w:pPr>
        <w:rPr>
          <w:rFonts w:ascii="Segoe UI" w:hAnsi="Segoe UI" w:cs="Segoe UI"/>
          <w:color w:val="484848"/>
          <w:sz w:val="27"/>
          <w:szCs w:val="27"/>
        </w:rPr>
      </w:pPr>
      <w:r>
        <w:rPr>
          <w:rFonts w:ascii="Segoe UI" w:hAnsi="Segoe UI" w:cs="Segoe UI"/>
          <w:color w:val="484848"/>
          <w:sz w:val="27"/>
          <w:szCs w:val="27"/>
        </w:rPr>
        <w:t>We *must* use bracket notation when accessing keys that have numbers, spaces, or special characters in them. Without bracket notation in these situations, our code would throw an error.</w:t>
      </w:r>
    </w:p>
    <w:p w14:paraId="236F5921" w14:textId="77777777" w:rsidR="006D3AF0" w:rsidRDefault="006D3AF0" w:rsidP="006D3AF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spaceship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01BAFB71"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'Fuel Type'</w:t>
      </w:r>
      <w:r>
        <w:rPr>
          <w:rFonts w:ascii="Consolas" w:hAnsi="Consolas"/>
          <w:color w:val="FFFFFF"/>
          <w:sz w:val="27"/>
          <w:szCs w:val="27"/>
        </w:rPr>
        <w:t xml:space="preserve">: </w:t>
      </w:r>
      <w:r>
        <w:rPr>
          <w:rStyle w:val="cm-string"/>
          <w:rFonts w:ascii="Consolas" w:hAnsi="Consolas"/>
          <w:color w:val="FFE083"/>
          <w:sz w:val="27"/>
          <w:szCs w:val="27"/>
        </w:rPr>
        <w:t>'Turbo Fuel'</w:t>
      </w:r>
      <w:r>
        <w:rPr>
          <w:rFonts w:ascii="Consolas" w:hAnsi="Consolas"/>
          <w:color w:val="FFFFFF"/>
          <w:sz w:val="27"/>
          <w:szCs w:val="27"/>
        </w:rPr>
        <w:t>,</w:t>
      </w:r>
    </w:p>
    <w:p w14:paraId="7D4CD738"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'Active Duty'</w:t>
      </w:r>
      <w:r>
        <w:rPr>
          <w:rFonts w:ascii="Consolas" w:hAnsi="Consolas"/>
          <w:color w:val="FFFFFF"/>
          <w:sz w:val="27"/>
          <w:szCs w:val="27"/>
        </w:rPr>
        <w:t xml:space="preserve">: </w:t>
      </w:r>
      <w:r>
        <w:rPr>
          <w:rStyle w:val="cm-atom"/>
          <w:rFonts w:ascii="Consolas" w:hAnsi="Consolas"/>
          <w:color w:val="CC7BC2"/>
          <w:sz w:val="27"/>
          <w:szCs w:val="27"/>
        </w:rPr>
        <w:t>true</w:t>
      </w:r>
      <w:r>
        <w:rPr>
          <w:rFonts w:ascii="Consolas" w:hAnsi="Consolas"/>
          <w:color w:val="FFFFFF"/>
          <w:sz w:val="27"/>
          <w:szCs w:val="27"/>
        </w:rPr>
        <w:t>,</w:t>
      </w:r>
    </w:p>
    <w:p w14:paraId="07E96FE4"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homePlanet</w:t>
      </w:r>
      <w:proofErr w:type="spellEnd"/>
      <w:r>
        <w:rPr>
          <w:rFonts w:ascii="Consolas" w:hAnsi="Consolas"/>
          <w:color w:val="FFFFFF"/>
          <w:sz w:val="27"/>
          <w:szCs w:val="27"/>
        </w:rPr>
        <w:t xml:space="preserve">: </w:t>
      </w:r>
      <w:r>
        <w:rPr>
          <w:rStyle w:val="cm-string"/>
          <w:rFonts w:ascii="Consolas" w:hAnsi="Consolas"/>
          <w:color w:val="FFE083"/>
          <w:sz w:val="27"/>
          <w:szCs w:val="27"/>
        </w:rPr>
        <w:t>'Earth'</w:t>
      </w:r>
      <w:r>
        <w:rPr>
          <w:rFonts w:ascii="Consolas" w:hAnsi="Consolas"/>
          <w:color w:val="FFFFFF"/>
          <w:sz w:val="27"/>
          <w:szCs w:val="27"/>
        </w:rPr>
        <w:t>,</w:t>
      </w:r>
    </w:p>
    <w:p w14:paraId="217641A4"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numCrew</w:t>
      </w:r>
      <w:proofErr w:type="spellEnd"/>
      <w:r>
        <w:rPr>
          <w:rFonts w:ascii="Consolas" w:hAnsi="Consolas"/>
          <w:color w:val="FFFFFF"/>
          <w:sz w:val="27"/>
          <w:szCs w:val="27"/>
        </w:rPr>
        <w:t xml:space="preserve">: </w:t>
      </w:r>
      <w:r>
        <w:rPr>
          <w:rStyle w:val="cm-number"/>
          <w:rFonts w:ascii="Consolas" w:hAnsi="Consolas"/>
          <w:color w:val="FF8973"/>
          <w:sz w:val="27"/>
          <w:szCs w:val="27"/>
        </w:rPr>
        <w:t>5</w:t>
      </w:r>
    </w:p>
    <w:p w14:paraId="50C0F2D0" w14:textId="77777777" w:rsidR="006D3AF0" w:rsidRDefault="006D3AF0" w:rsidP="006D3AF0">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5300549" w14:textId="77777777" w:rsidR="006D3AF0" w:rsidRDefault="006D3AF0" w:rsidP="006D3AF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spaceship</w:t>
      </w:r>
      <w:r>
        <w:rPr>
          <w:rFonts w:ascii="Consolas" w:hAnsi="Consolas"/>
          <w:color w:val="FFFFFF"/>
          <w:sz w:val="27"/>
          <w:szCs w:val="27"/>
        </w:rPr>
        <w:t>[</w:t>
      </w:r>
      <w:proofErr w:type="gramEnd"/>
      <w:r>
        <w:rPr>
          <w:rStyle w:val="cm-string"/>
          <w:rFonts w:ascii="Consolas" w:hAnsi="Consolas"/>
          <w:color w:val="FFE083"/>
          <w:sz w:val="27"/>
          <w:szCs w:val="27"/>
        </w:rPr>
        <w:t>'Active Duty'</w:t>
      </w:r>
      <w:r>
        <w:rPr>
          <w:rFonts w:ascii="Consolas" w:hAnsi="Consolas"/>
          <w:color w:val="FFFFFF"/>
          <w:sz w:val="27"/>
          <w:szCs w:val="27"/>
        </w:rPr>
        <w:t xml:space="preserve">];   </w:t>
      </w:r>
      <w:r>
        <w:rPr>
          <w:rStyle w:val="cm-comment"/>
          <w:rFonts w:ascii="Consolas" w:hAnsi="Consolas"/>
          <w:color w:val="939598"/>
          <w:sz w:val="27"/>
          <w:szCs w:val="27"/>
        </w:rPr>
        <w:t>// Returns true</w:t>
      </w:r>
    </w:p>
    <w:p w14:paraId="6E476E53" w14:textId="77777777" w:rsidR="006D3AF0" w:rsidRDefault="006D3AF0" w:rsidP="006D3AF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spaceship</w:t>
      </w:r>
      <w:r>
        <w:rPr>
          <w:rFonts w:ascii="Consolas" w:hAnsi="Consolas"/>
          <w:color w:val="FFFFFF"/>
          <w:sz w:val="27"/>
          <w:szCs w:val="27"/>
        </w:rPr>
        <w:t>[</w:t>
      </w:r>
      <w:proofErr w:type="gramEnd"/>
      <w:r>
        <w:rPr>
          <w:rStyle w:val="cm-string"/>
          <w:rFonts w:ascii="Consolas" w:hAnsi="Consolas"/>
          <w:color w:val="FFE083"/>
          <w:sz w:val="27"/>
          <w:szCs w:val="27"/>
        </w:rPr>
        <w:t>'Fuel Type'</w:t>
      </w:r>
      <w:r>
        <w:rPr>
          <w:rFonts w:ascii="Consolas" w:hAnsi="Consolas"/>
          <w:color w:val="FFFFFF"/>
          <w:sz w:val="27"/>
          <w:szCs w:val="27"/>
        </w:rPr>
        <w:t xml:space="preserve">];   </w:t>
      </w:r>
      <w:r>
        <w:rPr>
          <w:rStyle w:val="cm-comment"/>
          <w:rFonts w:ascii="Consolas" w:hAnsi="Consolas"/>
          <w:color w:val="939598"/>
          <w:sz w:val="27"/>
          <w:szCs w:val="27"/>
        </w:rPr>
        <w:t>// Returns  'Turbo Fuel'</w:t>
      </w:r>
    </w:p>
    <w:p w14:paraId="456057D2" w14:textId="77777777" w:rsidR="006D3AF0" w:rsidRDefault="006D3AF0" w:rsidP="006D3AF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spaceship</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numCrew</w:t>
      </w:r>
      <w:proofErr w:type="spellEnd"/>
      <w:r>
        <w:rPr>
          <w:rStyle w:val="cm-string"/>
          <w:rFonts w:ascii="Consolas" w:hAnsi="Consolas"/>
          <w:color w:val="FFE083"/>
          <w:sz w:val="27"/>
          <w:szCs w:val="27"/>
        </w:rPr>
        <w:t>'</w:t>
      </w:r>
      <w:proofErr w:type="gramStart"/>
      <w:r>
        <w:rPr>
          <w:rFonts w:ascii="Consolas" w:hAnsi="Consolas"/>
          <w:color w:val="FFFFFF"/>
          <w:sz w:val="27"/>
          <w:szCs w:val="27"/>
        </w:rPr>
        <w:t xml:space="preserve">];   </w:t>
      </w:r>
      <w:proofErr w:type="gramEnd"/>
      <w:r>
        <w:rPr>
          <w:rStyle w:val="cm-comment"/>
          <w:rFonts w:ascii="Consolas" w:hAnsi="Consolas"/>
          <w:color w:val="939598"/>
          <w:sz w:val="27"/>
          <w:szCs w:val="27"/>
        </w:rPr>
        <w:t>// Returns 5</w:t>
      </w:r>
    </w:p>
    <w:p w14:paraId="1C15DBE6" w14:textId="77777777" w:rsidR="006D3AF0" w:rsidRDefault="006D3AF0" w:rsidP="006D3AF0">
      <w:pPr>
        <w:pStyle w:val="HTMLPreformatted"/>
        <w:shd w:val="clear" w:color="auto" w:fill="0A0E1D"/>
        <w:rPr>
          <w:rFonts w:ascii="Consolas" w:hAnsi="Consolas"/>
          <w:color w:val="FFFFFF"/>
          <w:sz w:val="27"/>
          <w:szCs w:val="27"/>
        </w:rPr>
      </w:pPr>
      <w:proofErr w:type="gramStart"/>
      <w:r>
        <w:rPr>
          <w:rStyle w:val="cm-variable"/>
          <w:rFonts w:ascii="Consolas" w:hAnsi="Consolas"/>
          <w:color w:val="FF8973"/>
          <w:sz w:val="27"/>
          <w:szCs w:val="27"/>
        </w:rPr>
        <w:t>spaceship</w:t>
      </w:r>
      <w:r>
        <w:rPr>
          <w:rFonts w:ascii="Consolas" w:hAnsi="Consolas"/>
          <w:color w:val="FFFFFF"/>
          <w:sz w:val="27"/>
          <w:szCs w:val="27"/>
        </w:rPr>
        <w:t>[</w:t>
      </w:r>
      <w:proofErr w:type="gramEnd"/>
      <w:r>
        <w:rPr>
          <w:rStyle w:val="cm-string"/>
          <w:rFonts w:ascii="Consolas" w:hAnsi="Consolas"/>
          <w:color w:val="FFE083"/>
          <w:sz w:val="27"/>
          <w:szCs w:val="27"/>
        </w:rPr>
        <w:t>'!!!!!!!!!!!!!!!'</w:t>
      </w:r>
      <w:r>
        <w:rPr>
          <w:rFonts w:ascii="Consolas" w:hAnsi="Consolas"/>
          <w:color w:val="FFFFFF"/>
          <w:sz w:val="27"/>
          <w:szCs w:val="27"/>
        </w:rPr>
        <w:t xml:space="preserve">];   </w:t>
      </w:r>
      <w:r>
        <w:rPr>
          <w:rStyle w:val="cm-comment"/>
          <w:rFonts w:ascii="Consolas" w:hAnsi="Consolas"/>
          <w:color w:val="939598"/>
          <w:sz w:val="27"/>
          <w:szCs w:val="27"/>
        </w:rPr>
        <w:t>// Returns undefined</w:t>
      </w:r>
    </w:p>
    <w:p w14:paraId="0DA1BA69" w14:textId="77777777" w:rsidR="006D3AF0" w:rsidRDefault="006D3AF0" w:rsidP="006D3AF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bracket notation you can also use a variable inside the brackets to select the keys of an object. This can be especially helpful when working with functions:</w:t>
      </w:r>
    </w:p>
    <w:p w14:paraId="1078F5EF" w14:textId="77777777" w:rsidR="006D3AF0" w:rsidRDefault="006D3AF0" w:rsidP="006D3AF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returnAnyProp</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def"/>
          <w:rFonts w:ascii="Consolas" w:hAnsi="Consolas"/>
          <w:color w:val="B3CCFF"/>
          <w:sz w:val="27"/>
          <w:szCs w:val="27"/>
        </w:rPr>
        <w:t>objectName</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propName</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roofErr w:type="spellStart"/>
      <w:r>
        <w:rPr>
          <w:rStyle w:val="cm-variable-2"/>
          <w:rFonts w:ascii="Consolas" w:hAnsi="Consolas"/>
          <w:color w:val="FF8973"/>
          <w:sz w:val="27"/>
          <w:szCs w:val="27"/>
        </w:rPr>
        <w:t>objectName</w:t>
      </w:r>
      <w:proofErr w:type="spellEnd"/>
      <w:r>
        <w:rPr>
          <w:rFonts w:ascii="Consolas" w:hAnsi="Consolas"/>
          <w:color w:val="FFFFFF"/>
          <w:sz w:val="27"/>
          <w:szCs w:val="27"/>
        </w:rPr>
        <w:t>[</w:t>
      </w:r>
      <w:proofErr w:type="spellStart"/>
      <w:r>
        <w:rPr>
          <w:rStyle w:val="cm-variable-2"/>
          <w:rFonts w:ascii="Consolas" w:hAnsi="Consolas"/>
          <w:color w:val="FF8973"/>
          <w:sz w:val="27"/>
          <w:szCs w:val="27"/>
        </w:rPr>
        <w:t>propName</w:t>
      </w:r>
      <w:proofErr w:type="spellEnd"/>
      <w:r>
        <w:rPr>
          <w:rFonts w:ascii="Consolas" w:hAnsi="Consolas"/>
          <w:color w:val="FFFFFF"/>
          <w:sz w:val="27"/>
          <w:szCs w:val="27"/>
        </w:rPr>
        <w:t>];</w:t>
      </w:r>
    </w:p>
    <w:p w14:paraId="0B7F969D" w14:textId="77777777" w:rsidR="006D3AF0" w:rsidRDefault="006D3AF0" w:rsidP="006D3AF0">
      <w:pPr>
        <w:pStyle w:val="HTMLPreformatted"/>
        <w:shd w:val="clear" w:color="auto" w:fill="0A0E1D"/>
        <w:rPr>
          <w:rFonts w:ascii="Consolas" w:hAnsi="Consolas"/>
          <w:color w:val="FFFFFF"/>
          <w:sz w:val="27"/>
          <w:szCs w:val="27"/>
        </w:rPr>
      </w:pPr>
    </w:p>
    <w:p w14:paraId="38C1AEC5" w14:textId="77777777" w:rsidR="006D3AF0" w:rsidRDefault="006D3AF0" w:rsidP="006D3AF0">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returnAnyProp</w:t>
      </w:r>
      <w:proofErr w:type="spellEnd"/>
      <w:r>
        <w:rPr>
          <w:rFonts w:ascii="Consolas" w:hAnsi="Consolas"/>
          <w:color w:val="FFFFFF"/>
          <w:sz w:val="27"/>
          <w:szCs w:val="27"/>
        </w:rPr>
        <w:t>(</w:t>
      </w:r>
      <w:proofErr w:type="gramEnd"/>
      <w:r>
        <w:rPr>
          <w:rStyle w:val="cm-variable"/>
          <w:rFonts w:ascii="Consolas" w:hAnsi="Consolas"/>
          <w:color w:val="FF8973"/>
          <w:sz w:val="27"/>
          <w:szCs w:val="27"/>
        </w:rPr>
        <w:t>spaceship</w:t>
      </w:r>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homePlanet</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comment"/>
          <w:rFonts w:ascii="Consolas" w:hAnsi="Consolas"/>
          <w:color w:val="939598"/>
          <w:sz w:val="27"/>
          <w:szCs w:val="27"/>
        </w:rPr>
        <w:t>// Returns 'Earth'</w:t>
      </w:r>
    </w:p>
    <w:p w14:paraId="795A9C12" w14:textId="77777777" w:rsidR="006D3AF0" w:rsidRDefault="006D3AF0" w:rsidP="006D3AF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tried to write our </w:t>
      </w:r>
      <w:proofErr w:type="spellStart"/>
      <w:proofErr w:type="gramStart"/>
      <w:r>
        <w:rPr>
          <w:rStyle w:val="HTMLCode"/>
          <w:rFonts w:ascii="Consolas" w:hAnsi="Consolas"/>
          <w:color w:val="15141F"/>
          <w:shd w:val="clear" w:color="auto" w:fill="EAE9ED"/>
        </w:rPr>
        <w:t>returnAnyProp</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with dot notation (</w:t>
      </w:r>
      <w:proofErr w:type="spellStart"/>
      <w:r>
        <w:rPr>
          <w:rStyle w:val="HTMLCode"/>
          <w:rFonts w:ascii="Consolas" w:hAnsi="Consolas"/>
          <w:color w:val="15141F"/>
          <w:shd w:val="clear" w:color="auto" w:fill="EAE9ED"/>
        </w:rPr>
        <w:t>objectName.propName</w:t>
      </w:r>
      <w:proofErr w:type="spellEnd"/>
      <w:r>
        <w:rPr>
          <w:rFonts w:ascii="Segoe UI" w:hAnsi="Segoe UI" w:cs="Segoe UI"/>
          <w:color w:val="484848"/>
          <w:sz w:val="27"/>
          <w:szCs w:val="27"/>
        </w:rPr>
        <w:t>) the computer would look for a key of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propName</w:t>
      </w:r>
      <w:proofErr w:type="spellEnd"/>
      <w:r>
        <w:rPr>
          <w:rStyle w:val="HTMLCode"/>
          <w:rFonts w:ascii="Consolas" w:hAnsi="Consolas"/>
          <w:color w:val="15141F"/>
          <w:shd w:val="clear" w:color="auto" w:fill="EAE9ED"/>
        </w:rPr>
        <w:t>'</w:t>
      </w:r>
      <w:r>
        <w:rPr>
          <w:rFonts w:ascii="Segoe UI" w:hAnsi="Segoe UI" w:cs="Segoe UI"/>
          <w:color w:val="484848"/>
          <w:sz w:val="27"/>
          <w:szCs w:val="27"/>
        </w:rPr>
        <w:t> on our object and not the value of the </w:t>
      </w:r>
      <w:proofErr w:type="spellStart"/>
      <w:r>
        <w:rPr>
          <w:rStyle w:val="HTMLCode"/>
          <w:rFonts w:ascii="Consolas" w:hAnsi="Consolas"/>
          <w:color w:val="15141F"/>
          <w:shd w:val="clear" w:color="auto" w:fill="EAE9ED"/>
        </w:rPr>
        <w:t>propName</w:t>
      </w:r>
      <w:proofErr w:type="spellEnd"/>
      <w:r>
        <w:rPr>
          <w:rFonts w:ascii="Segoe UI" w:hAnsi="Segoe UI" w:cs="Segoe UI"/>
          <w:color w:val="484848"/>
          <w:sz w:val="27"/>
          <w:szCs w:val="27"/>
        </w:rPr>
        <w:t> parameter.</w:t>
      </w:r>
    </w:p>
    <w:p w14:paraId="24225CF2" w14:textId="77777777" w:rsidR="006D3AF0" w:rsidRDefault="006D3AF0" w:rsidP="006D3AF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get some practice using bracket notation to access properties!</w:t>
      </w:r>
    </w:p>
    <w:p w14:paraId="555473E0" w14:textId="77777777" w:rsidR="006D3AF0" w:rsidRDefault="006D3AF0" w:rsidP="006D3AF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3EE288D" w14:textId="77777777" w:rsidR="006D3AF0" w:rsidRDefault="006D3AF0" w:rsidP="006D3AF0">
      <w:pPr>
        <w:rPr>
          <w:rFonts w:ascii="Segoe UI" w:hAnsi="Segoe UI" w:cs="Segoe UI"/>
          <w:color w:val="484848"/>
          <w:sz w:val="27"/>
          <w:szCs w:val="27"/>
        </w:rPr>
      </w:pPr>
      <w:r>
        <w:rPr>
          <w:rFonts w:ascii="Segoe UI" w:hAnsi="Segoe UI" w:cs="Segoe UI"/>
          <w:b/>
          <w:bCs/>
          <w:color w:val="484848"/>
          <w:sz w:val="27"/>
          <w:szCs w:val="27"/>
        </w:rPr>
        <w:t>1.</w:t>
      </w:r>
    </w:p>
    <w:p w14:paraId="02966A57" w14:textId="77777777" w:rsidR="006D3AF0" w:rsidRDefault="006D3AF0" w:rsidP="006D3AF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use bracket notation to access the value of </w:t>
      </w:r>
      <w:r>
        <w:rPr>
          <w:rStyle w:val="HTMLCode"/>
          <w:rFonts w:ascii="Consolas" w:hAnsi="Consolas"/>
          <w:color w:val="15141F"/>
          <w:shd w:val="clear" w:color="auto" w:fill="EAE9ED"/>
        </w:rPr>
        <w:t>'Active Mission'</w:t>
      </w:r>
      <w:r>
        <w:rPr>
          <w:rFonts w:ascii="Segoe UI" w:hAnsi="Segoe UI" w:cs="Segoe UI"/>
          <w:color w:val="484848"/>
          <w:sz w:val="27"/>
          <w:szCs w:val="27"/>
        </w:rPr>
        <w:t> from the </w:t>
      </w:r>
      <w:r>
        <w:rPr>
          <w:rStyle w:val="HTMLCode"/>
          <w:rFonts w:ascii="Consolas" w:hAnsi="Consolas"/>
          <w:color w:val="15141F"/>
          <w:shd w:val="clear" w:color="auto" w:fill="EAE9ED"/>
        </w:rPr>
        <w:t>spaceship</w:t>
      </w:r>
      <w:r>
        <w:rPr>
          <w:rFonts w:ascii="Segoe UI" w:hAnsi="Segoe UI" w:cs="Segoe UI"/>
          <w:color w:val="484848"/>
          <w:sz w:val="27"/>
          <w:szCs w:val="27"/>
        </w:rPr>
        <w:t> object in the code editor. Create a variable </w:t>
      </w:r>
      <w:proofErr w:type="spellStart"/>
      <w:r>
        <w:rPr>
          <w:rStyle w:val="HTMLCode"/>
          <w:rFonts w:ascii="Consolas" w:hAnsi="Consolas"/>
          <w:color w:val="15141F"/>
          <w:shd w:val="clear" w:color="auto" w:fill="EAE9ED"/>
        </w:rPr>
        <w:t>isActive</w:t>
      </w:r>
      <w:proofErr w:type="spellEnd"/>
      <w:r>
        <w:rPr>
          <w:rFonts w:ascii="Segoe UI" w:hAnsi="Segoe UI" w:cs="Segoe UI"/>
          <w:color w:val="484848"/>
          <w:sz w:val="27"/>
          <w:szCs w:val="27"/>
        </w:rPr>
        <w:t> and assign the </w:t>
      </w:r>
      <w:proofErr w:type="gramStart"/>
      <w:r>
        <w:rPr>
          <w:rStyle w:val="HTMLCode"/>
          <w:rFonts w:ascii="Consolas" w:hAnsi="Consolas"/>
          <w:color w:val="15141F"/>
          <w:shd w:val="clear" w:color="auto" w:fill="EAE9ED"/>
        </w:rPr>
        <w:t>spaceship</w:t>
      </w:r>
      <w:r>
        <w:rPr>
          <w:rFonts w:ascii="Segoe UI" w:hAnsi="Segoe UI" w:cs="Segoe UI"/>
          <w:color w:val="484848"/>
          <w:sz w:val="27"/>
          <w:szCs w:val="27"/>
        </w:rPr>
        <w:t>‘</w:t>
      </w:r>
      <w:proofErr w:type="gramEnd"/>
      <w:r>
        <w:rPr>
          <w:rFonts w:ascii="Segoe UI" w:hAnsi="Segoe UI" w:cs="Segoe UI"/>
          <w:color w:val="484848"/>
          <w:sz w:val="27"/>
          <w:szCs w:val="27"/>
        </w:rPr>
        <w:t>s </w:t>
      </w:r>
      <w:r>
        <w:rPr>
          <w:rStyle w:val="HTMLCode"/>
          <w:rFonts w:ascii="Consolas" w:hAnsi="Consolas"/>
          <w:color w:val="15141F"/>
          <w:shd w:val="clear" w:color="auto" w:fill="EAE9ED"/>
        </w:rPr>
        <w:t>'Active Mission'</w:t>
      </w:r>
      <w:r>
        <w:rPr>
          <w:rFonts w:ascii="Segoe UI" w:hAnsi="Segoe UI" w:cs="Segoe UI"/>
          <w:color w:val="484848"/>
          <w:sz w:val="27"/>
          <w:szCs w:val="27"/>
        </w:rPr>
        <w:t> property to it.</w:t>
      </w:r>
    </w:p>
    <w:p w14:paraId="5F7A3929" w14:textId="77777777" w:rsidR="006D3AF0" w:rsidRDefault="006D3AF0" w:rsidP="006D3AF0">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EEFC484" w14:textId="77777777" w:rsidR="006D3AF0" w:rsidRDefault="006D3AF0" w:rsidP="006D3AF0">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variableName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objectName</w:t>
      </w:r>
      <w:proofErr w:type="spellEnd"/>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propertyName</w:t>
      </w:r>
      <w:proofErr w:type="spellEnd"/>
      <w:r>
        <w:rPr>
          <w:rStyle w:val="cm-string"/>
          <w:rFonts w:ascii="Consolas" w:hAnsi="Consolas"/>
          <w:color w:val="FFE083"/>
          <w:sz w:val="27"/>
          <w:szCs w:val="27"/>
        </w:rPr>
        <w:t>'</w:t>
      </w:r>
      <w:r>
        <w:rPr>
          <w:rFonts w:ascii="Consolas" w:hAnsi="Consolas"/>
          <w:color w:val="FFFFFF"/>
          <w:sz w:val="27"/>
          <w:szCs w:val="27"/>
        </w:rPr>
        <w:t>]</w:t>
      </w:r>
    </w:p>
    <w:p w14:paraId="7F52FF00" w14:textId="77777777" w:rsidR="006D3AF0" w:rsidRDefault="006D3AF0" w:rsidP="006D3AF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E0D975D" w14:textId="77777777" w:rsidR="006D3AF0" w:rsidRDefault="006D3AF0" w:rsidP="006D3AF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bracket notation and the </w:t>
      </w:r>
      <w:proofErr w:type="spellStart"/>
      <w:r>
        <w:rPr>
          <w:rStyle w:val="HTMLCode"/>
          <w:rFonts w:ascii="Consolas" w:hAnsi="Consolas"/>
          <w:color w:val="15141F"/>
          <w:shd w:val="clear" w:color="auto" w:fill="EAE9ED"/>
        </w:rPr>
        <w:t>propName</w:t>
      </w:r>
      <w:proofErr w:type="spellEnd"/>
      <w:r>
        <w:rPr>
          <w:rFonts w:ascii="Segoe UI" w:hAnsi="Segoe UI" w:cs="Segoe UI"/>
          <w:color w:val="484848"/>
          <w:sz w:val="27"/>
          <w:szCs w:val="27"/>
        </w:rPr>
        <w:t> variable provided,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the value of the </w:t>
      </w:r>
      <w:r>
        <w:rPr>
          <w:rStyle w:val="HTMLCode"/>
          <w:rFonts w:ascii="Consolas" w:hAnsi="Consolas"/>
          <w:color w:val="15141F"/>
          <w:shd w:val="clear" w:color="auto" w:fill="EAE9ED"/>
        </w:rPr>
        <w:t>'Active Mission'</w:t>
      </w:r>
      <w:r>
        <w:rPr>
          <w:rFonts w:ascii="Segoe UI" w:hAnsi="Segoe UI" w:cs="Segoe UI"/>
          <w:color w:val="484848"/>
          <w:sz w:val="27"/>
          <w:szCs w:val="27"/>
        </w:rPr>
        <w:t> property.</w:t>
      </w:r>
    </w:p>
    <w:p w14:paraId="5A74A812" w14:textId="77777777" w:rsidR="006D3AF0" w:rsidRDefault="006D3AF0" w:rsidP="006D3AF0">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486099D9" w14:textId="77777777" w:rsidR="006D3AF0" w:rsidRDefault="006D3AF0" w:rsidP="006D3AF0">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objectName</w:t>
      </w:r>
      <w:proofErr w:type="spellEnd"/>
      <w:r>
        <w:rPr>
          <w:rFonts w:ascii="Consolas" w:hAnsi="Consolas"/>
          <w:color w:val="FFFFFF"/>
          <w:sz w:val="27"/>
          <w:szCs w:val="27"/>
        </w:rPr>
        <w:t>[</w:t>
      </w:r>
      <w:proofErr w:type="spellStart"/>
      <w:r>
        <w:rPr>
          <w:rStyle w:val="cm-variable"/>
          <w:rFonts w:ascii="Consolas" w:hAnsi="Consolas"/>
          <w:color w:val="FF8973"/>
          <w:sz w:val="27"/>
          <w:szCs w:val="27"/>
        </w:rPr>
        <w:t>variableName</w:t>
      </w:r>
      <w:proofErr w:type="spellEnd"/>
      <w:r>
        <w:rPr>
          <w:rFonts w:ascii="Consolas" w:hAnsi="Consolas"/>
          <w:color w:val="FFFFFF"/>
          <w:sz w:val="27"/>
          <w:szCs w:val="27"/>
        </w:rPr>
        <w:t>])</w:t>
      </w:r>
    </w:p>
    <w:p w14:paraId="0F5D7DD9" w14:textId="26C3AF5E" w:rsidR="006D3AF0" w:rsidRDefault="006D3AF0"/>
    <w:p w14:paraId="4959B6DD"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B3CCFF"/>
          <w:sz w:val="21"/>
          <w:szCs w:val="21"/>
          <w:lang w:eastAsia="en-IN"/>
        </w:rPr>
        <w:t>let spaceship</w:t>
      </w:r>
      <w:r w:rsidRPr="00BA467F">
        <w:rPr>
          <w:rFonts w:ascii="Consolas" w:eastAsia="Times New Roman" w:hAnsi="Consolas" w:cs="Times New Roman"/>
          <w:color w:val="FFFFFF"/>
          <w:sz w:val="21"/>
          <w:szCs w:val="21"/>
          <w:lang w:eastAsia="en-IN"/>
        </w:rPr>
        <w:t> = {</w:t>
      </w:r>
    </w:p>
    <w:p w14:paraId="11C91ED2"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E083"/>
          <w:sz w:val="21"/>
          <w:szCs w:val="21"/>
          <w:lang w:eastAsia="en-IN"/>
        </w:rPr>
        <w:t>'Fuel Type</w:t>
      </w:r>
      <w:proofErr w:type="gramStart"/>
      <w:r w:rsidRPr="00BA467F">
        <w:rPr>
          <w:rFonts w:ascii="Consolas" w:eastAsia="Times New Roman" w:hAnsi="Consolas" w:cs="Times New Roman"/>
          <w:color w:val="FFE083"/>
          <w:sz w:val="21"/>
          <w:szCs w:val="21"/>
          <w:lang w:eastAsia="en-IN"/>
        </w:rPr>
        <w:t>'</w:t>
      </w:r>
      <w:r w:rsidRPr="00BA467F">
        <w:rPr>
          <w:rFonts w:ascii="Consolas" w:eastAsia="Times New Roman" w:hAnsi="Consolas" w:cs="Times New Roman"/>
          <w:color w:val="FFFFFF"/>
          <w:sz w:val="21"/>
          <w:szCs w:val="21"/>
          <w:lang w:eastAsia="en-IN"/>
        </w:rPr>
        <w:t> :</w:t>
      </w:r>
      <w:proofErr w:type="gramEnd"/>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E083"/>
          <w:sz w:val="21"/>
          <w:szCs w:val="21"/>
          <w:lang w:eastAsia="en-IN"/>
        </w:rPr>
        <w:t>'Turbo Fuel'</w:t>
      </w:r>
      <w:r w:rsidRPr="00BA467F">
        <w:rPr>
          <w:rFonts w:ascii="Consolas" w:eastAsia="Times New Roman" w:hAnsi="Consolas" w:cs="Times New Roman"/>
          <w:color w:val="FFFFFF"/>
          <w:sz w:val="21"/>
          <w:szCs w:val="21"/>
          <w:lang w:eastAsia="en-IN"/>
        </w:rPr>
        <w:t>,</w:t>
      </w:r>
    </w:p>
    <w:p w14:paraId="6BB00C4B"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E083"/>
          <w:sz w:val="21"/>
          <w:szCs w:val="21"/>
          <w:lang w:eastAsia="en-IN"/>
        </w:rPr>
        <w:t>'Active Mission</w:t>
      </w:r>
      <w:proofErr w:type="gramStart"/>
      <w:r w:rsidRPr="00BA467F">
        <w:rPr>
          <w:rFonts w:ascii="Consolas" w:eastAsia="Times New Roman" w:hAnsi="Consolas" w:cs="Times New Roman"/>
          <w:color w:val="FFE083"/>
          <w:sz w:val="21"/>
          <w:szCs w:val="21"/>
          <w:lang w:eastAsia="en-IN"/>
        </w:rPr>
        <w:t>'</w:t>
      </w:r>
      <w:r w:rsidRPr="00BA467F">
        <w:rPr>
          <w:rFonts w:ascii="Consolas" w:eastAsia="Times New Roman" w:hAnsi="Consolas" w:cs="Times New Roman"/>
          <w:color w:val="FFFFFF"/>
          <w:sz w:val="21"/>
          <w:szCs w:val="21"/>
          <w:lang w:eastAsia="en-IN"/>
        </w:rPr>
        <w:t> :</w:t>
      </w:r>
      <w:proofErr w:type="gramEnd"/>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CC7BC2"/>
          <w:sz w:val="21"/>
          <w:szCs w:val="21"/>
          <w:lang w:eastAsia="en-IN"/>
        </w:rPr>
        <w:t>true</w:t>
      </w:r>
      <w:r w:rsidRPr="00BA467F">
        <w:rPr>
          <w:rFonts w:ascii="Consolas" w:eastAsia="Times New Roman" w:hAnsi="Consolas" w:cs="Times New Roman"/>
          <w:color w:val="FFFFFF"/>
          <w:sz w:val="21"/>
          <w:szCs w:val="21"/>
          <w:lang w:eastAsia="en-IN"/>
        </w:rPr>
        <w:t>,</w:t>
      </w:r>
    </w:p>
    <w:p w14:paraId="5BD48750"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FFFF"/>
          <w:sz w:val="21"/>
          <w:szCs w:val="21"/>
          <w:lang w:eastAsia="en-IN"/>
        </w:rPr>
        <w:t>  </w:t>
      </w:r>
      <w:proofErr w:type="spellStart"/>
      <w:proofErr w:type="gramStart"/>
      <w:r w:rsidRPr="00BA467F">
        <w:rPr>
          <w:rFonts w:ascii="Consolas" w:eastAsia="Times New Roman" w:hAnsi="Consolas" w:cs="Times New Roman"/>
          <w:color w:val="83FFF5"/>
          <w:sz w:val="21"/>
          <w:szCs w:val="21"/>
          <w:lang w:eastAsia="en-IN"/>
        </w:rPr>
        <w:t>homePlanet</w:t>
      </w:r>
      <w:proofErr w:type="spellEnd"/>
      <w:r w:rsidRPr="00BA467F">
        <w:rPr>
          <w:rFonts w:ascii="Consolas" w:eastAsia="Times New Roman" w:hAnsi="Consolas" w:cs="Times New Roman"/>
          <w:color w:val="FFFFFF"/>
          <w:sz w:val="21"/>
          <w:szCs w:val="21"/>
          <w:lang w:eastAsia="en-IN"/>
        </w:rPr>
        <w:t> :</w:t>
      </w:r>
      <w:proofErr w:type="gramEnd"/>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E083"/>
          <w:sz w:val="21"/>
          <w:szCs w:val="21"/>
          <w:lang w:eastAsia="en-IN"/>
        </w:rPr>
        <w:t>'Earth'</w:t>
      </w:r>
      <w:r w:rsidRPr="00BA467F">
        <w:rPr>
          <w:rFonts w:ascii="Consolas" w:eastAsia="Times New Roman" w:hAnsi="Consolas" w:cs="Times New Roman"/>
          <w:color w:val="FFFFFF"/>
          <w:sz w:val="21"/>
          <w:szCs w:val="21"/>
          <w:lang w:eastAsia="en-IN"/>
        </w:rPr>
        <w:t>, </w:t>
      </w:r>
    </w:p>
    <w:p w14:paraId="035801D3"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FFFF"/>
          <w:sz w:val="21"/>
          <w:szCs w:val="21"/>
          <w:lang w:eastAsia="en-IN"/>
        </w:rPr>
        <w:t>  </w:t>
      </w:r>
      <w:proofErr w:type="spellStart"/>
      <w:r w:rsidRPr="00BA467F">
        <w:rPr>
          <w:rFonts w:ascii="Consolas" w:eastAsia="Times New Roman" w:hAnsi="Consolas" w:cs="Times New Roman"/>
          <w:color w:val="83FFF5"/>
          <w:sz w:val="21"/>
          <w:szCs w:val="21"/>
          <w:lang w:eastAsia="en-IN"/>
        </w:rPr>
        <w:t>numCrew</w:t>
      </w:r>
      <w:proofErr w:type="spellEnd"/>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8973"/>
          <w:sz w:val="21"/>
          <w:szCs w:val="21"/>
          <w:lang w:eastAsia="en-IN"/>
        </w:rPr>
        <w:t>5</w:t>
      </w:r>
    </w:p>
    <w:p w14:paraId="624AB57F"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FFFF"/>
          <w:sz w:val="21"/>
          <w:szCs w:val="21"/>
          <w:lang w:eastAsia="en-IN"/>
        </w:rPr>
        <w:t> };</w:t>
      </w:r>
    </w:p>
    <w:p w14:paraId="6721ABAA"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p>
    <w:p w14:paraId="11C3937E"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B3CCFF"/>
          <w:sz w:val="21"/>
          <w:szCs w:val="21"/>
          <w:lang w:eastAsia="en-IN"/>
        </w:rPr>
        <w:t>let </w:t>
      </w:r>
      <w:proofErr w:type="spellStart"/>
      <w:r w:rsidRPr="00BA467F">
        <w:rPr>
          <w:rFonts w:ascii="Consolas" w:eastAsia="Times New Roman" w:hAnsi="Consolas" w:cs="Times New Roman"/>
          <w:color w:val="B3CCFF"/>
          <w:sz w:val="21"/>
          <w:szCs w:val="21"/>
          <w:lang w:eastAsia="en-IN"/>
        </w:rPr>
        <w:t>propName</w:t>
      </w:r>
      <w:proofErr w:type="spellEnd"/>
      <w:r w:rsidRPr="00BA467F">
        <w:rPr>
          <w:rFonts w:ascii="Consolas" w:eastAsia="Times New Roman" w:hAnsi="Consolas" w:cs="Times New Roman"/>
          <w:color w:val="FFFFFF"/>
          <w:sz w:val="21"/>
          <w:szCs w:val="21"/>
          <w:lang w:eastAsia="en-IN"/>
        </w:rPr>
        <w:t> </w:t>
      </w:r>
      <w:proofErr w:type="gramStart"/>
      <w:r w:rsidRPr="00BA467F">
        <w:rPr>
          <w:rFonts w:ascii="Consolas" w:eastAsia="Times New Roman" w:hAnsi="Consolas" w:cs="Times New Roman"/>
          <w:color w:val="FFFFFF"/>
          <w:sz w:val="21"/>
          <w:szCs w:val="21"/>
          <w:lang w:eastAsia="en-IN"/>
        </w:rPr>
        <w:t>=  </w:t>
      </w:r>
      <w:r w:rsidRPr="00BA467F">
        <w:rPr>
          <w:rFonts w:ascii="Consolas" w:eastAsia="Times New Roman" w:hAnsi="Consolas" w:cs="Times New Roman"/>
          <w:color w:val="FFE083"/>
          <w:sz w:val="21"/>
          <w:szCs w:val="21"/>
          <w:lang w:eastAsia="en-IN"/>
        </w:rPr>
        <w:t>'</w:t>
      </w:r>
      <w:proofErr w:type="gramEnd"/>
      <w:r w:rsidRPr="00BA467F">
        <w:rPr>
          <w:rFonts w:ascii="Consolas" w:eastAsia="Times New Roman" w:hAnsi="Consolas" w:cs="Times New Roman"/>
          <w:color w:val="FFE083"/>
          <w:sz w:val="21"/>
          <w:szCs w:val="21"/>
          <w:lang w:eastAsia="en-IN"/>
        </w:rPr>
        <w:t>Active Mission'</w:t>
      </w:r>
      <w:r w:rsidRPr="00BA467F">
        <w:rPr>
          <w:rFonts w:ascii="Consolas" w:eastAsia="Times New Roman" w:hAnsi="Consolas" w:cs="Times New Roman"/>
          <w:color w:val="FFFFFF"/>
          <w:sz w:val="21"/>
          <w:szCs w:val="21"/>
          <w:lang w:eastAsia="en-IN"/>
        </w:rPr>
        <w:t>;</w:t>
      </w:r>
    </w:p>
    <w:p w14:paraId="16FE107C"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p>
    <w:p w14:paraId="2BCB1201"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939598"/>
          <w:sz w:val="21"/>
          <w:szCs w:val="21"/>
          <w:lang w:eastAsia="en-IN"/>
        </w:rPr>
        <w:t>// Write your code below</w:t>
      </w:r>
    </w:p>
    <w:p w14:paraId="287E899B"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p>
    <w:p w14:paraId="1971BF9A"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B3CCFF"/>
          <w:sz w:val="21"/>
          <w:szCs w:val="21"/>
          <w:lang w:eastAsia="en-IN"/>
        </w:rPr>
        <w:t>let </w:t>
      </w:r>
      <w:proofErr w:type="spellStart"/>
      <w:r w:rsidRPr="00BA467F">
        <w:rPr>
          <w:rFonts w:ascii="Consolas" w:eastAsia="Times New Roman" w:hAnsi="Consolas" w:cs="Times New Roman"/>
          <w:color w:val="B3CCFF"/>
          <w:sz w:val="21"/>
          <w:szCs w:val="21"/>
          <w:lang w:eastAsia="en-IN"/>
        </w:rPr>
        <w:t>isActive</w:t>
      </w:r>
      <w:proofErr w:type="spellEnd"/>
      <w:r w:rsidRPr="00BA467F">
        <w:rPr>
          <w:rFonts w:ascii="Consolas" w:eastAsia="Times New Roman" w:hAnsi="Consolas" w:cs="Times New Roman"/>
          <w:color w:val="FFFFFF"/>
          <w:sz w:val="21"/>
          <w:szCs w:val="21"/>
          <w:lang w:eastAsia="en-IN"/>
        </w:rPr>
        <w:t> = </w:t>
      </w:r>
      <w:proofErr w:type="gramStart"/>
      <w:r w:rsidRPr="00BA467F">
        <w:rPr>
          <w:rFonts w:ascii="Consolas" w:eastAsia="Times New Roman" w:hAnsi="Consolas" w:cs="Times New Roman"/>
          <w:color w:val="FF8973"/>
          <w:sz w:val="21"/>
          <w:szCs w:val="21"/>
          <w:lang w:eastAsia="en-IN"/>
        </w:rPr>
        <w:t>spaceship</w:t>
      </w:r>
      <w:r w:rsidRPr="00BA467F">
        <w:rPr>
          <w:rFonts w:ascii="Consolas" w:eastAsia="Times New Roman" w:hAnsi="Consolas" w:cs="Times New Roman"/>
          <w:color w:val="FFFFFF"/>
          <w:sz w:val="21"/>
          <w:szCs w:val="21"/>
          <w:lang w:eastAsia="en-IN"/>
        </w:rPr>
        <w:t>[</w:t>
      </w:r>
      <w:proofErr w:type="gramEnd"/>
      <w:r w:rsidRPr="00BA467F">
        <w:rPr>
          <w:rFonts w:ascii="Consolas" w:eastAsia="Times New Roman" w:hAnsi="Consolas" w:cs="Times New Roman"/>
          <w:color w:val="FFE083"/>
          <w:sz w:val="21"/>
          <w:szCs w:val="21"/>
          <w:lang w:eastAsia="en-IN"/>
        </w:rPr>
        <w:t>'Active Mission'</w:t>
      </w:r>
      <w:r w:rsidRPr="00BA467F">
        <w:rPr>
          <w:rFonts w:ascii="Consolas" w:eastAsia="Times New Roman" w:hAnsi="Consolas" w:cs="Times New Roman"/>
          <w:color w:val="FFFFFF"/>
          <w:sz w:val="21"/>
          <w:szCs w:val="21"/>
          <w:lang w:eastAsia="en-IN"/>
        </w:rPr>
        <w:t>];</w:t>
      </w:r>
    </w:p>
    <w:p w14:paraId="3BD02494" w14:textId="77777777" w:rsidR="00BA467F" w:rsidRPr="00BA467F" w:rsidRDefault="00BA467F" w:rsidP="00BA467F">
      <w:pPr>
        <w:shd w:val="clear" w:color="auto" w:fill="1E1E1E"/>
        <w:spacing w:after="0" w:line="330" w:lineRule="atLeast"/>
        <w:rPr>
          <w:rFonts w:ascii="Consolas" w:eastAsia="Times New Roman" w:hAnsi="Consolas" w:cs="Times New Roman"/>
          <w:color w:val="FFFFFF"/>
          <w:sz w:val="21"/>
          <w:szCs w:val="21"/>
          <w:lang w:eastAsia="en-IN"/>
        </w:rPr>
      </w:pPr>
      <w:r w:rsidRPr="00BA467F">
        <w:rPr>
          <w:rFonts w:ascii="Consolas" w:eastAsia="Times New Roman" w:hAnsi="Consolas" w:cs="Times New Roman"/>
          <w:color w:val="FF8973"/>
          <w:sz w:val="21"/>
          <w:szCs w:val="21"/>
          <w:lang w:eastAsia="en-IN"/>
        </w:rPr>
        <w:t>console</w:t>
      </w:r>
      <w:r w:rsidRPr="00BA467F">
        <w:rPr>
          <w:rFonts w:ascii="Consolas" w:eastAsia="Times New Roman" w:hAnsi="Consolas" w:cs="Times New Roman"/>
          <w:color w:val="FFFFFF"/>
          <w:sz w:val="21"/>
          <w:szCs w:val="21"/>
          <w:lang w:eastAsia="en-IN"/>
        </w:rPr>
        <w:t>.</w:t>
      </w:r>
      <w:r w:rsidRPr="00BA467F">
        <w:rPr>
          <w:rFonts w:ascii="Consolas" w:eastAsia="Times New Roman" w:hAnsi="Consolas" w:cs="Times New Roman"/>
          <w:color w:val="83FFF5"/>
          <w:sz w:val="21"/>
          <w:szCs w:val="21"/>
          <w:lang w:eastAsia="en-IN"/>
        </w:rPr>
        <w:t>log</w:t>
      </w:r>
      <w:r w:rsidRPr="00BA467F">
        <w:rPr>
          <w:rFonts w:ascii="Consolas" w:eastAsia="Times New Roman" w:hAnsi="Consolas" w:cs="Times New Roman"/>
          <w:color w:val="FFFFFF"/>
          <w:sz w:val="21"/>
          <w:szCs w:val="21"/>
          <w:lang w:eastAsia="en-IN"/>
        </w:rPr>
        <w:t>(</w:t>
      </w:r>
      <w:r w:rsidRPr="00BA467F">
        <w:rPr>
          <w:rFonts w:ascii="Consolas" w:eastAsia="Times New Roman" w:hAnsi="Consolas" w:cs="Times New Roman"/>
          <w:color w:val="FF8973"/>
          <w:sz w:val="21"/>
          <w:szCs w:val="21"/>
          <w:lang w:eastAsia="en-IN"/>
        </w:rPr>
        <w:t>spaceship</w:t>
      </w:r>
      <w:r w:rsidRPr="00BA467F">
        <w:rPr>
          <w:rFonts w:ascii="Consolas" w:eastAsia="Times New Roman" w:hAnsi="Consolas" w:cs="Times New Roman"/>
          <w:color w:val="FFFFFF"/>
          <w:sz w:val="21"/>
          <w:szCs w:val="21"/>
          <w:lang w:eastAsia="en-IN"/>
        </w:rPr>
        <w:t>[</w:t>
      </w:r>
      <w:proofErr w:type="spellStart"/>
      <w:r w:rsidRPr="00BA467F">
        <w:rPr>
          <w:rFonts w:ascii="Consolas" w:eastAsia="Times New Roman" w:hAnsi="Consolas" w:cs="Times New Roman"/>
          <w:color w:val="FF8973"/>
          <w:sz w:val="21"/>
          <w:szCs w:val="21"/>
          <w:lang w:eastAsia="en-IN"/>
        </w:rPr>
        <w:t>propName</w:t>
      </w:r>
      <w:proofErr w:type="spellEnd"/>
      <w:r w:rsidRPr="00BA467F">
        <w:rPr>
          <w:rFonts w:ascii="Consolas" w:eastAsia="Times New Roman" w:hAnsi="Consolas" w:cs="Times New Roman"/>
          <w:color w:val="FFFFFF"/>
          <w:sz w:val="21"/>
          <w:szCs w:val="21"/>
          <w:lang w:eastAsia="en-IN"/>
        </w:rPr>
        <w:t>]);</w:t>
      </w:r>
    </w:p>
    <w:p w14:paraId="3C2B6B63" w14:textId="77C5D104" w:rsidR="00553136" w:rsidRDefault="00553136"/>
    <w:p w14:paraId="7AF080A8" w14:textId="7784B71F" w:rsidR="00636C6A" w:rsidRDefault="00636C6A"/>
    <w:p w14:paraId="79AFF3FC" w14:textId="77777777" w:rsidR="00636C6A" w:rsidRPr="00636C6A" w:rsidRDefault="00636C6A" w:rsidP="00636C6A">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36C6A">
        <w:rPr>
          <w:rFonts w:ascii="Segoe UI" w:eastAsia="Times New Roman" w:hAnsi="Segoe UI" w:cs="Segoe UI"/>
          <w:b/>
          <w:bCs/>
          <w:color w:val="19191A"/>
          <w:kern w:val="36"/>
          <w:sz w:val="48"/>
          <w:szCs w:val="48"/>
          <w:lang w:eastAsia="en-IN"/>
        </w:rPr>
        <w:t>Property Assignment</w:t>
      </w:r>
    </w:p>
    <w:p w14:paraId="6E2FFB76" w14:textId="77777777" w:rsidR="00636C6A" w:rsidRPr="00636C6A" w:rsidRDefault="00636C6A" w:rsidP="00636C6A">
      <w:pPr>
        <w:spacing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Once we’ve defined an object, we’re not stuck with all the properties we wrote. Objects are </w:t>
      </w:r>
      <w:r w:rsidRPr="00636C6A">
        <w:rPr>
          <w:rFonts w:ascii="Segoe UI" w:eastAsia="Times New Roman" w:hAnsi="Segoe UI" w:cs="Segoe UI"/>
          <w:i/>
          <w:iCs/>
          <w:color w:val="484848"/>
          <w:sz w:val="27"/>
          <w:szCs w:val="27"/>
          <w:lang w:eastAsia="en-IN"/>
        </w:rPr>
        <w:t>mutable</w:t>
      </w:r>
      <w:r w:rsidRPr="00636C6A">
        <w:rPr>
          <w:rFonts w:ascii="Segoe UI" w:eastAsia="Times New Roman" w:hAnsi="Segoe UI" w:cs="Segoe UI"/>
          <w:color w:val="484848"/>
          <w:sz w:val="27"/>
          <w:szCs w:val="27"/>
          <w:lang w:eastAsia="en-IN"/>
        </w:rPr>
        <w:t> meaning we can update them after we create them!</w:t>
      </w:r>
    </w:p>
    <w:p w14:paraId="41CED3E1" w14:textId="77777777" w:rsidR="00636C6A" w:rsidRPr="00636C6A" w:rsidRDefault="00636C6A" w:rsidP="00636C6A">
      <w:pPr>
        <w:spacing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We can use either dot notation</w:t>
      </w:r>
      <w:proofErr w:type="gramStart"/>
      <w:r w:rsidRPr="00636C6A">
        <w:rPr>
          <w:rFonts w:ascii="Segoe UI" w:eastAsia="Times New Roman" w:hAnsi="Segoe UI" w:cs="Segoe UI"/>
          <w:color w:val="484848"/>
          <w:sz w:val="27"/>
          <w:szCs w:val="27"/>
          <w:lang w:eastAsia="en-IN"/>
        </w:rPr>
        <w:t>, </w:t>
      </w:r>
      <w:r w:rsidRPr="00636C6A">
        <w:rPr>
          <w:rFonts w:ascii="Consolas" w:eastAsia="Times New Roman" w:hAnsi="Consolas" w:cs="Courier New"/>
          <w:color w:val="15141F"/>
          <w:sz w:val="20"/>
          <w:szCs w:val="20"/>
          <w:shd w:val="clear" w:color="auto" w:fill="EAE9ED"/>
          <w:lang w:eastAsia="en-IN"/>
        </w:rPr>
        <w:t>.</w:t>
      </w:r>
      <w:proofErr w:type="gramEnd"/>
      <w:r w:rsidRPr="00636C6A">
        <w:rPr>
          <w:rFonts w:ascii="Segoe UI" w:eastAsia="Times New Roman" w:hAnsi="Segoe UI" w:cs="Segoe UI"/>
          <w:color w:val="484848"/>
          <w:sz w:val="27"/>
          <w:szCs w:val="27"/>
          <w:lang w:eastAsia="en-IN"/>
        </w:rPr>
        <w:t>, or bracket notation, </w:t>
      </w:r>
      <w:r w:rsidRPr="00636C6A">
        <w:rPr>
          <w:rFonts w:ascii="Consolas" w:eastAsia="Times New Roman" w:hAnsi="Consolas" w:cs="Courier New"/>
          <w:color w:val="15141F"/>
          <w:sz w:val="20"/>
          <w:szCs w:val="20"/>
          <w:shd w:val="clear" w:color="auto" w:fill="EAE9ED"/>
          <w:lang w:eastAsia="en-IN"/>
        </w:rPr>
        <w:t>[]</w:t>
      </w:r>
      <w:r w:rsidRPr="00636C6A">
        <w:rPr>
          <w:rFonts w:ascii="Segoe UI" w:eastAsia="Times New Roman" w:hAnsi="Segoe UI" w:cs="Segoe UI"/>
          <w:color w:val="484848"/>
          <w:sz w:val="27"/>
          <w:szCs w:val="27"/>
          <w:lang w:eastAsia="en-IN"/>
        </w:rPr>
        <w:t>, and the assignment operator, </w:t>
      </w:r>
      <w:r w:rsidRPr="00636C6A">
        <w:rPr>
          <w:rFonts w:ascii="Consolas" w:eastAsia="Times New Roman" w:hAnsi="Consolas" w:cs="Courier New"/>
          <w:color w:val="15141F"/>
          <w:sz w:val="20"/>
          <w:szCs w:val="20"/>
          <w:shd w:val="clear" w:color="auto" w:fill="EAE9ED"/>
          <w:lang w:eastAsia="en-IN"/>
        </w:rPr>
        <w:t>=</w:t>
      </w:r>
      <w:r w:rsidRPr="00636C6A">
        <w:rPr>
          <w:rFonts w:ascii="Segoe UI" w:eastAsia="Times New Roman" w:hAnsi="Segoe UI" w:cs="Segoe UI"/>
          <w:color w:val="484848"/>
          <w:sz w:val="27"/>
          <w:szCs w:val="27"/>
          <w:lang w:eastAsia="en-IN"/>
        </w:rPr>
        <w:t> to add new key-value pairs to an object or change an existing property.</w:t>
      </w:r>
    </w:p>
    <w:p w14:paraId="36A33BE0" w14:textId="30286FAA"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noProof/>
          <w:color w:val="484848"/>
          <w:sz w:val="27"/>
          <w:szCs w:val="27"/>
          <w:lang w:eastAsia="en-IN"/>
        </w:rPr>
        <mc:AlternateContent>
          <mc:Choice Requires="wps">
            <w:drawing>
              <wp:inline distT="0" distB="0" distL="0" distR="0" wp14:anchorId="20806BB0" wp14:editId="1051587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44F9D24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636C6A">
        <w:rPr>
          <w:rFonts w:ascii="Segoe UI" w:eastAsia="Times New Roman" w:hAnsi="Segoe UI" w:cs="Segoe UI"/>
          <w:noProof/>
          <w:color w:val="484848"/>
          <w:sz w:val="27"/>
          <w:szCs w:val="27"/>
          <w:lang w:eastAsia="en-IN"/>
        </w:rPr>
        <w:drawing>
          <wp:inline distT="0" distB="0" distL="0" distR="0" wp14:anchorId="1A5092F8" wp14:editId="2022EF24">
            <wp:extent cx="3703641" cy="1600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641" cy="1600339"/>
                    </a:xfrm>
                    <a:prstGeom prst="rect">
                      <a:avLst/>
                    </a:prstGeom>
                  </pic:spPr>
                </pic:pic>
              </a:graphicData>
            </a:graphic>
          </wp:inline>
        </w:drawing>
      </w:r>
    </w:p>
    <w:p w14:paraId="2F3CD1C0" w14:textId="77777777" w:rsidR="00636C6A" w:rsidRPr="00636C6A" w:rsidRDefault="00636C6A" w:rsidP="00636C6A">
      <w:pPr>
        <w:spacing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One of two things can happen with property assignment:</w:t>
      </w:r>
    </w:p>
    <w:p w14:paraId="4B477044" w14:textId="77777777" w:rsidR="00636C6A" w:rsidRPr="00636C6A" w:rsidRDefault="00636C6A" w:rsidP="00636C6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If the property already exists on the object, whatever value it held before will be replaced with the newly assigned value.</w:t>
      </w:r>
    </w:p>
    <w:p w14:paraId="0EAABF6A" w14:textId="77777777" w:rsidR="00636C6A" w:rsidRPr="00636C6A" w:rsidRDefault="00636C6A" w:rsidP="00636C6A">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If there was no property with that name, a new property will be added to the object.</w:t>
      </w:r>
    </w:p>
    <w:p w14:paraId="477E0FC3" w14:textId="77777777" w:rsidR="00636C6A" w:rsidRPr="00636C6A" w:rsidRDefault="00636C6A" w:rsidP="00636C6A">
      <w:pPr>
        <w:spacing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lastRenderedPageBreak/>
        <w:t>It’s important to know that although we can’t reassign an object declared with </w:t>
      </w:r>
      <w:proofErr w:type="spellStart"/>
      <w:r w:rsidRPr="00636C6A">
        <w:rPr>
          <w:rFonts w:ascii="Consolas" w:eastAsia="Times New Roman" w:hAnsi="Consolas" w:cs="Courier New"/>
          <w:color w:val="15141F"/>
          <w:sz w:val="20"/>
          <w:szCs w:val="20"/>
          <w:shd w:val="clear" w:color="auto" w:fill="EAE9ED"/>
          <w:lang w:eastAsia="en-IN"/>
        </w:rPr>
        <w:t>const</w:t>
      </w:r>
      <w:proofErr w:type="spellEnd"/>
      <w:r w:rsidRPr="00636C6A">
        <w:rPr>
          <w:rFonts w:ascii="Segoe UI" w:eastAsia="Times New Roman" w:hAnsi="Segoe UI" w:cs="Segoe UI"/>
          <w:color w:val="484848"/>
          <w:sz w:val="27"/>
          <w:szCs w:val="27"/>
          <w:lang w:eastAsia="en-IN"/>
        </w:rPr>
        <w:t>, we can still mutate it, meaning we can add new properties and change the properties that are there.</w:t>
      </w:r>
    </w:p>
    <w:p w14:paraId="4A2F85E7"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36C6A">
        <w:rPr>
          <w:rFonts w:ascii="Consolas" w:eastAsia="Times New Roman" w:hAnsi="Consolas" w:cs="Courier New"/>
          <w:color w:val="B3CCFF"/>
          <w:sz w:val="27"/>
          <w:szCs w:val="27"/>
          <w:lang w:eastAsia="en-IN"/>
        </w:rPr>
        <w:t>const</w:t>
      </w:r>
      <w:proofErr w:type="spellEnd"/>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B3CCFF"/>
          <w:sz w:val="27"/>
          <w:szCs w:val="27"/>
          <w:lang w:eastAsia="en-IN"/>
        </w:rPr>
        <w:t>spaceship</w:t>
      </w:r>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83FFF5"/>
          <w:sz w:val="27"/>
          <w:szCs w:val="27"/>
          <w:lang w:eastAsia="en-IN"/>
        </w:rPr>
        <w:t>type</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'shuttle'</w:t>
      </w:r>
      <w:r w:rsidRPr="00636C6A">
        <w:rPr>
          <w:rFonts w:ascii="Consolas" w:eastAsia="Times New Roman" w:hAnsi="Consolas" w:cs="Courier New"/>
          <w:color w:val="FFFFFF"/>
          <w:sz w:val="27"/>
          <w:szCs w:val="27"/>
          <w:lang w:eastAsia="en-IN"/>
        </w:rPr>
        <w:t>};</w:t>
      </w:r>
    </w:p>
    <w:p w14:paraId="1C30D57F"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FF8973"/>
          <w:sz w:val="27"/>
          <w:szCs w:val="27"/>
          <w:lang w:eastAsia="en-IN"/>
        </w:rPr>
        <w:t>spaceship</w:t>
      </w:r>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83FFF5"/>
          <w:sz w:val="27"/>
          <w:szCs w:val="27"/>
          <w:lang w:eastAsia="en-IN"/>
        </w:rPr>
        <w:t>type</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'alien'</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939598"/>
          <w:sz w:val="27"/>
          <w:szCs w:val="27"/>
          <w:lang w:eastAsia="en-IN"/>
        </w:rPr>
        <w:t xml:space="preserve">// </w:t>
      </w:r>
      <w:proofErr w:type="spellStart"/>
      <w:r w:rsidRPr="00636C6A">
        <w:rPr>
          <w:rFonts w:ascii="Consolas" w:eastAsia="Times New Roman" w:hAnsi="Consolas" w:cs="Courier New"/>
          <w:color w:val="939598"/>
          <w:sz w:val="27"/>
          <w:szCs w:val="27"/>
          <w:lang w:eastAsia="en-IN"/>
        </w:rPr>
        <w:t>TypeError</w:t>
      </w:r>
      <w:proofErr w:type="spellEnd"/>
      <w:r w:rsidRPr="00636C6A">
        <w:rPr>
          <w:rFonts w:ascii="Consolas" w:eastAsia="Times New Roman" w:hAnsi="Consolas" w:cs="Courier New"/>
          <w:color w:val="939598"/>
          <w:sz w:val="27"/>
          <w:szCs w:val="27"/>
          <w:lang w:eastAsia="en-IN"/>
        </w:rPr>
        <w:t>: Assignment to constant variable.</w:t>
      </w:r>
    </w:p>
    <w:p w14:paraId="187B362A"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36C6A">
        <w:rPr>
          <w:rFonts w:ascii="Consolas" w:eastAsia="Times New Roman" w:hAnsi="Consolas" w:cs="Courier New"/>
          <w:color w:val="FF8973"/>
          <w:sz w:val="27"/>
          <w:szCs w:val="27"/>
          <w:lang w:eastAsia="en-IN"/>
        </w:rPr>
        <w:t>spaceship</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type</w:t>
      </w:r>
      <w:proofErr w:type="spellEnd"/>
      <w:proofErr w:type="gramEnd"/>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'alien'</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939598"/>
          <w:sz w:val="27"/>
          <w:szCs w:val="27"/>
          <w:lang w:eastAsia="en-IN"/>
        </w:rPr>
        <w:t>// Changes the value of the type property</w:t>
      </w:r>
    </w:p>
    <w:p w14:paraId="49D9B89B"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36C6A">
        <w:rPr>
          <w:rFonts w:ascii="Consolas" w:eastAsia="Times New Roman" w:hAnsi="Consolas" w:cs="Courier New"/>
          <w:color w:val="FF8973"/>
          <w:sz w:val="27"/>
          <w:szCs w:val="27"/>
          <w:lang w:eastAsia="en-IN"/>
        </w:rPr>
        <w:t>spaceship</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speed</w:t>
      </w:r>
      <w:proofErr w:type="spellEnd"/>
      <w:proofErr w:type="gramEnd"/>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'Mach 5'</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939598"/>
          <w:sz w:val="27"/>
          <w:szCs w:val="27"/>
          <w:lang w:eastAsia="en-IN"/>
        </w:rPr>
        <w:t>// Creates a new key of 'speed' with a value of 'Mach 5'</w:t>
      </w:r>
    </w:p>
    <w:p w14:paraId="408BF9DC" w14:textId="77777777" w:rsidR="00636C6A" w:rsidRPr="00636C6A" w:rsidRDefault="00636C6A" w:rsidP="00636C6A">
      <w:pPr>
        <w:spacing w:after="100" w:afterAutospacing="1"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You can delete a property from an object with the </w:t>
      </w:r>
      <w:r w:rsidRPr="00636C6A">
        <w:rPr>
          <w:rFonts w:ascii="Consolas" w:eastAsia="Times New Roman" w:hAnsi="Consolas" w:cs="Courier New"/>
          <w:color w:val="15141F"/>
          <w:sz w:val="20"/>
          <w:szCs w:val="20"/>
          <w:shd w:val="clear" w:color="auto" w:fill="EAE9ED"/>
          <w:lang w:eastAsia="en-IN"/>
        </w:rPr>
        <w:t>delete</w:t>
      </w:r>
      <w:r w:rsidRPr="00636C6A">
        <w:rPr>
          <w:rFonts w:ascii="Segoe UI" w:eastAsia="Times New Roman" w:hAnsi="Segoe UI" w:cs="Segoe UI"/>
          <w:color w:val="484848"/>
          <w:sz w:val="27"/>
          <w:szCs w:val="27"/>
          <w:lang w:eastAsia="en-IN"/>
        </w:rPr>
        <w:t> operator.</w:t>
      </w:r>
    </w:p>
    <w:p w14:paraId="54FD47CF"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36C6A">
        <w:rPr>
          <w:rFonts w:ascii="Consolas" w:eastAsia="Times New Roman" w:hAnsi="Consolas" w:cs="Courier New"/>
          <w:color w:val="B3CCFF"/>
          <w:sz w:val="27"/>
          <w:szCs w:val="27"/>
          <w:lang w:eastAsia="en-IN"/>
        </w:rPr>
        <w:t>const</w:t>
      </w:r>
      <w:proofErr w:type="spellEnd"/>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B3CCFF"/>
          <w:sz w:val="27"/>
          <w:szCs w:val="27"/>
          <w:lang w:eastAsia="en-IN"/>
        </w:rPr>
        <w:t>spaceship</w:t>
      </w:r>
      <w:r w:rsidRPr="00636C6A">
        <w:rPr>
          <w:rFonts w:ascii="Consolas" w:eastAsia="Times New Roman" w:hAnsi="Consolas" w:cs="Courier New"/>
          <w:color w:val="FFFFFF"/>
          <w:sz w:val="27"/>
          <w:szCs w:val="27"/>
          <w:lang w:eastAsia="en-IN"/>
        </w:rPr>
        <w:t xml:space="preserve"> = {</w:t>
      </w:r>
    </w:p>
    <w:p w14:paraId="13B8B6B4"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'Fuel Type'</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'Turbo Fuel'</w:t>
      </w:r>
      <w:r w:rsidRPr="00636C6A">
        <w:rPr>
          <w:rFonts w:ascii="Consolas" w:eastAsia="Times New Roman" w:hAnsi="Consolas" w:cs="Courier New"/>
          <w:color w:val="FFFFFF"/>
          <w:sz w:val="27"/>
          <w:szCs w:val="27"/>
          <w:lang w:eastAsia="en-IN"/>
        </w:rPr>
        <w:t>,</w:t>
      </w:r>
    </w:p>
    <w:p w14:paraId="3045DD73"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FFFFFF"/>
          <w:sz w:val="27"/>
          <w:szCs w:val="27"/>
          <w:lang w:eastAsia="en-IN"/>
        </w:rPr>
        <w:t xml:space="preserve">  </w:t>
      </w:r>
      <w:proofErr w:type="spellStart"/>
      <w:r w:rsidRPr="00636C6A">
        <w:rPr>
          <w:rFonts w:ascii="Consolas" w:eastAsia="Times New Roman" w:hAnsi="Consolas" w:cs="Courier New"/>
          <w:color w:val="83FFF5"/>
          <w:sz w:val="27"/>
          <w:szCs w:val="27"/>
          <w:lang w:eastAsia="en-IN"/>
        </w:rPr>
        <w:t>homePlanet</w:t>
      </w:r>
      <w:proofErr w:type="spellEnd"/>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'Earth'</w:t>
      </w:r>
      <w:r w:rsidRPr="00636C6A">
        <w:rPr>
          <w:rFonts w:ascii="Consolas" w:eastAsia="Times New Roman" w:hAnsi="Consolas" w:cs="Courier New"/>
          <w:color w:val="FFFFFF"/>
          <w:sz w:val="27"/>
          <w:szCs w:val="27"/>
          <w:lang w:eastAsia="en-IN"/>
        </w:rPr>
        <w:t>,</w:t>
      </w:r>
    </w:p>
    <w:p w14:paraId="034D5840"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83FFF5"/>
          <w:sz w:val="27"/>
          <w:szCs w:val="27"/>
          <w:lang w:eastAsia="en-IN"/>
        </w:rPr>
        <w:t>mission</w:t>
      </w:r>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FFE083"/>
          <w:sz w:val="27"/>
          <w:szCs w:val="27"/>
          <w:lang w:eastAsia="en-IN"/>
        </w:rPr>
        <w:t>'Explore the universe'</w:t>
      </w:r>
      <w:r w:rsidRPr="00636C6A">
        <w:rPr>
          <w:rFonts w:ascii="Consolas" w:eastAsia="Times New Roman" w:hAnsi="Consolas" w:cs="Courier New"/>
          <w:color w:val="FFFFFF"/>
          <w:sz w:val="27"/>
          <w:szCs w:val="27"/>
          <w:lang w:eastAsia="en-IN"/>
        </w:rPr>
        <w:t xml:space="preserve"> </w:t>
      </w:r>
    </w:p>
    <w:p w14:paraId="493F5010"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FFFFFF"/>
          <w:sz w:val="27"/>
          <w:szCs w:val="27"/>
          <w:lang w:eastAsia="en-IN"/>
        </w:rPr>
        <w:t>};</w:t>
      </w:r>
    </w:p>
    <w:p w14:paraId="1CEF543A"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247EFA75"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B3CCFF"/>
          <w:sz w:val="27"/>
          <w:szCs w:val="27"/>
          <w:lang w:eastAsia="en-IN"/>
        </w:rPr>
        <w:t>delete</w:t>
      </w:r>
      <w:r w:rsidRPr="00636C6A">
        <w:rPr>
          <w:rFonts w:ascii="Consolas" w:eastAsia="Times New Roman" w:hAnsi="Consolas" w:cs="Courier New"/>
          <w:color w:val="FFFFFF"/>
          <w:sz w:val="27"/>
          <w:szCs w:val="27"/>
          <w:lang w:eastAsia="en-IN"/>
        </w:rPr>
        <w:t xml:space="preserve"> </w:t>
      </w:r>
      <w:proofErr w:type="spellStart"/>
      <w:proofErr w:type="gramStart"/>
      <w:r w:rsidRPr="00636C6A">
        <w:rPr>
          <w:rFonts w:ascii="Consolas" w:eastAsia="Times New Roman" w:hAnsi="Consolas" w:cs="Courier New"/>
          <w:color w:val="FF8973"/>
          <w:sz w:val="27"/>
          <w:szCs w:val="27"/>
          <w:lang w:eastAsia="en-IN"/>
        </w:rPr>
        <w:t>spaceship</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mission</w:t>
      </w:r>
      <w:proofErr w:type="spellEnd"/>
      <w:proofErr w:type="gramEnd"/>
      <w:r w:rsidRPr="00636C6A">
        <w:rPr>
          <w:rFonts w:ascii="Consolas" w:eastAsia="Times New Roman" w:hAnsi="Consolas" w:cs="Courier New"/>
          <w:color w:val="FFFFFF"/>
          <w:sz w:val="27"/>
          <w:szCs w:val="27"/>
          <w:lang w:eastAsia="en-IN"/>
        </w:rPr>
        <w:t xml:space="preserve">;  </w:t>
      </w:r>
      <w:r w:rsidRPr="00636C6A">
        <w:rPr>
          <w:rFonts w:ascii="Consolas" w:eastAsia="Times New Roman" w:hAnsi="Consolas" w:cs="Courier New"/>
          <w:color w:val="939598"/>
          <w:sz w:val="27"/>
          <w:szCs w:val="27"/>
          <w:lang w:eastAsia="en-IN"/>
        </w:rPr>
        <w:t>// Removes the mission property</w:t>
      </w:r>
    </w:p>
    <w:p w14:paraId="365B15A0" w14:textId="77777777" w:rsidR="00636C6A" w:rsidRPr="00636C6A" w:rsidRDefault="00636C6A" w:rsidP="00636C6A">
      <w:pPr>
        <w:shd w:val="clear" w:color="auto" w:fill="F6F5FA"/>
        <w:spacing w:after="0" w:line="240" w:lineRule="auto"/>
        <w:rPr>
          <w:rFonts w:ascii="Segoe UI" w:eastAsia="Times New Roman" w:hAnsi="Segoe UI" w:cs="Segoe UI"/>
          <w:b/>
          <w:bCs/>
          <w:color w:val="19191A"/>
          <w:sz w:val="27"/>
          <w:szCs w:val="27"/>
          <w:lang w:eastAsia="en-IN"/>
        </w:rPr>
      </w:pPr>
      <w:r w:rsidRPr="00636C6A">
        <w:rPr>
          <w:rFonts w:ascii="Segoe UI" w:eastAsia="Times New Roman" w:hAnsi="Segoe UI" w:cs="Segoe UI"/>
          <w:b/>
          <w:bCs/>
          <w:color w:val="19191A"/>
          <w:sz w:val="27"/>
          <w:szCs w:val="27"/>
          <w:lang w:eastAsia="en-IN"/>
        </w:rPr>
        <w:t>Instructions</w:t>
      </w:r>
    </w:p>
    <w:p w14:paraId="5F595AAA" w14:textId="77777777"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b/>
          <w:bCs/>
          <w:color w:val="484848"/>
          <w:sz w:val="27"/>
          <w:szCs w:val="27"/>
          <w:lang w:eastAsia="en-IN"/>
        </w:rPr>
        <w:t>1.</w:t>
      </w:r>
    </w:p>
    <w:p w14:paraId="01F806CD" w14:textId="77777777"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Reassign the </w:t>
      </w:r>
      <w:proofErr w:type="spellStart"/>
      <w:r w:rsidRPr="00636C6A">
        <w:rPr>
          <w:rFonts w:ascii="Consolas" w:eastAsia="Times New Roman" w:hAnsi="Consolas" w:cs="Courier New"/>
          <w:color w:val="15141F"/>
          <w:sz w:val="20"/>
          <w:szCs w:val="20"/>
          <w:shd w:val="clear" w:color="auto" w:fill="EAE9ED"/>
          <w:lang w:eastAsia="en-IN"/>
        </w:rPr>
        <w:t>color</w:t>
      </w:r>
      <w:proofErr w:type="spellEnd"/>
      <w:r w:rsidRPr="00636C6A">
        <w:rPr>
          <w:rFonts w:ascii="Segoe UI" w:eastAsia="Times New Roman" w:hAnsi="Segoe UI" w:cs="Segoe UI"/>
          <w:color w:val="484848"/>
          <w:sz w:val="27"/>
          <w:szCs w:val="27"/>
          <w:lang w:eastAsia="en-IN"/>
        </w:rPr>
        <w:t> property of the </w:t>
      </w:r>
      <w:r w:rsidRPr="00636C6A">
        <w:rPr>
          <w:rFonts w:ascii="Consolas" w:eastAsia="Times New Roman" w:hAnsi="Consolas" w:cs="Courier New"/>
          <w:color w:val="15141F"/>
          <w:sz w:val="20"/>
          <w:szCs w:val="20"/>
          <w:shd w:val="clear" w:color="auto" w:fill="EAE9ED"/>
          <w:lang w:eastAsia="en-IN"/>
        </w:rPr>
        <w:t>spaceship</w:t>
      </w:r>
      <w:r w:rsidRPr="00636C6A">
        <w:rPr>
          <w:rFonts w:ascii="Segoe UI" w:eastAsia="Times New Roman" w:hAnsi="Segoe UI" w:cs="Segoe UI"/>
          <w:color w:val="484848"/>
          <w:sz w:val="27"/>
          <w:szCs w:val="27"/>
          <w:lang w:eastAsia="en-IN"/>
        </w:rPr>
        <w:t> object to have a value of </w:t>
      </w:r>
      <w:r w:rsidRPr="00636C6A">
        <w:rPr>
          <w:rFonts w:ascii="Consolas" w:eastAsia="Times New Roman" w:hAnsi="Consolas" w:cs="Courier New"/>
          <w:color w:val="15141F"/>
          <w:sz w:val="20"/>
          <w:szCs w:val="20"/>
          <w:shd w:val="clear" w:color="auto" w:fill="EAE9ED"/>
          <w:lang w:eastAsia="en-IN"/>
        </w:rPr>
        <w:t>'glorious gold'</w:t>
      </w:r>
    </w:p>
    <w:p w14:paraId="23298E30" w14:textId="77777777"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Hint</w:t>
      </w:r>
    </w:p>
    <w:p w14:paraId="0C408542"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36C6A">
        <w:rPr>
          <w:rFonts w:ascii="Consolas" w:eastAsia="Times New Roman" w:hAnsi="Consolas" w:cs="Courier New"/>
          <w:color w:val="FF8973"/>
          <w:sz w:val="27"/>
          <w:szCs w:val="27"/>
          <w:lang w:eastAsia="en-IN"/>
        </w:rPr>
        <w:t>objectName</w:t>
      </w:r>
      <w:proofErr w:type="spellEnd"/>
      <w:r w:rsidRPr="00636C6A">
        <w:rPr>
          <w:rFonts w:ascii="Consolas" w:eastAsia="Times New Roman" w:hAnsi="Consolas" w:cs="Courier New"/>
          <w:color w:val="FFFFFF"/>
          <w:sz w:val="27"/>
          <w:szCs w:val="27"/>
          <w:lang w:eastAsia="en-IN"/>
        </w:rPr>
        <w:t>[</w:t>
      </w:r>
      <w:proofErr w:type="gramEnd"/>
      <w:r w:rsidRPr="00636C6A">
        <w:rPr>
          <w:rFonts w:ascii="Consolas" w:eastAsia="Times New Roman" w:hAnsi="Consolas" w:cs="Courier New"/>
          <w:color w:val="FFE083"/>
          <w:sz w:val="27"/>
          <w:szCs w:val="27"/>
          <w:lang w:eastAsia="en-IN"/>
        </w:rPr>
        <w:t>'Property Name'</w:t>
      </w:r>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'New Property Value'</w:t>
      </w:r>
      <w:r w:rsidRPr="00636C6A">
        <w:rPr>
          <w:rFonts w:ascii="Consolas" w:eastAsia="Times New Roman" w:hAnsi="Consolas" w:cs="Courier New"/>
          <w:color w:val="FFFFFF"/>
          <w:sz w:val="27"/>
          <w:szCs w:val="27"/>
          <w:lang w:eastAsia="en-IN"/>
        </w:rPr>
        <w:t>;</w:t>
      </w:r>
    </w:p>
    <w:p w14:paraId="2244F9D6"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36C6A">
        <w:rPr>
          <w:rFonts w:ascii="Consolas" w:eastAsia="Times New Roman" w:hAnsi="Consolas" w:cs="Courier New"/>
          <w:color w:val="FF8973"/>
          <w:sz w:val="27"/>
          <w:szCs w:val="27"/>
          <w:lang w:eastAsia="en-IN"/>
        </w:rPr>
        <w:t>objectName</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propName</w:t>
      </w:r>
      <w:proofErr w:type="spellEnd"/>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'New Prop Value'</w:t>
      </w:r>
      <w:r w:rsidRPr="00636C6A">
        <w:rPr>
          <w:rFonts w:ascii="Consolas" w:eastAsia="Times New Roman" w:hAnsi="Consolas" w:cs="Courier New"/>
          <w:color w:val="FFFFFF"/>
          <w:sz w:val="27"/>
          <w:szCs w:val="27"/>
          <w:lang w:eastAsia="en-IN"/>
        </w:rPr>
        <w:t>;</w:t>
      </w:r>
    </w:p>
    <w:p w14:paraId="4B315DCF" w14:textId="77777777" w:rsidR="00636C6A" w:rsidRPr="00636C6A" w:rsidRDefault="00636C6A" w:rsidP="00636C6A">
      <w:pPr>
        <w:shd w:val="clear" w:color="auto" w:fill="F1F2F3"/>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b/>
          <w:bCs/>
          <w:color w:val="484848"/>
          <w:sz w:val="27"/>
          <w:szCs w:val="27"/>
          <w:lang w:eastAsia="en-IN"/>
        </w:rPr>
        <w:t>2.</w:t>
      </w:r>
    </w:p>
    <w:p w14:paraId="3FE8AA96" w14:textId="77777777" w:rsidR="00636C6A" w:rsidRPr="00636C6A" w:rsidRDefault="00636C6A" w:rsidP="00636C6A">
      <w:pPr>
        <w:shd w:val="clear" w:color="auto" w:fill="F1F2F3"/>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Without changing lines 1 - 6, add a </w:t>
      </w:r>
      <w:proofErr w:type="spellStart"/>
      <w:r w:rsidRPr="00636C6A">
        <w:rPr>
          <w:rFonts w:ascii="Consolas" w:eastAsia="Times New Roman" w:hAnsi="Consolas" w:cs="Courier New"/>
          <w:color w:val="15141F"/>
          <w:sz w:val="20"/>
          <w:szCs w:val="20"/>
          <w:shd w:val="clear" w:color="auto" w:fill="EAE9ED"/>
          <w:lang w:eastAsia="en-IN"/>
        </w:rPr>
        <w:t>numEngines</w:t>
      </w:r>
      <w:proofErr w:type="spellEnd"/>
      <w:r w:rsidRPr="00636C6A">
        <w:rPr>
          <w:rFonts w:ascii="Segoe UI" w:eastAsia="Times New Roman" w:hAnsi="Segoe UI" w:cs="Segoe UI"/>
          <w:color w:val="484848"/>
          <w:sz w:val="27"/>
          <w:szCs w:val="27"/>
          <w:lang w:eastAsia="en-IN"/>
        </w:rPr>
        <w:t> property with a numeric value between 1 and 10 to the </w:t>
      </w:r>
      <w:r w:rsidRPr="00636C6A">
        <w:rPr>
          <w:rFonts w:ascii="Consolas" w:eastAsia="Times New Roman" w:hAnsi="Consolas" w:cs="Courier New"/>
          <w:color w:val="15141F"/>
          <w:sz w:val="20"/>
          <w:szCs w:val="20"/>
          <w:shd w:val="clear" w:color="auto" w:fill="EAE9ED"/>
          <w:lang w:eastAsia="en-IN"/>
        </w:rPr>
        <w:t>spaceship</w:t>
      </w:r>
      <w:r w:rsidRPr="00636C6A">
        <w:rPr>
          <w:rFonts w:ascii="Segoe UI" w:eastAsia="Times New Roman" w:hAnsi="Segoe UI" w:cs="Segoe UI"/>
          <w:color w:val="484848"/>
          <w:sz w:val="27"/>
          <w:szCs w:val="27"/>
          <w:lang w:eastAsia="en-IN"/>
        </w:rPr>
        <w:t> object.</w:t>
      </w:r>
    </w:p>
    <w:p w14:paraId="5BE514E8" w14:textId="77777777"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Hint</w:t>
      </w:r>
    </w:p>
    <w:p w14:paraId="7E5FEF01"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636C6A">
        <w:rPr>
          <w:rFonts w:ascii="Consolas" w:eastAsia="Times New Roman" w:hAnsi="Consolas" w:cs="Courier New"/>
          <w:color w:val="FF8973"/>
          <w:sz w:val="27"/>
          <w:szCs w:val="27"/>
          <w:lang w:eastAsia="en-IN"/>
        </w:rPr>
        <w:t>objectName</w:t>
      </w:r>
      <w:proofErr w:type="spellEnd"/>
      <w:r w:rsidRPr="00636C6A">
        <w:rPr>
          <w:rFonts w:ascii="Consolas" w:eastAsia="Times New Roman" w:hAnsi="Consolas" w:cs="Courier New"/>
          <w:color w:val="FFFFFF"/>
          <w:sz w:val="27"/>
          <w:szCs w:val="27"/>
          <w:lang w:eastAsia="en-IN"/>
        </w:rPr>
        <w:t>[</w:t>
      </w:r>
      <w:proofErr w:type="gramEnd"/>
      <w:r w:rsidRPr="00636C6A">
        <w:rPr>
          <w:rFonts w:ascii="Consolas" w:eastAsia="Times New Roman" w:hAnsi="Consolas" w:cs="Courier New"/>
          <w:color w:val="FFE083"/>
          <w:sz w:val="27"/>
          <w:szCs w:val="27"/>
          <w:lang w:eastAsia="en-IN"/>
        </w:rPr>
        <w:t>'Property Name'</w:t>
      </w:r>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'New Property Value'</w:t>
      </w:r>
      <w:r w:rsidRPr="00636C6A">
        <w:rPr>
          <w:rFonts w:ascii="Consolas" w:eastAsia="Times New Roman" w:hAnsi="Consolas" w:cs="Courier New"/>
          <w:color w:val="FFFFFF"/>
          <w:sz w:val="27"/>
          <w:szCs w:val="27"/>
          <w:lang w:eastAsia="en-IN"/>
        </w:rPr>
        <w:t>;</w:t>
      </w:r>
    </w:p>
    <w:p w14:paraId="4160FAB1"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636C6A">
        <w:rPr>
          <w:rFonts w:ascii="Consolas" w:eastAsia="Times New Roman" w:hAnsi="Consolas" w:cs="Courier New"/>
          <w:color w:val="FF8973"/>
          <w:sz w:val="27"/>
          <w:szCs w:val="27"/>
          <w:lang w:eastAsia="en-IN"/>
        </w:rPr>
        <w:t>objectName</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propName</w:t>
      </w:r>
      <w:proofErr w:type="spellEnd"/>
      <w:r w:rsidRPr="00636C6A">
        <w:rPr>
          <w:rFonts w:ascii="Consolas" w:eastAsia="Times New Roman" w:hAnsi="Consolas" w:cs="Courier New"/>
          <w:color w:val="FFFFFF"/>
          <w:sz w:val="27"/>
          <w:szCs w:val="27"/>
          <w:lang w:eastAsia="en-IN"/>
        </w:rPr>
        <w:t xml:space="preserve"> = </w:t>
      </w:r>
      <w:r w:rsidRPr="00636C6A">
        <w:rPr>
          <w:rFonts w:ascii="Consolas" w:eastAsia="Times New Roman" w:hAnsi="Consolas" w:cs="Courier New"/>
          <w:color w:val="FFE083"/>
          <w:sz w:val="27"/>
          <w:szCs w:val="27"/>
          <w:lang w:eastAsia="en-IN"/>
        </w:rPr>
        <w:t>'New Prop Value'</w:t>
      </w:r>
      <w:r w:rsidRPr="00636C6A">
        <w:rPr>
          <w:rFonts w:ascii="Consolas" w:eastAsia="Times New Roman" w:hAnsi="Consolas" w:cs="Courier New"/>
          <w:color w:val="FFFFFF"/>
          <w:sz w:val="27"/>
          <w:szCs w:val="27"/>
          <w:lang w:eastAsia="en-IN"/>
        </w:rPr>
        <w:t>;</w:t>
      </w:r>
    </w:p>
    <w:p w14:paraId="407E1F8F" w14:textId="77777777" w:rsidR="00636C6A" w:rsidRPr="00636C6A" w:rsidRDefault="00636C6A" w:rsidP="00636C6A">
      <w:pPr>
        <w:shd w:val="clear" w:color="auto" w:fill="F1F2F3"/>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b/>
          <w:bCs/>
          <w:color w:val="484848"/>
          <w:sz w:val="27"/>
          <w:szCs w:val="27"/>
          <w:lang w:eastAsia="en-IN"/>
        </w:rPr>
        <w:t>3.</w:t>
      </w:r>
    </w:p>
    <w:p w14:paraId="418D80D3" w14:textId="77777777" w:rsidR="00636C6A" w:rsidRPr="00636C6A" w:rsidRDefault="00636C6A" w:rsidP="00636C6A">
      <w:pPr>
        <w:shd w:val="clear" w:color="auto" w:fill="F1F2F3"/>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Use the </w:t>
      </w:r>
      <w:r w:rsidRPr="00636C6A">
        <w:rPr>
          <w:rFonts w:ascii="Consolas" w:eastAsia="Times New Roman" w:hAnsi="Consolas" w:cs="Courier New"/>
          <w:color w:val="15141F"/>
          <w:sz w:val="20"/>
          <w:szCs w:val="20"/>
          <w:shd w:val="clear" w:color="auto" w:fill="EAE9ED"/>
          <w:lang w:eastAsia="en-IN"/>
        </w:rPr>
        <w:t>delete</w:t>
      </w:r>
      <w:r w:rsidRPr="00636C6A">
        <w:rPr>
          <w:rFonts w:ascii="Segoe UI" w:eastAsia="Times New Roman" w:hAnsi="Segoe UI" w:cs="Segoe UI"/>
          <w:color w:val="484848"/>
          <w:sz w:val="27"/>
          <w:szCs w:val="27"/>
          <w:lang w:eastAsia="en-IN"/>
        </w:rPr>
        <w:t> operator to remove the </w:t>
      </w:r>
      <w:r w:rsidRPr="00636C6A">
        <w:rPr>
          <w:rFonts w:ascii="Consolas" w:eastAsia="Times New Roman" w:hAnsi="Consolas" w:cs="Courier New"/>
          <w:color w:val="15141F"/>
          <w:sz w:val="20"/>
          <w:szCs w:val="20"/>
          <w:shd w:val="clear" w:color="auto" w:fill="EAE9ED"/>
          <w:lang w:eastAsia="en-IN"/>
        </w:rPr>
        <w:t>'Secret Mission'</w:t>
      </w:r>
      <w:r w:rsidRPr="00636C6A">
        <w:rPr>
          <w:rFonts w:ascii="Segoe UI" w:eastAsia="Times New Roman" w:hAnsi="Segoe UI" w:cs="Segoe UI"/>
          <w:color w:val="484848"/>
          <w:sz w:val="27"/>
          <w:szCs w:val="27"/>
          <w:lang w:eastAsia="en-IN"/>
        </w:rPr>
        <w:t> property from the </w:t>
      </w:r>
      <w:r w:rsidRPr="00636C6A">
        <w:rPr>
          <w:rFonts w:ascii="Consolas" w:eastAsia="Times New Roman" w:hAnsi="Consolas" w:cs="Courier New"/>
          <w:color w:val="15141F"/>
          <w:sz w:val="20"/>
          <w:szCs w:val="20"/>
          <w:shd w:val="clear" w:color="auto" w:fill="EAE9ED"/>
          <w:lang w:eastAsia="en-IN"/>
        </w:rPr>
        <w:t>spaceship</w:t>
      </w:r>
      <w:r w:rsidRPr="00636C6A">
        <w:rPr>
          <w:rFonts w:ascii="Segoe UI" w:eastAsia="Times New Roman" w:hAnsi="Segoe UI" w:cs="Segoe UI"/>
          <w:color w:val="484848"/>
          <w:sz w:val="27"/>
          <w:szCs w:val="27"/>
          <w:lang w:eastAsia="en-IN"/>
        </w:rPr>
        <w:t> object.</w:t>
      </w:r>
    </w:p>
    <w:p w14:paraId="6C93EA41" w14:textId="77777777" w:rsidR="00636C6A" w:rsidRPr="00636C6A" w:rsidRDefault="00636C6A" w:rsidP="00636C6A">
      <w:pPr>
        <w:spacing w:after="0" w:line="240" w:lineRule="auto"/>
        <w:rPr>
          <w:rFonts w:ascii="Segoe UI" w:eastAsia="Times New Roman" w:hAnsi="Segoe UI" w:cs="Segoe UI"/>
          <w:color w:val="484848"/>
          <w:sz w:val="27"/>
          <w:szCs w:val="27"/>
          <w:lang w:eastAsia="en-IN"/>
        </w:rPr>
      </w:pPr>
      <w:r w:rsidRPr="00636C6A">
        <w:rPr>
          <w:rFonts w:ascii="Segoe UI" w:eastAsia="Times New Roman" w:hAnsi="Segoe UI" w:cs="Segoe UI"/>
          <w:color w:val="484848"/>
          <w:sz w:val="27"/>
          <w:szCs w:val="27"/>
          <w:lang w:eastAsia="en-IN"/>
        </w:rPr>
        <w:t>Hint</w:t>
      </w:r>
    </w:p>
    <w:p w14:paraId="018EA405"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B3CCFF"/>
          <w:sz w:val="27"/>
          <w:szCs w:val="27"/>
          <w:lang w:eastAsia="en-IN"/>
        </w:rPr>
        <w:t>delete</w:t>
      </w:r>
      <w:r w:rsidRPr="00636C6A">
        <w:rPr>
          <w:rFonts w:ascii="Consolas" w:eastAsia="Times New Roman" w:hAnsi="Consolas" w:cs="Courier New"/>
          <w:color w:val="FFFFFF"/>
          <w:sz w:val="27"/>
          <w:szCs w:val="27"/>
          <w:lang w:eastAsia="en-IN"/>
        </w:rPr>
        <w:t xml:space="preserve"> </w:t>
      </w:r>
      <w:proofErr w:type="spellStart"/>
      <w:proofErr w:type="gramStart"/>
      <w:r w:rsidRPr="00636C6A">
        <w:rPr>
          <w:rFonts w:ascii="Consolas" w:eastAsia="Times New Roman" w:hAnsi="Consolas" w:cs="Courier New"/>
          <w:color w:val="FF8973"/>
          <w:sz w:val="27"/>
          <w:szCs w:val="27"/>
          <w:lang w:eastAsia="en-IN"/>
        </w:rPr>
        <w:t>objectName</w:t>
      </w:r>
      <w:proofErr w:type="spellEnd"/>
      <w:r w:rsidRPr="00636C6A">
        <w:rPr>
          <w:rFonts w:ascii="Consolas" w:eastAsia="Times New Roman" w:hAnsi="Consolas" w:cs="Courier New"/>
          <w:color w:val="FFFFFF"/>
          <w:sz w:val="27"/>
          <w:szCs w:val="27"/>
          <w:lang w:eastAsia="en-IN"/>
        </w:rPr>
        <w:t>[</w:t>
      </w:r>
      <w:proofErr w:type="gramEnd"/>
      <w:r w:rsidRPr="00636C6A">
        <w:rPr>
          <w:rFonts w:ascii="Consolas" w:eastAsia="Times New Roman" w:hAnsi="Consolas" w:cs="Courier New"/>
          <w:color w:val="FFE083"/>
          <w:sz w:val="27"/>
          <w:szCs w:val="27"/>
          <w:lang w:eastAsia="en-IN"/>
        </w:rPr>
        <w:t>'Property Name'</w:t>
      </w:r>
      <w:r w:rsidRPr="00636C6A">
        <w:rPr>
          <w:rFonts w:ascii="Consolas" w:eastAsia="Times New Roman" w:hAnsi="Consolas" w:cs="Courier New"/>
          <w:color w:val="FFFFFF"/>
          <w:sz w:val="27"/>
          <w:szCs w:val="27"/>
          <w:lang w:eastAsia="en-IN"/>
        </w:rPr>
        <w:t>];</w:t>
      </w:r>
    </w:p>
    <w:p w14:paraId="58371694" w14:textId="77777777" w:rsidR="00636C6A" w:rsidRPr="00636C6A" w:rsidRDefault="00636C6A" w:rsidP="00636C6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36C6A">
        <w:rPr>
          <w:rFonts w:ascii="Consolas" w:eastAsia="Times New Roman" w:hAnsi="Consolas" w:cs="Courier New"/>
          <w:color w:val="B3CCFF"/>
          <w:sz w:val="27"/>
          <w:szCs w:val="27"/>
          <w:lang w:eastAsia="en-IN"/>
        </w:rPr>
        <w:t>delete</w:t>
      </w:r>
      <w:r w:rsidRPr="00636C6A">
        <w:rPr>
          <w:rFonts w:ascii="Consolas" w:eastAsia="Times New Roman" w:hAnsi="Consolas" w:cs="Courier New"/>
          <w:color w:val="FFFFFF"/>
          <w:sz w:val="27"/>
          <w:szCs w:val="27"/>
          <w:lang w:eastAsia="en-IN"/>
        </w:rPr>
        <w:t xml:space="preserve"> </w:t>
      </w:r>
      <w:proofErr w:type="spellStart"/>
      <w:r w:rsidRPr="00636C6A">
        <w:rPr>
          <w:rFonts w:ascii="Consolas" w:eastAsia="Times New Roman" w:hAnsi="Consolas" w:cs="Courier New"/>
          <w:color w:val="FF8973"/>
          <w:sz w:val="27"/>
          <w:szCs w:val="27"/>
          <w:lang w:eastAsia="en-IN"/>
        </w:rPr>
        <w:t>objectName</w:t>
      </w:r>
      <w:r w:rsidRPr="00636C6A">
        <w:rPr>
          <w:rFonts w:ascii="Consolas" w:eastAsia="Times New Roman" w:hAnsi="Consolas" w:cs="Courier New"/>
          <w:color w:val="FFFFFF"/>
          <w:sz w:val="27"/>
          <w:szCs w:val="27"/>
          <w:lang w:eastAsia="en-IN"/>
        </w:rPr>
        <w:t>.</w:t>
      </w:r>
      <w:r w:rsidRPr="00636C6A">
        <w:rPr>
          <w:rFonts w:ascii="Consolas" w:eastAsia="Times New Roman" w:hAnsi="Consolas" w:cs="Courier New"/>
          <w:color w:val="83FFF5"/>
          <w:sz w:val="27"/>
          <w:szCs w:val="27"/>
          <w:lang w:eastAsia="en-IN"/>
        </w:rPr>
        <w:t>propName</w:t>
      </w:r>
      <w:proofErr w:type="spellEnd"/>
      <w:r w:rsidRPr="00636C6A">
        <w:rPr>
          <w:rFonts w:ascii="Consolas" w:eastAsia="Times New Roman" w:hAnsi="Consolas" w:cs="Courier New"/>
          <w:color w:val="FFFFFF"/>
          <w:sz w:val="27"/>
          <w:szCs w:val="27"/>
          <w:lang w:eastAsia="en-IN"/>
        </w:rPr>
        <w:t>;</w:t>
      </w:r>
    </w:p>
    <w:p w14:paraId="39721779" w14:textId="6570C5F1" w:rsidR="00636C6A" w:rsidRDefault="00636C6A"/>
    <w:p w14:paraId="0D7F895E" w14:textId="77777777" w:rsidR="004C5A06" w:rsidRPr="004C5A06" w:rsidRDefault="004C5A06" w:rsidP="004C5A06">
      <w:pPr>
        <w:shd w:val="clear" w:color="auto" w:fill="1E1E1E"/>
        <w:spacing w:line="330" w:lineRule="atLeast"/>
        <w:rPr>
          <w:rFonts w:ascii="Consolas" w:eastAsia="Times New Roman" w:hAnsi="Consolas" w:cs="Times New Roman"/>
          <w:color w:val="FFFFFF"/>
          <w:sz w:val="21"/>
          <w:szCs w:val="21"/>
          <w:lang w:eastAsia="en-IN"/>
        </w:rPr>
      </w:pPr>
      <w:r>
        <w:t xml:space="preserve">  </w:t>
      </w:r>
      <w:r w:rsidRPr="004C5A06">
        <w:rPr>
          <w:rFonts w:ascii="Consolas" w:eastAsia="Times New Roman" w:hAnsi="Consolas" w:cs="Times New Roman"/>
          <w:color w:val="B3CCFF"/>
          <w:sz w:val="21"/>
          <w:szCs w:val="21"/>
          <w:lang w:eastAsia="en-IN"/>
        </w:rPr>
        <w:t>let spaceship</w:t>
      </w:r>
      <w:r w:rsidRPr="004C5A06">
        <w:rPr>
          <w:rFonts w:ascii="Consolas" w:eastAsia="Times New Roman" w:hAnsi="Consolas" w:cs="Times New Roman"/>
          <w:color w:val="FFFFFF"/>
          <w:sz w:val="21"/>
          <w:szCs w:val="21"/>
          <w:lang w:eastAsia="en-IN"/>
        </w:rPr>
        <w:t> = {</w:t>
      </w:r>
    </w:p>
    <w:p w14:paraId="70C580FC"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'Fuel Type</w:t>
      </w:r>
      <w:proofErr w:type="gramStart"/>
      <w:r w:rsidRPr="004C5A06">
        <w:rPr>
          <w:rFonts w:ascii="Consolas" w:eastAsia="Times New Roman" w:hAnsi="Consolas" w:cs="Times New Roman"/>
          <w:color w:val="FFE083"/>
          <w:sz w:val="21"/>
          <w:szCs w:val="21"/>
          <w:lang w:eastAsia="en-IN"/>
        </w:rPr>
        <w:t>'</w:t>
      </w:r>
      <w:r w:rsidRPr="004C5A06">
        <w:rPr>
          <w:rFonts w:ascii="Consolas" w:eastAsia="Times New Roman" w:hAnsi="Consolas" w:cs="Times New Roman"/>
          <w:color w:val="FFFFFF"/>
          <w:sz w:val="21"/>
          <w:szCs w:val="21"/>
          <w:lang w:eastAsia="en-IN"/>
        </w:rPr>
        <w:t> :</w:t>
      </w:r>
      <w:proofErr w:type="gramEnd"/>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'Turbo Fuel'</w:t>
      </w:r>
      <w:r w:rsidRPr="004C5A06">
        <w:rPr>
          <w:rFonts w:ascii="Consolas" w:eastAsia="Times New Roman" w:hAnsi="Consolas" w:cs="Times New Roman"/>
          <w:color w:val="FFFFFF"/>
          <w:sz w:val="21"/>
          <w:szCs w:val="21"/>
          <w:lang w:eastAsia="en-IN"/>
        </w:rPr>
        <w:t>,</w:t>
      </w:r>
    </w:p>
    <w:p w14:paraId="63F23955"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  </w:t>
      </w:r>
      <w:proofErr w:type="spellStart"/>
      <w:proofErr w:type="gramStart"/>
      <w:r w:rsidRPr="004C5A06">
        <w:rPr>
          <w:rFonts w:ascii="Consolas" w:eastAsia="Times New Roman" w:hAnsi="Consolas" w:cs="Times New Roman"/>
          <w:color w:val="83FFF5"/>
          <w:sz w:val="21"/>
          <w:szCs w:val="21"/>
          <w:lang w:eastAsia="en-IN"/>
        </w:rPr>
        <w:t>homePlanet</w:t>
      </w:r>
      <w:proofErr w:type="spellEnd"/>
      <w:r w:rsidRPr="004C5A06">
        <w:rPr>
          <w:rFonts w:ascii="Consolas" w:eastAsia="Times New Roman" w:hAnsi="Consolas" w:cs="Times New Roman"/>
          <w:color w:val="FFFFFF"/>
          <w:sz w:val="21"/>
          <w:szCs w:val="21"/>
          <w:lang w:eastAsia="en-IN"/>
        </w:rPr>
        <w:t> :</w:t>
      </w:r>
      <w:proofErr w:type="gramEnd"/>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'Earth'</w:t>
      </w:r>
      <w:r w:rsidRPr="004C5A06">
        <w:rPr>
          <w:rFonts w:ascii="Consolas" w:eastAsia="Times New Roman" w:hAnsi="Consolas" w:cs="Times New Roman"/>
          <w:color w:val="FFFFFF"/>
          <w:sz w:val="21"/>
          <w:szCs w:val="21"/>
          <w:lang w:eastAsia="en-IN"/>
        </w:rPr>
        <w:t>,</w:t>
      </w:r>
    </w:p>
    <w:p w14:paraId="5E8E6066"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  </w:t>
      </w:r>
      <w:proofErr w:type="spellStart"/>
      <w:r w:rsidRPr="004C5A06">
        <w:rPr>
          <w:rFonts w:ascii="Consolas" w:eastAsia="Times New Roman" w:hAnsi="Consolas" w:cs="Times New Roman"/>
          <w:color w:val="83FFF5"/>
          <w:sz w:val="21"/>
          <w:szCs w:val="21"/>
          <w:lang w:eastAsia="en-IN"/>
        </w:rPr>
        <w:t>color</w:t>
      </w:r>
      <w:proofErr w:type="spellEnd"/>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'silver'</w:t>
      </w:r>
      <w:r w:rsidRPr="004C5A06">
        <w:rPr>
          <w:rFonts w:ascii="Consolas" w:eastAsia="Times New Roman" w:hAnsi="Consolas" w:cs="Times New Roman"/>
          <w:color w:val="FFFFFF"/>
          <w:sz w:val="21"/>
          <w:szCs w:val="21"/>
          <w:lang w:eastAsia="en-IN"/>
        </w:rPr>
        <w:t>,</w:t>
      </w:r>
    </w:p>
    <w:p w14:paraId="1714FFD3"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'Secret Mission</w:t>
      </w:r>
      <w:proofErr w:type="gramStart"/>
      <w:r w:rsidRPr="004C5A06">
        <w:rPr>
          <w:rFonts w:ascii="Consolas" w:eastAsia="Times New Roman" w:hAnsi="Consolas" w:cs="Times New Roman"/>
          <w:color w:val="FFE083"/>
          <w:sz w:val="21"/>
          <w:szCs w:val="21"/>
          <w:lang w:eastAsia="en-IN"/>
        </w:rPr>
        <w:t>'</w:t>
      </w:r>
      <w:r w:rsidRPr="004C5A06">
        <w:rPr>
          <w:rFonts w:ascii="Consolas" w:eastAsia="Times New Roman" w:hAnsi="Consolas" w:cs="Times New Roman"/>
          <w:color w:val="FFFFFF"/>
          <w:sz w:val="21"/>
          <w:szCs w:val="21"/>
          <w:lang w:eastAsia="en-IN"/>
        </w:rPr>
        <w:t> :</w:t>
      </w:r>
      <w:proofErr w:type="gramEnd"/>
      <w:r w:rsidRPr="004C5A06">
        <w:rPr>
          <w:rFonts w:ascii="Consolas" w:eastAsia="Times New Roman" w:hAnsi="Consolas" w:cs="Times New Roman"/>
          <w:color w:val="FFFFFF"/>
          <w:sz w:val="21"/>
          <w:szCs w:val="21"/>
          <w:lang w:eastAsia="en-IN"/>
        </w:rPr>
        <w:t> </w:t>
      </w:r>
      <w:r w:rsidRPr="004C5A06">
        <w:rPr>
          <w:rFonts w:ascii="Consolas" w:eastAsia="Times New Roman" w:hAnsi="Consolas" w:cs="Times New Roman"/>
          <w:color w:val="FFE083"/>
          <w:sz w:val="21"/>
          <w:szCs w:val="21"/>
          <w:lang w:eastAsia="en-IN"/>
        </w:rPr>
        <w:t>'Discover life outside of Earth.'</w:t>
      </w:r>
    </w:p>
    <w:p w14:paraId="1BA7022B"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w:t>
      </w:r>
    </w:p>
    <w:p w14:paraId="710AEE28"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p>
    <w:p w14:paraId="4B5F59C2"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939598"/>
          <w:sz w:val="21"/>
          <w:szCs w:val="21"/>
          <w:lang w:eastAsia="en-IN"/>
        </w:rPr>
        <w:lastRenderedPageBreak/>
        <w:t>// Write your code below</w:t>
      </w:r>
    </w:p>
    <w:p w14:paraId="2403509A"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p>
    <w:p w14:paraId="2E37F7B7"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FFFF"/>
          <w:sz w:val="21"/>
          <w:szCs w:val="21"/>
          <w:lang w:eastAsia="en-IN"/>
        </w:rPr>
        <w:t> </w:t>
      </w:r>
      <w:proofErr w:type="spellStart"/>
      <w:proofErr w:type="gramStart"/>
      <w:r w:rsidRPr="004C5A06">
        <w:rPr>
          <w:rFonts w:ascii="Consolas" w:eastAsia="Times New Roman" w:hAnsi="Consolas" w:cs="Times New Roman"/>
          <w:color w:val="FF8973"/>
          <w:sz w:val="21"/>
          <w:szCs w:val="21"/>
          <w:lang w:eastAsia="en-IN"/>
        </w:rPr>
        <w:t>spaceship</w:t>
      </w:r>
      <w:r w:rsidRPr="004C5A06">
        <w:rPr>
          <w:rFonts w:ascii="Consolas" w:eastAsia="Times New Roman" w:hAnsi="Consolas" w:cs="Times New Roman"/>
          <w:color w:val="FFFFFF"/>
          <w:sz w:val="21"/>
          <w:szCs w:val="21"/>
          <w:lang w:eastAsia="en-IN"/>
        </w:rPr>
        <w:t>.</w:t>
      </w:r>
      <w:r w:rsidRPr="004C5A06">
        <w:rPr>
          <w:rFonts w:ascii="Consolas" w:eastAsia="Times New Roman" w:hAnsi="Consolas" w:cs="Times New Roman"/>
          <w:color w:val="83FFF5"/>
          <w:sz w:val="21"/>
          <w:szCs w:val="21"/>
          <w:lang w:eastAsia="en-IN"/>
        </w:rPr>
        <w:t>color</w:t>
      </w:r>
      <w:proofErr w:type="spellEnd"/>
      <w:proofErr w:type="gramEnd"/>
      <w:r w:rsidRPr="004C5A06">
        <w:rPr>
          <w:rFonts w:ascii="Consolas" w:eastAsia="Times New Roman" w:hAnsi="Consolas" w:cs="Times New Roman"/>
          <w:color w:val="FFFFFF"/>
          <w:sz w:val="21"/>
          <w:szCs w:val="21"/>
          <w:lang w:eastAsia="en-IN"/>
        </w:rPr>
        <w:t> = </w:t>
      </w:r>
      <w:r w:rsidRPr="004C5A06">
        <w:rPr>
          <w:rFonts w:ascii="Consolas" w:eastAsia="Times New Roman" w:hAnsi="Consolas" w:cs="Times New Roman"/>
          <w:color w:val="FFE083"/>
          <w:sz w:val="21"/>
          <w:szCs w:val="21"/>
          <w:lang w:eastAsia="en-IN"/>
        </w:rPr>
        <w:t>'glorious gold'</w:t>
      </w:r>
      <w:r w:rsidRPr="004C5A06">
        <w:rPr>
          <w:rFonts w:ascii="Consolas" w:eastAsia="Times New Roman" w:hAnsi="Consolas" w:cs="Times New Roman"/>
          <w:color w:val="FFFFFF"/>
          <w:sz w:val="21"/>
          <w:szCs w:val="21"/>
          <w:lang w:eastAsia="en-IN"/>
        </w:rPr>
        <w:t>;</w:t>
      </w:r>
    </w:p>
    <w:p w14:paraId="3427042B"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FF8973"/>
          <w:sz w:val="21"/>
          <w:szCs w:val="21"/>
          <w:lang w:eastAsia="en-IN"/>
        </w:rPr>
        <w:t>spaceship</w:t>
      </w:r>
      <w:r w:rsidRPr="004C5A06">
        <w:rPr>
          <w:rFonts w:ascii="Consolas" w:eastAsia="Times New Roman" w:hAnsi="Consolas" w:cs="Times New Roman"/>
          <w:color w:val="FFFFFF"/>
          <w:sz w:val="21"/>
          <w:szCs w:val="21"/>
          <w:lang w:eastAsia="en-IN"/>
        </w:rPr>
        <w:t>[</w:t>
      </w:r>
      <w:r w:rsidRPr="004C5A06">
        <w:rPr>
          <w:rFonts w:ascii="Consolas" w:eastAsia="Times New Roman" w:hAnsi="Consolas" w:cs="Times New Roman"/>
          <w:color w:val="FFE083"/>
          <w:sz w:val="21"/>
          <w:szCs w:val="21"/>
          <w:lang w:eastAsia="en-IN"/>
        </w:rPr>
        <w:t>'</w:t>
      </w:r>
      <w:proofErr w:type="spellStart"/>
      <w:r w:rsidRPr="004C5A06">
        <w:rPr>
          <w:rFonts w:ascii="Consolas" w:eastAsia="Times New Roman" w:hAnsi="Consolas" w:cs="Times New Roman"/>
          <w:color w:val="FFE083"/>
          <w:sz w:val="21"/>
          <w:szCs w:val="21"/>
          <w:lang w:eastAsia="en-IN"/>
        </w:rPr>
        <w:t>numEngines</w:t>
      </w:r>
      <w:proofErr w:type="spellEnd"/>
      <w:r w:rsidRPr="004C5A06">
        <w:rPr>
          <w:rFonts w:ascii="Consolas" w:eastAsia="Times New Roman" w:hAnsi="Consolas" w:cs="Times New Roman"/>
          <w:color w:val="FFE083"/>
          <w:sz w:val="21"/>
          <w:szCs w:val="21"/>
          <w:lang w:eastAsia="en-IN"/>
        </w:rPr>
        <w:t>'</w:t>
      </w:r>
      <w:r w:rsidRPr="004C5A06">
        <w:rPr>
          <w:rFonts w:ascii="Consolas" w:eastAsia="Times New Roman" w:hAnsi="Consolas" w:cs="Times New Roman"/>
          <w:color w:val="FFFFFF"/>
          <w:sz w:val="21"/>
          <w:szCs w:val="21"/>
          <w:lang w:eastAsia="en-IN"/>
        </w:rPr>
        <w:t>] = </w:t>
      </w:r>
      <w:r w:rsidRPr="004C5A06">
        <w:rPr>
          <w:rFonts w:ascii="Consolas" w:eastAsia="Times New Roman" w:hAnsi="Consolas" w:cs="Times New Roman"/>
          <w:color w:val="FF8973"/>
          <w:sz w:val="21"/>
          <w:szCs w:val="21"/>
          <w:lang w:eastAsia="en-IN"/>
        </w:rPr>
        <w:t>6</w:t>
      </w:r>
      <w:r w:rsidRPr="004C5A06">
        <w:rPr>
          <w:rFonts w:ascii="Consolas" w:eastAsia="Times New Roman" w:hAnsi="Consolas" w:cs="Times New Roman"/>
          <w:color w:val="FFFFFF"/>
          <w:sz w:val="21"/>
          <w:szCs w:val="21"/>
          <w:lang w:eastAsia="en-IN"/>
        </w:rPr>
        <w:t>;</w:t>
      </w:r>
    </w:p>
    <w:p w14:paraId="57D7B38C" w14:textId="77777777" w:rsidR="004C5A06" w:rsidRPr="004C5A06" w:rsidRDefault="004C5A06" w:rsidP="004C5A06">
      <w:pPr>
        <w:shd w:val="clear" w:color="auto" w:fill="1E1E1E"/>
        <w:spacing w:after="0" w:line="330" w:lineRule="atLeast"/>
        <w:rPr>
          <w:rFonts w:ascii="Consolas" w:eastAsia="Times New Roman" w:hAnsi="Consolas" w:cs="Times New Roman"/>
          <w:color w:val="FFFFFF"/>
          <w:sz w:val="21"/>
          <w:szCs w:val="21"/>
          <w:lang w:eastAsia="en-IN"/>
        </w:rPr>
      </w:pPr>
      <w:r w:rsidRPr="004C5A06">
        <w:rPr>
          <w:rFonts w:ascii="Consolas" w:eastAsia="Times New Roman" w:hAnsi="Consolas" w:cs="Times New Roman"/>
          <w:color w:val="B3CCFF"/>
          <w:sz w:val="21"/>
          <w:szCs w:val="21"/>
          <w:lang w:eastAsia="en-IN"/>
        </w:rPr>
        <w:t>delete</w:t>
      </w:r>
      <w:r w:rsidRPr="004C5A06">
        <w:rPr>
          <w:rFonts w:ascii="Consolas" w:eastAsia="Times New Roman" w:hAnsi="Consolas" w:cs="Times New Roman"/>
          <w:color w:val="FFFFFF"/>
          <w:sz w:val="21"/>
          <w:szCs w:val="21"/>
          <w:lang w:eastAsia="en-IN"/>
        </w:rPr>
        <w:t> </w:t>
      </w:r>
      <w:proofErr w:type="gramStart"/>
      <w:r w:rsidRPr="004C5A06">
        <w:rPr>
          <w:rFonts w:ascii="Consolas" w:eastAsia="Times New Roman" w:hAnsi="Consolas" w:cs="Times New Roman"/>
          <w:color w:val="FF8973"/>
          <w:sz w:val="21"/>
          <w:szCs w:val="21"/>
          <w:lang w:eastAsia="en-IN"/>
        </w:rPr>
        <w:t>spaceship</w:t>
      </w:r>
      <w:r w:rsidRPr="004C5A06">
        <w:rPr>
          <w:rFonts w:ascii="Consolas" w:eastAsia="Times New Roman" w:hAnsi="Consolas" w:cs="Times New Roman"/>
          <w:color w:val="FFFFFF"/>
          <w:sz w:val="21"/>
          <w:szCs w:val="21"/>
          <w:lang w:eastAsia="en-IN"/>
        </w:rPr>
        <w:t>[</w:t>
      </w:r>
      <w:proofErr w:type="gramEnd"/>
      <w:r w:rsidRPr="004C5A06">
        <w:rPr>
          <w:rFonts w:ascii="Consolas" w:eastAsia="Times New Roman" w:hAnsi="Consolas" w:cs="Times New Roman"/>
          <w:color w:val="FFE083"/>
          <w:sz w:val="21"/>
          <w:szCs w:val="21"/>
          <w:lang w:eastAsia="en-IN"/>
        </w:rPr>
        <w:t>'Secret Mission'</w:t>
      </w:r>
      <w:r w:rsidRPr="004C5A06">
        <w:rPr>
          <w:rFonts w:ascii="Consolas" w:eastAsia="Times New Roman" w:hAnsi="Consolas" w:cs="Times New Roman"/>
          <w:color w:val="FFFFFF"/>
          <w:sz w:val="21"/>
          <w:szCs w:val="21"/>
          <w:lang w:eastAsia="en-IN"/>
        </w:rPr>
        <w:t>];</w:t>
      </w:r>
    </w:p>
    <w:p w14:paraId="3266A95C" w14:textId="11DD9D45" w:rsidR="008E4E3E" w:rsidRDefault="008E4E3E"/>
    <w:p w14:paraId="1CB6EBA8" w14:textId="77777777" w:rsidR="006823BF" w:rsidRDefault="006823BF" w:rsidP="006823BF">
      <w:pPr>
        <w:pStyle w:val="Heading1"/>
        <w:rPr>
          <w:rFonts w:ascii="Segoe UI" w:hAnsi="Segoe UI" w:cs="Segoe UI"/>
          <w:color w:val="19191A"/>
        </w:rPr>
      </w:pPr>
      <w:r>
        <w:rPr>
          <w:rFonts w:ascii="Segoe UI" w:hAnsi="Segoe UI" w:cs="Segoe UI"/>
          <w:color w:val="19191A"/>
        </w:rPr>
        <w:t>Methods</w:t>
      </w:r>
    </w:p>
    <w:p w14:paraId="307B52B1"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When the data stored on an object is a </w:t>
      </w:r>
      <w:proofErr w:type="gramStart"/>
      <w:r>
        <w:rPr>
          <w:rFonts w:ascii="Segoe UI" w:hAnsi="Segoe UI" w:cs="Segoe UI"/>
          <w:color w:val="484848"/>
          <w:sz w:val="27"/>
          <w:szCs w:val="27"/>
        </w:rPr>
        <w:t>function</w:t>
      </w:r>
      <w:proofErr w:type="gramEnd"/>
      <w:r>
        <w:rPr>
          <w:rFonts w:ascii="Segoe UI" w:hAnsi="Segoe UI" w:cs="Segoe UI"/>
          <w:color w:val="484848"/>
          <w:sz w:val="27"/>
          <w:szCs w:val="27"/>
        </w:rPr>
        <w:t xml:space="preserve"> we call that a </w:t>
      </w:r>
      <w:r>
        <w:rPr>
          <w:rStyle w:val="Emphasis"/>
          <w:rFonts w:ascii="Segoe UI" w:hAnsi="Segoe UI" w:cs="Segoe UI"/>
          <w:color w:val="484848"/>
          <w:sz w:val="27"/>
          <w:szCs w:val="27"/>
        </w:rPr>
        <w:t>method</w:t>
      </w:r>
      <w:r>
        <w:rPr>
          <w:rFonts w:ascii="Segoe UI" w:hAnsi="Segoe UI" w:cs="Segoe UI"/>
          <w:color w:val="484848"/>
          <w:sz w:val="27"/>
          <w:szCs w:val="27"/>
        </w:rPr>
        <w:t>. A property is what an object has, while a method is what an object does.</w:t>
      </w:r>
    </w:p>
    <w:p w14:paraId="06200ECB"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 object methods seem familiar? That’s because you’ve been using them all along! For example </w:t>
      </w:r>
      <w:r>
        <w:rPr>
          <w:rStyle w:val="HTMLCode"/>
          <w:rFonts w:ascii="Consolas" w:hAnsi="Consolas"/>
          <w:color w:val="15141F"/>
          <w:shd w:val="clear" w:color="auto" w:fill="EAE9ED"/>
        </w:rPr>
        <w:t>console</w:t>
      </w:r>
      <w:r>
        <w:rPr>
          <w:rFonts w:ascii="Segoe UI" w:hAnsi="Segoe UI" w:cs="Segoe UI"/>
          <w:color w:val="484848"/>
          <w:sz w:val="27"/>
          <w:szCs w:val="27"/>
        </w:rPr>
        <w:t xml:space="preserve"> is a global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xml:space="preserve"> object and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log(</w:t>
      </w:r>
      <w:proofErr w:type="gramEnd"/>
      <w:r>
        <w:rPr>
          <w:rStyle w:val="HTMLCode"/>
          <w:rFonts w:ascii="Consolas" w:hAnsi="Consolas"/>
          <w:color w:val="15141F"/>
          <w:shd w:val="clear" w:color="auto" w:fill="EAE9ED"/>
        </w:rPr>
        <w:t>)</w:t>
      </w:r>
      <w:r>
        <w:rPr>
          <w:rFonts w:ascii="Segoe UI" w:hAnsi="Segoe UI" w:cs="Segoe UI"/>
          <w:color w:val="484848"/>
          <w:sz w:val="27"/>
          <w:szCs w:val="27"/>
        </w:rPr>
        <w:t> is a method on that object. </w:t>
      </w:r>
      <w:r>
        <w:rPr>
          <w:rStyle w:val="HTMLCode"/>
          <w:rFonts w:ascii="Consolas" w:hAnsi="Consolas"/>
          <w:color w:val="15141F"/>
          <w:shd w:val="clear" w:color="auto" w:fill="EAE9ED"/>
        </w:rPr>
        <w:t>Math</w:t>
      </w:r>
      <w:r>
        <w:rPr>
          <w:rFonts w:ascii="Segoe UI" w:hAnsi="Segoe UI" w:cs="Segoe UI"/>
          <w:color w:val="484848"/>
          <w:sz w:val="27"/>
          <w:szCs w:val="27"/>
        </w:rPr>
        <w:t xml:space="preserve"> is also a global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xml:space="preserve"> object </w:t>
      </w:r>
      <w:proofErr w:type="gramStart"/>
      <w:r>
        <w:rPr>
          <w:rFonts w:ascii="Segoe UI" w:hAnsi="Segoe UI" w:cs="Segoe UI"/>
          <w:color w:val="484848"/>
          <w:sz w:val="27"/>
          <w:szCs w:val="27"/>
        </w:rPr>
        <w:t>and </w:t>
      </w:r>
      <w:r>
        <w:rPr>
          <w:rStyle w:val="HTMLCode"/>
          <w:rFonts w:ascii="Consolas" w:hAnsi="Consolas"/>
          <w:color w:val="15141F"/>
          <w:shd w:val="clear" w:color="auto" w:fill="EAE9ED"/>
        </w:rPr>
        <w:t>.floor</w:t>
      </w:r>
      <w:proofErr w:type="gramEnd"/>
      <w:r>
        <w:rPr>
          <w:rStyle w:val="HTMLCode"/>
          <w:rFonts w:ascii="Consolas" w:hAnsi="Consolas"/>
          <w:color w:val="15141F"/>
          <w:shd w:val="clear" w:color="auto" w:fill="EAE9ED"/>
        </w:rPr>
        <w:t>()</w:t>
      </w:r>
      <w:r>
        <w:rPr>
          <w:rFonts w:ascii="Segoe UI" w:hAnsi="Segoe UI" w:cs="Segoe UI"/>
          <w:color w:val="484848"/>
          <w:sz w:val="27"/>
          <w:szCs w:val="27"/>
        </w:rPr>
        <w:t> is a method on it.</w:t>
      </w:r>
    </w:p>
    <w:p w14:paraId="16E447F5"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can include methods in our object literals by creating ordinary, comma-separated key-value pairs. The key serves as our method’s name, while the value is an anonymous function expression.</w:t>
      </w:r>
    </w:p>
    <w:p w14:paraId="4EA93D0C" w14:textId="77777777" w:rsidR="006823BF" w:rsidRDefault="006823BF" w:rsidP="006823B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alienShip</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D97D44B"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invade</w:t>
      </w:r>
      <w:r>
        <w:rPr>
          <w:rFonts w:ascii="Consolas" w:hAnsi="Consolas"/>
          <w:color w:val="FFFFFF"/>
          <w:sz w:val="27"/>
          <w:szCs w:val="27"/>
        </w:rPr>
        <w:t xml:space="preserve">: </w:t>
      </w:r>
      <w:r>
        <w:rPr>
          <w:rStyle w:val="cm-keyword"/>
          <w:rFonts w:ascii="Consolas" w:hAnsi="Consolas"/>
          <w:color w:val="B3CCFF"/>
          <w:sz w:val="27"/>
          <w:szCs w:val="27"/>
        </w:rPr>
        <w:t>function</w:t>
      </w:r>
      <w:r>
        <w:rPr>
          <w:rFonts w:ascii="Consolas" w:hAnsi="Consolas"/>
          <w:color w:val="FFFFFF"/>
          <w:sz w:val="27"/>
          <w:szCs w:val="27"/>
        </w:rPr>
        <w:t xml:space="preserve"> () { </w:t>
      </w:r>
    </w:p>
    <w:p w14:paraId="54B82067"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 xml:space="preserve">'Hello! We have come to dominate your planet. Instead of Earth, it shall be called New </w:t>
      </w:r>
      <w:proofErr w:type="spellStart"/>
      <w:r>
        <w:rPr>
          <w:rStyle w:val="cm-string"/>
          <w:rFonts w:ascii="Consolas" w:hAnsi="Consolas"/>
          <w:color w:val="FFE083"/>
          <w:sz w:val="27"/>
          <w:szCs w:val="27"/>
        </w:rPr>
        <w:t>Xaculon</w:t>
      </w:r>
      <w:proofErr w:type="spellEnd"/>
      <w:r>
        <w:rPr>
          <w:rStyle w:val="cm-string"/>
          <w:rFonts w:ascii="Consolas" w:hAnsi="Consolas"/>
          <w:color w:val="FFE083"/>
          <w:sz w:val="27"/>
          <w:szCs w:val="27"/>
        </w:rPr>
        <w:t>.'</w:t>
      </w:r>
      <w:r>
        <w:rPr>
          <w:rFonts w:ascii="Consolas" w:hAnsi="Consolas"/>
          <w:color w:val="FFFFFF"/>
          <w:sz w:val="27"/>
          <w:szCs w:val="27"/>
        </w:rPr>
        <w:t>)</w:t>
      </w:r>
    </w:p>
    <w:p w14:paraId="36C0037C"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F526D61"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83B316E"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the new method syntax introduced in ES6 we can omit the colon and the </w:t>
      </w:r>
      <w:r>
        <w:rPr>
          <w:rStyle w:val="HTMLCode"/>
          <w:rFonts w:ascii="Consolas" w:hAnsi="Consolas"/>
          <w:color w:val="15141F"/>
          <w:shd w:val="clear" w:color="auto" w:fill="EAE9ED"/>
        </w:rPr>
        <w:t>function</w:t>
      </w:r>
      <w:r>
        <w:rPr>
          <w:rFonts w:ascii="Segoe UI" w:hAnsi="Segoe UI" w:cs="Segoe UI"/>
          <w:color w:val="484848"/>
          <w:sz w:val="27"/>
          <w:szCs w:val="27"/>
        </w:rPr>
        <w:t> keyword.</w:t>
      </w:r>
    </w:p>
    <w:p w14:paraId="31E400EF" w14:textId="77777777" w:rsidR="006823BF" w:rsidRDefault="006823BF" w:rsidP="006823B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alienShip</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13049E9A"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invade</w:t>
      </w:r>
      <w:r>
        <w:rPr>
          <w:rFonts w:ascii="Consolas" w:hAnsi="Consolas"/>
          <w:color w:val="FFFFFF"/>
          <w:sz w:val="27"/>
          <w:szCs w:val="27"/>
        </w:rPr>
        <w:t xml:space="preserve"> () { </w:t>
      </w:r>
    </w:p>
    <w:p w14:paraId="33454241"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 xml:space="preserve">'Hello! We have come to dominate your planet. Instead of Earth, it shall be called New </w:t>
      </w:r>
      <w:proofErr w:type="spellStart"/>
      <w:r>
        <w:rPr>
          <w:rStyle w:val="cm-string"/>
          <w:rFonts w:ascii="Consolas" w:hAnsi="Consolas"/>
          <w:color w:val="FFE083"/>
          <w:sz w:val="27"/>
          <w:szCs w:val="27"/>
        </w:rPr>
        <w:t>Xaculon</w:t>
      </w:r>
      <w:proofErr w:type="spellEnd"/>
      <w:r>
        <w:rPr>
          <w:rStyle w:val="cm-string"/>
          <w:rFonts w:ascii="Consolas" w:hAnsi="Consolas"/>
          <w:color w:val="FFE083"/>
          <w:sz w:val="27"/>
          <w:szCs w:val="27"/>
        </w:rPr>
        <w:t>.'</w:t>
      </w:r>
      <w:r>
        <w:rPr>
          <w:rFonts w:ascii="Consolas" w:hAnsi="Consolas"/>
          <w:color w:val="FFFFFF"/>
          <w:sz w:val="27"/>
          <w:szCs w:val="27"/>
        </w:rPr>
        <w:t>)</w:t>
      </w:r>
    </w:p>
    <w:p w14:paraId="030B75F5"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9B8F046"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6E69714"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Object methods are invoked by appending the object’s name with the dot operator followed by the method name and parentheses:</w:t>
      </w:r>
    </w:p>
    <w:p w14:paraId="073ECF75" w14:textId="77777777" w:rsidR="006823BF" w:rsidRDefault="006823BF" w:rsidP="006823BF">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alienShip</w:t>
      </w:r>
      <w:r>
        <w:rPr>
          <w:rFonts w:ascii="Consolas" w:hAnsi="Consolas"/>
          <w:color w:val="FFFFFF"/>
          <w:sz w:val="27"/>
          <w:szCs w:val="27"/>
        </w:rPr>
        <w:t>.</w:t>
      </w:r>
      <w:r>
        <w:rPr>
          <w:rStyle w:val="cm-property"/>
          <w:rFonts w:ascii="Consolas" w:hAnsi="Consolas"/>
          <w:color w:val="83FFF5"/>
          <w:sz w:val="27"/>
          <w:szCs w:val="27"/>
        </w:rPr>
        <w:t>invade</w:t>
      </w:r>
      <w:proofErr w:type="spellEnd"/>
      <w:r>
        <w:rPr>
          <w:rFonts w:ascii="Consolas" w:hAnsi="Consolas"/>
          <w:color w:val="FFFFFF"/>
          <w:sz w:val="27"/>
          <w:szCs w:val="27"/>
        </w:rPr>
        <w:t xml:space="preserve">(); </w:t>
      </w:r>
      <w:r>
        <w:rPr>
          <w:rStyle w:val="cm-comment"/>
          <w:rFonts w:ascii="Consolas" w:hAnsi="Consolas"/>
          <w:color w:val="939598"/>
          <w:sz w:val="27"/>
          <w:szCs w:val="27"/>
        </w:rPr>
        <w:t xml:space="preserve">// Prints 'Hello! We have come to dominate your planet. Instead of Earth, it shall be called New </w:t>
      </w:r>
      <w:proofErr w:type="spellStart"/>
      <w:r>
        <w:rPr>
          <w:rStyle w:val="cm-comment"/>
          <w:rFonts w:ascii="Consolas" w:hAnsi="Consolas"/>
          <w:color w:val="939598"/>
          <w:sz w:val="27"/>
          <w:szCs w:val="27"/>
        </w:rPr>
        <w:t>Xaculon</w:t>
      </w:r>
      <w:proofErr w:type="spellEnd"/>
      <w:r>
        <w:rPr>
          <w:rStyle w:val="cm-comment"/>
          <w:rFonts w:ascii="Consolas" w:hAnsi="Consolas"/>
          <w:color w:val="939598"/>
          <w:sz w:val="27"/>
          <w:szCs w:val="27"/>
        </w:rPr>
        <w:t>.'</w:t>
      </w:r>
    </w:p>
    <w:p w14:paraId="0FA97248" w14:textId="77777777" w:rsidR="006823BF" w:rsidRDefault="006823BF" w:rsidP="006823B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291DF2A" w14:textId="77777777" w:rsidR="006823BF" w:rsidRDefault="006823BF" w:rsidP="006823BF">
      <w:pPr>
        <w:rPr>
          <w:rFonts w:ascii="Segoe UI" w:hAnsi="Segoe UI" w:cs="Segoe UI"/>
          <w:color w:val="484848"/>
          <w:sz w:val="27"/>
          <w:szCs w:val="27"/>
        </w:rPr>
      </w:pPr>
      <w:r>
        <w:rPr>
          <w:rFonts w:ascii="Segoe UI" w:hAnsi="Segoe UI" w:cs="Segoe UI"/>
          <w:b/>
          <w:bCs/>
          <w:color w:val="484848"/>
          <w:sz w:val="27"/>
          <w:szCs w:val="27"/>
        </w:rPr>
        <w:t>1.</w:t>
      </w:r>
    </w:p>
    <w:p w14:paraId="612B3223" w14:textId="77777777" w:rsidR="006823BF" w:rsidRDefault="006823BF" w:rsidP="006823B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w:t>
      </w:r>
      <w:proofErr w:type="spellStart"/>
      <w:r>
        <w:rPr>
          <w:rStyle w:val="HTMLCode"/>
          <w:rFonts w:ascii="Consolas" w:hAnsi="Consolas"/>
          <w:color w:val="15141F"/>
          <w:shd w:val="clear" w:color="auto" w:fill="EAE9ED"/>
        </w:rPr>
        <w:t>retreatMessage</w:t>
      </w:r>
      <w:proofErr w:type="spellEnd"/>
      <w:r>
        <w:rPr>
          <w:rFonts w:ascii="Segoe UI" w:hAnsi="Segoe UI" w:cs="Segoe UI"/>
          <w:color w:val="484848"/>
          <w:sz w:val="27"/>
          <w:szCs w:val="27"/>
        </w:rPr>
        <w:t> variable in the code editor, create an </w:t>
      </w:r>
      <w:proofErr w:type="spellStart"/>
      <w:r>
        <w:rPr>
          <w:rStyle w:val="HTMLCode"/>
          <w:rFonts w:ascii="Consolas" w:hAnsi="Consolas"/>
          <w:color w:val="15141F"/>
          <w:shd w:val="clear" w:color="auto" w:fill="EAE9ED"/>
        </w:rPr>
        <w:t>alienShip</w:t>
      </w:r>
      <w:proofErr w:type="spellEnd"/>
      <w:r>
        <w:rPr>
          <w:rFonts w:ascii="Segoe UI" w:hAnsi="Segoe UI" w:cs="Segoe UI"/>
          <w:color w:val="484848"/>
          <w:sz w:val="27"/>
          <w:szCs w:val="27"/>
        </w:rPr>
        <w:t xml:space="preserve"> object. It should contain a </w:t>
      </w:r>
      <w:proofErr w:type="gramStart"/>
      <w:r>
        <w:rPr>
          <w:rFonts w:ascii="Segoe UI" w:hAnsi="Segoe UI" w:cs="Segoe UI"/>
          <w:color w:val="484848"/>
          <w:sz w:val="27"/>
          <w:szCs w:val="27"/>
        </w:rPr>
        <w:t>method </w:t>
      </w:r>
      <w:r>
        <w:rPr>
          <w:rStyle w:val="HTMLCode"/>
          <w:rFonts w:ascii="Consolas" w:hAnsi="Consolas"/>
          <w:color w:val="15141F"/>
          <w:shd w:val="clear" w:color="auto" w:fill="EAE9ED"/>
        </w:rPr>
        <w:t>.retreat</w:t>
      </w:r>
      <w:proofErr w:type="gramEnd"/>
      <w:r>
        <w:rPr>
          <w:rStyle w:val="HTMLCode"/>
          <w:rFonts w:ascii="Consolas" w:hAnsi="Consolas"/>
          <w:color w:val="15141F"/>
          <w:shd w:val="clear" w:color="auto" w:fill="EAE9ED"/>
        </w:rPr>
        <w:t>()</w:t>
      </w:r>
      <w:r>
        <w:rPr>
          <w:rFonts w:ascii="Segoe UI" w:hAnsi="Segoe UI" w:cs="Segoe UI"/>
          <w:color w:val="484848"/>
          <w:sz w:val="27"/>
          <w:szCs w:val="27"/>
        </w:rPr>
        <w:t> which will </w:t>
      </w:r>
      <w:r>
        <w:rPr>
          <w:rStyle w:val="HTMLCode"/>
          <w:rFonts w:ascii="Consolas" w:hAnsi="Consolas"/>
          <w:color w:val="15141F"/>
          <w:shd w:val="clear" w:color="auto" w:fill="EAE9ED"/>
        </w:rPr>
        <w:t>console.log()</w:t>
      </w:r>
      <w:r>
        <w:rPr>
          <w:rFonts w:ascii="Segoe UI" w:hAnsi="Segoe UI" w:cs="Segoe UI"/>
          <w:color w:val="484848"/>
          <w:sz w:val="27"/>
          <w:szCs w:val="27"/>
        </w:rPr>
        <w:t> the </w:t>
      </w:r>
      <w:proofErr w:type="spellStart"/>
      <w:r>
        <w:rPr>
          <w:rStyle w:val="HTMLCode"/>
          <w:rFonts w:ascii="Consolas" w:hAnsi="Consolas"/>
          <w:color w:val="15141F"/>
          <w:shd w:val="clear" w:color="auto" w:fill="EAE9ED"/>
        </w:rPr>
        <w:t>retreatMessage</w:t>
      </w:r>
      <w:proofErr w:type="spellEnd"/>
      <w:r>
        <w:rPr>
          <w:rFonts w:ascii="Segoe UI" w:hAnsi="Segoe UI" w:cs="Segoe UI"/>
          <w:color w:val="484848"/>
          <w:sz w:val="27"/>
          <w:szCs w:val="27"/>
        </w:rPr>
        <w:t>.</w:t>
      </w:r>
    </w:p>
    <w:p w14:paraId="512F4780" w14:textId="77777777" w:rsidR="006823BF" w:rsidRDefault="006823BF" w:rsidP="006823BF">
      <w:pPr>
        <w:rPr>
          <w:rFonts w:ascii="Segoe UI" w:hAnsi="Segoe UI" w:cs="Segoe UI"/>
          <w:color w:val="484848"/>
          <w:sz w:val="27"/>
          <w:szCs w:val="27"/>
        </w:rPr>
      </w:pPr>
      <w:r>
        <w:rPr>
          <w:rStyle w:val="showhinttext2uys4k4j-6whmch-7iv46r"/>
          <w:rFonts w:ascii="Segoe UI" w:hAnsi="Segoe UI" w:cs="Segoe UI"/>
          <w:color w:val="484848"/>
          <w:sz w:val="27"/>
          <w:szCs w:val="27"/>
        </w:rPr>
        <w:lastRenderedPageBreak/>
        <w:t>Hint</w:t>
      </w:r>
    </w:p>
    <w:p w14:paraId="1DD6CABA" w14:textId="77777777" w:rsidR="006823BF" w:rsidRDefault="006823BF" w:rsidP="006823B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objectName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42BF126"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methodName</w:t>
      </w:r>
      <w:proofErr w:type="spellEnd"/>
      <w:r>
        <w:rPr>
          <w:rFonts w:ascii="Consolas" w:hAnsi="Consolas"/>
          <w:color w:val="FFFFFF"/>
          <w:sz w:val="27"/>
          <w:szCs w:val="27"/>
        </w:rPr>
        <w:t>(</w:t>
      </w:r>
      <w:proofErr w:type="gramEnd"/>
      <w:r>
        <w:rPr>
          <w:rFonts w:ascii="Consolas" w:hAnsi="Consolas"/>
          <w:color w:val="FFFFFF"/>
          <w:sz w:val="27"/>
          <w:szCs w:val="27"/>
        </w:rPr>
        <w:t>) {</w:t>
      </w:r>
    </w:p>
    <w:p w14:paraId="34CF25C2"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 xml:space="preserve">'The </w:t>
      </w:r>
      <w:proofErr w:type="spellStart"/>
      <w:r>
        <w:rPr>
          <w:rStyle w:val="cm-string"/>
          <w:rFonts w:ascii="Consolas" w:hAnsi="Consolas"/>
          <w:color w:val="FFE083"/>
          <w:sz w:val="27"/>
          <w:szCs w:val="27"/>
        </w:rPr>
        <w:t>methodName</w:t>
      </w:r>
      <w:proofErr w:type="spellEnd"/>
      <w:r>
        <w:rPr>
          <w:rStyle w:val="cm-string"/>
          <w:rFonts w:ascii="Consolas" w:hAnsi="Consolas"/>
          <w:color w:val="FFE083"/>
          <w:sz w:val="27"/>
          <w:szCs w:val="27"/>
        </w:rPr>
        <w:t xml:space="preserve"> method was invoked!'</w:t>
      </w:r>
      <w:r>
        <w:rPr>
          <w:rFonts w:ascii="Consolas" w:hAnsi="Consolas"/>
          <w:color w:val="FFFFFF"/>
          <w:sz w:val="27"/>
          <w:szCs w:val="27"/>
        </w:rPr>
        <w:t>)</w:t>
      </w:r>
    </w:p>
    <w:p w14:paraId="09E84CFC"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FDE1A4B"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6A3724E" w14:textId="77777777" w:rsidR="006823BF" w:rsidRDefault="006823BF" w:rsidP="006823B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776509FA" w14:textId="77777777" w:rsidR="006823BF" w:rsidRDefault="006823BF" w:rsidP="006823B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another method to your object literal. This method</w:t>
      </w:r>
      <w:proofErr w:type="gramStart"/>
      <w:r>
        <w:rPr>
          <w:rFonts w:ascii="Segoe UI" w:hAnsi="Segoe UI" w:cs="Segoe UI"/>
          <w:color w:val="484848"/>
          <w:sz w:val="27"/>
          <w:szCs w:val="27"/>
        </w:rPr>
        <w: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takeOff</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should </w:t>
      </w:r>
      <w:r>
        <w:rPr>
          <w:rStyle w:val="HTMLCode"/>
          <w:rFonts w:ascii="Consolas" w:hAnsi="Consolas"/>
          <w:color w:val="15141F"/>
          <w:shd w:val="clear" w:color="auto" w:fill="EAE9ED"/>
        </w:rPr>
        <w:t>console.log()</w:t>
      </w:r>
      <w:r>
        <w:rPr>
          <w:rFonts w:ascii="Segoe UI" w:hAnsi="Segoe UI" w:cs="Segoe UI"/>
          <w:color w:val="484848"/>
          <w:sz w:val="27"/>
          <w:szCs w:val="27"/>
        </w:rPr>
        <w:t> the string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Spim</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Borp</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Glix</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Blastoff</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7A3CAE88" w14:textId="77777777" w:rsidR="006823BF" w:rsidRDefault="006823BF" w:rsidP="006823B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05009B36" w14:textId="77777777" w:rsidR="006823BF" w:rsidRDefault="006823BF" w:rsidP="006823B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Don’t forget to separate your methods with commas just as you would any other key-value pairs:</w:t>
      </w:r>
    </w:p>
    <w:p w14:paraId="034F0737" w14:textId="77777777" w:rsidR="006823BF" w:rsidRDefault="006823BF" w:rsidP="006823BF">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objectName</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09D47CFC"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methodName</w:t>
      </w:r>
      <w:proofErr w:type="spellEnd"/>
      <w:r>
        <w:rPr>
          <w:rFonts w:ascii="Consolas" w:hAnsi="Consolas"/>
          <w:color w:val="FFFFFF"/>
          <w:sz w:val="27"/>
          <w:szCs w:val="27"/>
        </w:rPr>
        <w:t>(</w:t>
      </w:r>
      <w:proofErr w:type="gramEnd"/>
      <w:r>
        <w:rPr>
          <w:rFonts w:ascii="Consolas" w:hAnsi="Consolas"/>
          <w:color w:val="FFFFFF"/>
          <w:sz w:val="27"/>
          <w:szCs w:val="27"/>
        </w:rPr>
        <w:t>) {</w:t>
      </w:r>
    </w:p>
    <w:p w14:paraId="37CB8546"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 xml:space="preserve">'The </w:t>
      </w:r>
      <w:proofErr w:type="spellStart"/>
      <w:r>
        <w:rPr>
          <w:rStyle w:val="cm-string"/>
          <w:rFonts w:ascii="Consolas" w:hAnsi="Consolas"/>
          <w:color w:val="FFE083"/>
          <w:sz w:val="27"/>
          <w:szCs w:val="27"/>
        </w:rPr>
        <w:t>methodName</w:t>
      </w:r>
      <w:proofErr w:type="spellEnd"/>
      <w:r>
        <w:rPr>
          <w:rStyle w:val="cm-string"/>
          <w:rFonts w:ascii="Consolas" w:hAnsi="Consolas"/>
          <w:color w:val="FFE083"/>
          <w:sz w:val="27"/>
          <w:szCs w:val="27"/>
        </w:rPr>
        <w:t xml:space="preserve"> method was invoked!'</w:t>
      </w:r>
      <w:r>
        <w:rPr>
          <w:rFonts w:ascii="Consolas" w:hAnsi="Consolas"/>
          <w:color w:val="FFFFFF"/>
          <w:sz w:val="27"/>
          <w:szCs w:val="27"/>
        </w:rPr>
        <w:t>)</w:t>
      </w:r>
    </w:p>
    <w:p w14:paraId="15C4A1F8"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p>
    <w:p w14:paraId="33865F97"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secondMethodName</w:t>
      </w:r>
      <w:proofErr w:type="spellEnd"/>
      <w:r>
        <w:rPr>
          <w:rFonts w:ascii="Consolas" w:hAnsi="Consolas"/>
          <w:color w:val="FFFFFF"/>
          <w:sz w:val="27"/>
          <w:szCs w:val="27"/>
        </w:rPr>
        <w:t>(</w:t>
      </w:r>
      <w:proofErr w:type="gramEnd"/>
      <w:r>
        <w:rPr>
          <w:rFonts w:ascii="Consolas" w:hAnsi="Consolas"/>
          <w:color w:val="FFFFFF"/>
          <w:sz w:val="27"/>
          <w:szCs w:val="27"/>
        </w:rPr>
        <w:t>) {</w:t>
      </w:r>
    </w:p>
    <w:p w14:paraId="450DFC0C"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gramEnd"/>
      <w:r>
        <w:rPr>
          <w:rStyle w:val="cm-string"/>
          <w:rFonts w:ascii="Consolas" w:hAnsi="Consolas"/>
          <w:color w:val="FFE083"/>
          <w:sz w:val="27"/>
          <w:szCs w:val="27"/>
        </w:rPr>
        <w:t xml:space="preserve">'The </w:t>
      </w:r>
      <w:proofErr w:type="spellStart"/>
      <w:r>
        <w:rPr>
          <w:rStyle w:val="cm-string"/>
          <w:rFonts w:ascii="Consolas" w:hAnsi="Consolas"/>
          <w:color w:val="FFE083"/>
          <w:sz w:val="27"/>
          <w:szCs w:val="27"/>
        </w:rPr>
        <w:t>secondMethodName</w:t>
      </w:r>
      <w:proofErr w:type="spellEnd"/>
      <w:r>
        <w:rPr>
          <w:rStyle w:val="cm-string"/>
          <w:rFonts w:ascii="Consolas" w:hAnsi="Consolas"/>
          <w:color w:val="FFE083"/>
          <w:sz w:val="27"/>
          <w:szCs w:val="27"/>
        </w:rPr>
        <w:t xml:space="preserve"> method was invoked!'</w:t>
      </w:r>
      <w:r>
        <w:rPr>
          <w:rFonts w:ascii="Consolas" w:hAnsi="Consolas"/>
          <w:color w:val="FFFFFF"/>
          <w:sz w:val="27"/>
          <w:szCs w:val="27"/>
        </w:rPr>
        <w:t>)</w:t>
      </w:r>
    </w:p>
    <w:p w14:paraId="448B2A2E"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29DE0E0A" w14:textId="77777777" w:rsidR="006823BF" w:rsidRDefault="006823BF" w:rsidP="006823B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6CD5B9E" w14:textId="77777777" w:rsidR="006823BF" w:rsidRDefault="006823BF" w:rsidP="006823BF">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F4088E6" w14:textId="77777777" w:rsidR="006823BF" w:rsidRDefault="006823BF" w:rsidP="006823B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Invoke your two methods: </w:t>
      </w:r>
      <w:proofErr w:type="gramStart"/>
      <w:r>
        <w:rPr>
          <w:rFonts w:ascii="Segoe UI" w:hAnsi="Segoe UI" w:cs="Segoe UI"/>
          <w:color w:val="484848"/>
          <w:sz w:val="27"/>
          <w:szCs w:val="27"/>
        </w:rPr>
        <w:t>first </w:t>
      </w:r>
      <w:r>
        <w:rPr>
          <w:rStyle w:val="HTMLCode"/>
          <w:rFonts w:ascii="Consolas" w:hAnsi="Consolas"/>
          <w:color w:val="15141F"/>
          <w:shd w:val="clear" w:color="auto" w:fill="EAE9ED"/>
        </w:rPr>
        <w:t>.retreat</w:t>
      </w:r>
      <w:proofErr w:type="gramEnd"/>
      <w:r>
        <w:rPr>
          <w:rStyle w:val="HTMLCode"/>
          <w:rFonts w:ascii="Consolas" w:hAnsi="Consolas"/>
          <w:color w:val="15141F"/>
          <w:shd w:val="clear" w:color="auto" w:fill="EAE9ED"/>
        </w:rPr>
        <w:t>()</w:t>
      </w:r>
      <w:r>
        <w:rPr>
          <w:rFonts w:ascii="Segoe UI" w:hAnsi="Segoe UI" w:cs="Segoe UI"/>
          <w:color w:val="484848"/>
          <w:sz w:val="27"/>
          <w:szCs w:val="27"/>
        </w:rPr>
        <w:t> then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takeOff</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79D0CAD9" w14:textId="77777777" w:rsidR="006823BF" w:rsidRDefault="006823BF" w:rsidP="006823B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A02EB3B" w14:textId="77777777" w:rsidR="006823BF" w:rsidRDefault="006823BF" w:rsidP="006823BF">
      <w:pPr>
        <w:pStyle w:val="HTMLPreformatted"/>
        <w:shd w:val="clear" w:color="auto" w:fill="0A0E1D"/>
        <w:rPr>
          <w:rFonts w:ascii="Consolas" w:hAnsi="Consolas"/>
          <w:color w:val="FFFFFF"/>
          <w:sz w:val="27"/>
          <w:szCs w:val="27"/>
        </w:rPr>
      </w:pPr>
      <w:proofErr w:type="spellStart"/>
      <w:r>
        <w:rPr>
          <w:rStyle w:val="cm-variable"/>
          <w:rFonts w:ascii="Consolas" w:hAnsi="Consolas"/>
          <w:color w:val="FF8973"/>
          <w:sz w:val="27"/>
          <w:szCs w:val="27"/>
        </w:rPr>
        <w:t>objectName</w:t>
      </w:r>
      <w:r>
        <w:rPr>
          <w:rFonts w:ascii="Consolas" w:hAnsi="Consolas"/>
          <w:color w:val="FFFFFF"/>
          <w:sz w:val="27"/>
          <w:szCs w:val="27"/>
        </w:rPr>
        <w:t>.</w:t>
      </w:r>
      <w:r>
        <w:rPr>
          <w:rStyle w:val="cm-property"/>
          <w:rFonts w:ascii="Consolas" w:hAnsi="Consolas"/>
          <w:color w:val="83FFF5"/>
          <w:sz w:val="27"/>
          <w:szCs w:val="27"/>
        </w:rPr>
        <w:t>methodName</w:t>
      </w:r>
      <w:proofErr w:type="spellEnd"/>
      <w:r>
        <w:rPr>
          <w:rFonts w:ascii="Consolas" w:hAnsi="Consolas"/>
          <w:color w:val="FFFFFF"/>
          <w:sz w:val="27"/>
          <w:szCs w:val="27"/>
        </w:rPr>
        <w:t>()</w:t>
      </w:r>
    </w:p>
    <w:p w14:paraId="7DE71736" w14:textId="32B37F27" w:rsidR="00E13C2F" w:rsidRDefault="00E13C2F"/>
    <w:p w14:paraId="32B3B167"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B3CCFF"/>
          <w:sz w:val="21"/>
          <w:szCs w:val="21"/>
          <w:lang w:eastAsia="en-IN"/>
        </w:rPr>
        <w:t>let retreatMessage</w:t>
      </w:r>
      <w:r w:rsidRPr="00760E10">
        <w:rPr>
          <w:rFonts w:ascii="Consolas" w:eastAsia="Times New Roman" w:hAnsi="Consolas" w:cs="Times New Roman"/>
          <w:color w:val="FFFFFF"/>
          <w:sz w:val="21"/>
          <w:szCs w:val="21"/>
          <w:lang w:eastAsia="en-IN"/>
        </w:rPr>
        <w:t> = </w:t>
      </w:r>
      <w:r w:rsidRPr="00760E10">
        <w:rPr>
          <w:rFonts w:ascii="Consolas" w:eastAsia="Times New Roman" w:hAnsi="Consolas" w:cs="Times New Roman"/>
          <w:color w:val="FFE083"/>
          <w:sz w:val="21"/>
          <w:szCs w:val="21"/>
          <w:lang w:eastAsia="en-IN"/>
        </w:rPr>
        <w:t>'We no longer wish to conquer your planet. It is full of dogs, which we do not care for.'</w:t>
      </w:r>
      <w:r w:rsidRPr="00760E10">
        <w:rPr>
          <w:rFonts w:ascii="Consolas" w:eastAsia="Times New Roman" w:hAnsi="Consolas" w:cs="Times New Roman"/>
          <w:color w:val="FFFFFF"/>
          <w:sz w:val="21"/>
          <w:szCs w:val="21"/>
          <w:lang w:eastAsia="en-IN"/>
        </w:rPr>
        <w:t>;</w:t>
      </w:r>
    </w:p>
    <w:p w14:paraId="32A99968"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
    <w:p w14:paraId="2F6EEE38"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939598"/>
          <w:sz w:val="21"/>
          <w:szCs w:val="21"/>
          <w:lang w:eastAsia="en-IN"/>
        </w:rPr>
        <w:t>// Write your code below</w:t>
      </w:r>
    </w:p>
    <w:p w14:paraId="4DB5A01A"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
    <w:p w14:paraId="4BCBE368"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B3CCFF"/>
          <w:sz w:val="21"/>
          <w:szCs w:val="21"/>
          <w:lang w:eastAsia="en-IN"/>
        </w:rPr>
        <w:t>let </w:t>
      </w:r>
      <w:proofErr w:type="spellStart"/>
      <w:r w:rsidRPr="00760E10">
        <w:rPr>
          <w:rFonts w:ascii="Consolas" w:eastAsia="Times New Roman" w:hAnsi="Consolas" w:cs="Times New Roman"/>
          <w:color w:val="B3CCFF"/>
          <w:sz w:val="21"/>
          <w:szCs w:val="21"/>
          <w:lang w:eastAsia="en-IN"/>
        </w:rPr>
        <w:t>alienShip</w:t>
      </w:r>
      <w:proofErr w:type="spellEnd"/>
      <w:r w:rsidRPr="00760E10">
        <w:rPr>
          <w:rFonts w:ascii="Consolas" w:eastAsia="Times New Roman" w:hAnsi="Consolas" w:cs="Times New Roman"/>
          <w:color w:val="FFFFFF"/>
          <w:sz w:val="21"/>
          <w:szCs w:val="21"/>
          <w:lang w:eastAsia="en-IN"/>
        </w:rPr>
        <w:t> = {</w:t>
      </w:r>
    </w:p>
    <w:p w14:paraId="67DFDE14"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proofErr w:type="gramStart"/>
      <w:r w:rsidRPr="00760E10">
        <w:rPr>
          <w:rFonts w:ascii="Consolas" w:eastAsia="Times New Roman" w:hAnsi="Consolas" w:cs="Times New Roman"/>
          <w:color w:val="83FFF5"/>
          <w:sz w:val="21"/>
          <w:szCs w:val="21"/>
          <w:lang w:eastAsia="en-IN"/>
        </w:rPr>
        <w:t>retreat</w:t>
      </w:r>
      <w:r w:rsidRPr="00760E10">
        <w:rPr>
          <w:rFonts w:ascii="Consolas" w:eastAsia="Times New Roman" w:hAnsi="Consolas" w:cs="Times New Roman"/>
          <w:color w:val="FFFFFF"/>
          <w:sz w:val="21"/>
          <w:szCs w:val="21"/>
          <w:lang w:eastAsia="en-IN"/>
        </w:rPr>
        <w:t>(</w:t>
      </w:r>
      <w:proofErr w:type="gramEnd"/>
      <w:r w:rsidRPr="00760E10">
        <w:rPr>
          <w:rFonts w:ascii="Consolas" w:eastAsia="Times New Roman" w:hAnsi="Consolas" w:cs="Times New Roman"/>
          <w:color w:val="FFFFFF"/>
          <w:sz w:val="21"/>
          <w:szCs w:val="21"/>
          <w:lang w:eastAsia="en-IN"/>
        </w:rPr>
        <w:t>) {</w:t>
      </w:r>
    </w:p>
    <w:p w14:paraId="1257822E"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r w:rsidRPr="00760E10">
        <w:rPr>
          <w:rFonts w:ascii="Consolas" w:eastAsia="Times New Roman" w:hAnsi="Consolas" w:cs="Times New Roman"/>
          <w:color w:val="FF8973"/>
          <w:sz w:val="21"/>
          <w:szCs w:val="21"/>
          <w:lang w:eastAsia="en-IN"/>
        </w:rPr>
        <w:t>console</w:t>
      </w:r>
      <w:r w:rsidRPr="00760E10">
        <w:rPr>
          <w:rFonts w:ascii="Consolas" w:eastAsia="Times New Roman" w:hAnsi="Consolas" w:cs="Times New Roman"/>
          <w:color w:val="FFFFFF"/>
          <w:sz w:val="21"/>
          <w:szCs w:val="21"/>
          <w:lang w:eastAsia="en-IN"/>
        </w:rPr>
        <w:t>.</w:t>
      </w:r>
      <w:r w:rsidRPr="00760E10">
        <w:rPr>
          <w:rFonts w:ascii="Consolas" w:eastAsia="Times New Roman" w:hAnsi="Consolas" w:cs="Times New Roman"/>
          <w:color w:val="83FFF5"/>
          <w:sz w:val="21"/>
          <w:szCs w:val="21"/>
          <w:lang w:eastAsia="en-IN"/>
        </w:rPr>
        <w:t>log</w:t>
      </w:r>
      <w:r w:rsidRPr="00760E10">
        <w:rPr>
          <w:rFonts w:ascii="Consolas" w:eastAsia="Times New Roman" w:hAnsi="Consolas" w:cs="Times New Roman"/>
          <w:color w:val="FFFFFF"/>
          <w:sz w:val="21"/>
          <w:szCs w:val="21"/>
          <w:lang w:eastAsia="en-IN"/>
        </w:rPr>
        <w:t>(</w:t>
      </w:r>
      <w:proofErr w:type="spellStart"/>
      <w:r w:rsidRPr="00760E10">
        <w:rPr>
          <w:rFonts w:ascii="Consolas" w:eastAsia="Times New Roman" w:hAnsi="Consolas" w:cs="Times New Roman"/>
          <w:color w:val="FF8973"/>
          <w:sz w:val="21"/>
          <w:szCs w:val="21"/>
          <w:lang w:eastAsia="en-IN"/>
        </w:rPr>
        <w:t>retreatMessage</w:t>
      </w:r>
      <w:proofErr w:type="spellEnd"/>
      <w:r w:rsidRPr="00760E10">
        <w:rPr>
          <w:rFonts w:ascii="Consolas" w:eastAsia="Times New Roman" w:hAnsi="Consolas" w:cs="Times New Roman"/>
          <w:color w:val="FFFFFF"/>
          <w:sz w:val="21"/>
          <w:szCs w:val="21"/>
          <w:lang w:eastAsia="en-IN"/>
        </w:rPr>
        <w:t>)</w:t>
      </w:r>
    </w:p>
    <w:p w14:paraId="4229DB2E"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p>
    <w:p w14:paraId="5ACA3D97"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proofErr w:type="spellStart"/>
      <w:proofErr w:type="gramStart"/>
      <w:r w:rsidRPr="00760E10">
        <w:rPr>
          <w:rFonts w:ascii="Consolas" w:eastAsia="Times New Roman" w:hAnsi="Consolas" w:cs="Times New Roman"/>
          <w:color w:val="83FFF5"/>
          <w:sz w:val="21"/>
          <w:szCs w:val="21"/>
          <w:lang w:eastAsia="en-IN"/>
        </w:rPr>
        <w:t>takeOff</w:t>
      </w:r>
      <w:proofErr w:type="spellEnd"/>
      <w:r w:rsidRPr="00760E10">
        <w:rPr>
          <w:rFonts w:ascii="Consolas" w:eastAsia="Times New Roman" w:hAnsi="Consolas" w:cs="Times New Roman"/>
          <w:color w:val="FFFFFF"/>
          <w:sz w:val="21"/>
          <w:szCs w:val="21"/>
          <w:lang w:eastAsia="en-IN"/>
        </w:rPr>
        <w:t>(</w:t>
      </w:r>
      <w:proofErr w:type="gramEnd"/>
      <w:r w:rsidRPr="00760E10">
        <w:rPr>
          <w:rFonts w:ascii="Consolas" w:eastAsia="Times New Roman" w:hAnsi="Consolas" w:cs="Times New Roman"/>
          <w:color w:val="FFFFFF"/>
          <w:sz w:val="21"/>
          <w:szCs w:val="21"/>
          <w:lang w:eastAsia="en-IN"/>
        </w:rPr>
        <w:t>) {</w:t>
      </w:r>
    </w:p>
    <w:p w14:paraId="1BA9A772"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proofErr w:type="gramStart"/>
      <w:r w:rsidRPr="00760E10">
        <w:rPr>
          <w:rFonts w:ascii="Consolas" w:eastAsia="Times New Roman" w:hAnsi="Consolas" w:cs="Times New Roman"/>
          <w:color w:val="FF8973"/>
          <w:sz w:val="21"/>
          <w:szCs w:val="21"/>
          <w:lang w:eastAsia="en-IN"/>
        </w:rPr>
        <w:t>console</w:t>
      </w:r>
      <w:r w:rsidRPr="00760E10">
        <w:rPr>
          <w:rFonts w:ascii="Consolas" w:eastAsia="Times New Roman" w:hAnsi="Consolas" w:cs="Times New Roman"/>
          <w:color w:val="FFFFFF"/>
          <w:sz w:val="21"/>
          <w:szCs w:val="21"/>
          <w:lang w:eastAsia="en-IN"/>
        </w:rPr>
        <w:t>.</w:t>
      </w:r>
      <w:r w:rsidRPr="00760E10">
        <w:rPr>
          <w:rFonts w:ascii="Consolas" w:eastAsia="Times New Roman" w:hAnsi="Consolas" w:cs="Times New Roman"/>
          <w:color w:val="83FFF5"/>
          <w:sz w:val="21"/>
          <w:szCs w:val="21"/>
          <w:lang w:eastAsia="en-IN"/>
        </w:rPr>
        <w:t>log</w:t>
      </w:r>
      <w:r w:rsidRPr="00760E10">
        <w:rPr>
          <w:rFonts w:ascii="Consolas" w:eastAsia="Times New Roman" w:hAnsi="Consolas" w:cs="Times New Roman"/>
          <w:color w:val="FFFFFF"/>
          <w:sz w:val="21"/>
          <w:szCs w:val="21"/>
          <w:lang w:eastAsia="en-IN"/>
        </w:rPr>
        <w:t>(</w:t>
      </w:r>
      <w:proofErr w:type="gramEnd"/>
      <w:r w:rsidRPr="00760E10">
        <w:rPr>
          <w:rFonts w:ascii="Consolas" w:eastAsia="Times New Roman" w:hAnsi="Consolas" w:cs="Times New Roman"/>
          <w:color w:val="FFE083"/>
          <w:sz w:val="21"/>
          <w:szCs w:val="21"/>
          <w:lang w:eastAsia="en-IN"/>
        </w:rPr>
        <w:t>'</w:t>
      </w:r>
      <w:proofErr w:type="spellStart"/>
      <w:r w:rsidRPr="00760E10">
        <w:rPr>
          <w:rFonts w:ascii="Consolas" w:eastAsia="Times New Roman" w:hAnsi="Consolas" w:cs="Times New Roman"/>
          <w:color w:val="FFE083"/>
          <w:sz w:val="21"/>
          <w:szCs w:val="21"/>
          <w:lang w:eastAsia="en-IN"/>
        </w:rPr>
        <w:t>Spim</w:t>
      </w:r>
      <w:proofErr w:type="spellEnd"/>
      <w:r w:rsidRPr="00760E10">
        <w:rPr>
          <w:rFonts w:ascii="Consolas" w:eastAsia="Times New Roman" w:hAnsi="Consolas" w:cs="Times New Roman"/>
          <w:color w:val="FFE083"/>
          <w:sz w:val="21"/>
          <w:szCs w:val="21"/>
          <w:lang w:eastAsia="en-IN"/>
        </w:rPr>
        <w:t>... </w:t>
      </w:r>
      <w:proofErr w:type="spellStart"/>
      <w:r w:rsidRPr="00760E10">
        <w:rPr>
          <w:rFonts w:ascii="Consolas" w:eastAsia="Times New Roman" w:hAnsi="Consolas" w:cs="Times New Roman"/>
          <w:color w:val="FFE083"/>
          <w:sz w:val="21"/>
          <w:szCs w:val="21"/>
          <w:lang w:eastAsia="en-IN"/>
        </w:rPr>
        <w:t>Borp</w:t>
      </w:r>
      <w:proofErr w:type="spellEnd"/>
      <w:r w:rsidRPr="00760E10">
        <w:rPr>
          <w:rFonts w:ascii="Consolas" w:eastAsia="Times New Roman" w:hAnsi="Consolas" w:cs="Times New Roman"/>
          <w:color w:val="FFE083"/>
          <w:sz w:val="21"/>
          <w:szCs w:val="21"/>
          <w:lang w:eastAsia="en-IN"/>
        </w:rPr>
        <w:t>... </w:t>
      </w:r>
      <w:proofErr w:type="spellStart"/>
      <w:r w:rsidRPr="00760E10">
        <w:rPr>
          <w:rFonts w:ascii="Consolas" w:eastAsia="Times New Roman" w:hAnsi="Consolas" w:cs="Times New Roman"/>
          <w:color w:val="FFE083"/>
          <w:sz w:val="21"/>
          <w:szCs w:val="21"/>
          <w:lang w:eastAsia="en-IN"/>
        </w:rPr>
        <w:t>Glix</w:t>
      </w:r>
      <w:proofErr w:type="spellEnd"/>
      <w:r w:rsidRPr="00760E10">
        <w:rPr>
          <w:rFonts w:ascii="Consolas" w:eastAsia="Times New Roman" w:hAnsi="Consolas" w:cs="Times New Roman"/>
          <w:color w:val="FFE083"/>
          <w:sz w:val="21"/>
          <w:szCs w:val="21"/>
          <w:lang w:eastAsia="en-IN"/>
        </w:rPr>
        <w:t>... </w:t>
      </w:r>
      <w:proofErr w:type="spellStart"/>
      <w:r w:rsidRPr="00760E10">
        <w:rPr>
          <w:rFonts w:ascii="Consolas" w:eastAsia="Times New Roman" w:hAnsi="Consolas" w:cs="Times New Roman"/>
          <w:color w:val="FFE083"/>
          <w:sz w:val="21"/>
          <w:szCs w:val="21"/>
          <w:lang w:eastAsia="en-IN"/>
        </w:rPr>
        <w:t>Blastoff</w:t>
      </w:r>
      <w:proofErr w:type="spellEnd"/>
      <w:r w:rsidRPr="00760E10">
        <w:rPr>
          <w:rFonts w:ascii="Consolas" w:eastAsia="Times New Roman" w:hAnsi="Consolas" w:cs="Times New Roman"/>
          <w:color w:val="FFE083"/>
          <w:sz w:val="21"/>
          <w:szCs w:val="21"/>
          <w:lang w:eastAsia="en-IN"/>
        </w:rPr>
        <w:t>!'</w:t>
      </w:r>
      <w:r w:rsidRPr="00760E10">
        <w:rPr>
          <w:rFonts w:ascii="Consolas" w:eastAsia="Times New Roman" w:hAnsi="Consolas" w:cs="Times New Roman"/>
          <w:color w:val="FFFFFF"/>
          <w:sz w:val="21"/>
          <w:szCs w:val="21"/>
          <w:lang w:eastAsia="en-IN"/>
        </w:rPr>
        <w:t>)</w:t>
      </w:r>
    </w:p>
    <w:p w14:paraId="56896EDE"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  }</w:t>
      </w:r>
    </w:p>
    <w:p w14:paraId="716F2C29"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r w:rsidRPr="00760E10">
        <w:rPr>
          <w:rFonts w:ascii="Consolas" w:eastAsia="Times New Roman" w:hAnsi="Consolas" w:cs="Times New Roman"/>
          <w:color w:val="FFFFFF"/>
          <w:sz w:val="21"/>
          <w:szCs w:val="21"/>
          <w:lang w:eastAsia="en-IN"/>
        </w:rPr>
        <w:t>};</w:t>
      </w:r>
    </w:p>
    <w:p w14:paraId="50FE2837"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
    <w:p w14:paraId="4159A19E"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60E10">
        <w:rPr>
          <w:rFonts w:ascii="Consolas" w:eastAsia="Times New Roman" w:hAnsi="Consolas" w:cs="Times New Roman"/>
          <w:color w:val="FF8973"/>
          <w:sz w:val="21"/>
          <w:szCs w:val="21"/>
          <w:lang w:eastAsia="en-IN"/>
        </w:rPr>
        <w:t>alienShip</w:t>
      </w:r>
      <w:r w:rsidRPr="00760E10">
        <w:rPr>
          <w:rFonts w:ascii="Consolas" w:eastAsia="Times New Roman" w:hAnsi="Consolas" w:cs="Times New Roman"/>
          <w:color w:val="FFFFFF"/>
          <w:sz w:val="21"/>
          <w:szCs w:val="21"/>
          <w:lang w:eastAsia="en-IN"/>
        </w:rPr>
        <w:t>.</w:t>
      </w:r>
      <w:r w:rsidRPr="00760E10">
        <w:rPr>
          <w:rFonts w:ascii="Consolas" w:eastAsia="Times New Roman" w:hAnsi="Consolas" w:cs="Times New Roman"/>
          <w:color w:val="83FFF5"/>
          <w:sz w:val="21"/>
          <w:szCs w:val="21"/>
          <w:lang w:eastAsia="en-IN"/>
        </w:rPr>
        <w:t>retreat</w:t>
      </w:r>
      <w:proofErr w:type="spellEnd"/>
      <w:r w:rsidRPr="00760E10">
        <w:rPr>
          <w:rFonts w:ascii="Consolas" w:eastAsia="Times New Roman" w:hAnsi="Consolas" w:cs="Times New Roman"/>
          <w:color w:val="FFFFFF"/>
          <w:sz w:val="21"/>
          <w:szCs w:val="21"/>
          <w:lang w:eastAsia="en-IN"/>
        </w:rPr>
        <w:t>();</w:t>
      </w:r>
    </w:p>
    <w:p w14:paraId="269A09DC"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
    <w:p w14:paraId="7E790021" w14:textId="77777777" w:rsidR="00760E10" w:rsidRPr="00760E10" w:rsidRDefault="00760E10" w:rsidP="00760E1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60E10">
        <w:rPr>
          <w:rFonts w:ascii="Consolas" w:eastAsia="Times New Roman" w:hAnsi="Consolas" w:cs="Times New Roman"/>
          <w:color w:val="FF8973"/>
          <w:sz w:val="21"/>
          <w:szCs w:val="21"/>
          <w:lang w:eastAsia="en-IN"/>
        </w:rPr>
        <w:t>alienShip</w:t>
      </w:r>
      <w:r w:rsidRPr="00760E10">
        <w:rPr>
          <w:rFonts w:ascii="Consolas" w:eastAsia="Times New Roman" w:hAnsi="Consolas" w:cs="Times New Roman"/>
          <w:color w:val="FFFFFF"/>
          <w:sz w:val="21"/>
          <w:szCs w:val="21"/>
          <w:lang w:eastAsia="en-IN"/>
        </w:rPr>
        <w:t>.</w:t>
      </w:r>
      <w:r w:rsidRPr="00760E10">
        <w:rPr>
          <w:rFonts w:ascii="Consolas" w:eastAsia="Times New Roman" w:hAnsi="Consolas" w:cs="Times New Roman"/>
          <w:color w:val="83FFF5"/>
          <w:sz w:val="21"/>
          <w:szCs w:val="21"/>
          <w:lang w:eastAsia="en-IN"/>
        </w:rPr>
        <w:t>takeOff</w:t>
      </w:r>
      <w:proofErr w:type="spellEnd"/>
      <w:r w:rsidRPr="00760E10">
        <w:rPr>
          <w:rFonts w:ascii="Consolas" w:eastAsia="Times New Roman" w:hAnsi="Consolas" w:cs="Times New Roman"/>
          <w:color w:val="FFFFFF"/>
          <w:sz w:val="21"/>
          <w:szCs w:val="21"/>
          <w:lang w:eastAsia="en-IN"/>
        </w:rPr>
        <w:t>();</w:t>
      </w:r>
    </w:p>
    <w:p w14:paraId="1B7E59E5" w14:textId="77777777" w:rsidR="00EF1559" w:rsidRPr="00EF1559" w:rsidRDefault="00EF1559" w:rsidP="00EF155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F1559">
        <w:rPr>
          <w:rFonts w:ascii="Segoe UI" w:eastAsia="Times New Roman" w:hAnsi="Segoe UI" w:cs="Segoe UI"/>
          <w:b/>
          <w:bCs/>
          <w:color w:val="19191A"/>
          <w:kern w:val="36"/>
          <w:sz w:val="48"/>
          <w:szCs w:val="48"/>
          <w:lang w:eastAsia="en-IN"/>
        </w:rPr>
        <w:lastRenderedPageBreak/>
        <w:t>Nested Objects</w:t>
      </w:r>
    </w:p>
    <w:p w14:paraId="594B5C5D" w14:textId="77777777" w:rsidR="00EF1559" w:rsidRPr="00EF1559" w:rsidRDefault="00EF1559" w:rsidP="00EF1559">
      <w:pPr>
        <w:spacing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In application code, objects are often nested— an object might have another object as a property which in turn could have a property that’s an array of even more objects!</w:t>
      </w:r>
    </w:p>
    <w:p w14:paraId="3B234223" w14:textId="77777777" w:rsidR="00EF1559" w:rsidRPr="00EF1559" w:rsidRDefault="00EF1559" w:rsidP="00EF1559">
      <w:pPr>
        <w:spacing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In our </w:t>
      </w:r>
      <w:r w:rsidRPr="00EF1559">
        <w:rPr>
          <w:rFonts w:ascii="Consolas" w:eastAsia="Times New Roman" w:hAnsi="Consolas" w:cs="Courier New"/>
          <w:color w:val="15141F"/>
          <w:sz w:val="20"/>
          <w:szCs w:val="20"/>
          <w:shd w:val="clear" w:color="auto" w:fill="EAE9ED"/>
          <w:lang w:eastAsia="en-IN"/>
        </w:rPr>
        <w:t>spaceship</w:t>
      </w:r>
      <w:r w:rsidRPr="00EF1559">
        <w:rPr>
          <w:rFonts w:ascii="Segoe UI" w:eastAsia="Times New Roman" w:hAnsi="Segoe UI" w:cs="Segoe UI"/>
          <w:color w:val="484848"/>
          <w:sz w:val="27"/>
          <w:szCs w:val="27"/>
          <w:lang w:eastAsia="en-IN"/>
        </w:rPr>
        <w:t> object, we want a </w:t>
      </w:r>
      <w:r w:rsidRPr="00EF1559">
        <w:rPr>
          <w:rFonts w:ascii="Consolas" w:eastAsia="Times New Roman" w:hAnsi="Consolas" w:cs="Courier New"/>
          <w:color w:val="15141F"/>
          <w:sz w:val="20"/>
          <w:szCs w:val="20"/>
          <w:shd w:val="clear" w:color="auto" w:fill="EAE9ED"/>
          <w:lang w:eastAsia="en-IN"/>
        </w:rPr>
        <w:t>crew</w:t>
      </w:r>
      <w:r w:rsidRPr="00EF1559">
        <w:rPr>
          <w:rFonts w:ascii="Segoe UI" w:eastAsia="Times New Roman" w:hAnsi="Segoe UI" w:cs="Segoe UI"/>
          <w:color w:val="484848"/>
          <w:sz w:val="27"/>
          <w:szCs w:val="27"/>
          <w:lang w:eastAsia="en-IN"/>
        </w:rPr>
        <w:t> object. This will contain all the crew members who do important work on the craft. Each of those </w:t>
      </w:r>
      <w:r w:rsidRPr="00EF1559">
        <w:rPr>
          <w:rFonts w:ascii="Consolas" w:eastAsia="Times New Roman" w:hAnsi="Consolas" w:cs="Courier New"/>
          <w:color w:val="15141F"/>
          <w:sz w:val="20"/>
          <w:szCs w:val="20"/>
          <w:shd w:val="clear" w:color="auto" w:fill="EAE9ED"/>
          <w:lang w:eastAsia="en-IN"/>
        </w:rPr>
        <w:t>crew</w:t>
      </w:r>
      <w:r w:rsidRPr="00EF1559">
        <w:rPr>
          <w:rFonts w:ascii="Segoe UI" w:eastAsia="Times New Roman" w:hAnsi="Segoe UI" w:cs="Segoe UI"/>
          <w:color w:val="484848"/>
          <w:sz w:val="27"/>
          <w:szCs w:val="27"/>
          <w:lang w:eastAsia="en-IN"/>
        </w:rPr>
        <w:t> members are objects themselves. They have properties like </w:t>
      </w:r>
      <w:r w:rsidRPr="00EF1559">
        <w:rPr>
          <w:rFonts w:ascii="Consolas" w:eastAsia="Times New Roman" w:hAnsi="Consolas" w:cs="Courier New"/>
          <w:color w:val="15141F"/>
          <w:sz w:val="20"/>
          <w:szCs w:val="20"/>
          <w:shd w:val="clear" w:color="auto" w:fill="EAE9ED"/>
          <w:lang w:eastAsia="en-IN"/>
        </w:rPr>
        <w:t>name</w:t>
      </w:r>
      <w:r w:rsidRPr="00EF1559">
        <w:rPr>
          <w:rFonts w:ascii="Segoe UI" w:eastAsia="Times New Roman" w:hAnsi="Segoe UI" w:cs="Segoe UI"/>
          <w:color w:val="484848"/>
          <w:sz w:val="27"/>
          <w:szCs w:val="27"/>
          <w:lang w:eastAsia="en-IN"/>
        </w:rPr>
        <w:t>, and </w:t>
      </w:r>
      <w:r w:rsidRPr="00EF1559">
        <w:rPr>
          <w:rFonts w:ascii="Consolas" w:eastAsia="Times New Roman" w:hAnsi="Consolas" w:cs="Courier New"/>
          <w:color w:val="15141F"/>
          <w:sz w:val="20"/>
          <w:szCs w:val="20"/>
          <w:shd w:val="clear" w:color="auto" w:fill="EAE9ED"/>
          <w:lang w:eastAsia="en-IN"/>
        </w:rPr>
        <w:t>degree</w:t>
      </w:r>
      <w:r w:rsidRPr="00EF1559">
        <w:rPr>
          <w:rFonts w:ascii="Segoe UI" w:eastAsia="Times New Roman" w:hAnsi="Segoe UI" w:cs="Segoe UI"/>
          <w:color w:val="484848"/>
          <w:sz w:val="27"/>
          <w:szCs w:val="27"/>
          <w:lang w:eastAsia="en-IN"/>
        </w:rPr>
        <w:t>, and they each have unique methods based on their roles. We can also nest other objects in the </w:t>
      </w:r>
      <w:r w:rsidRPr="00EF1559">
        <w:rPr>
          <w:rFonts w:ascii="Consolas" w:eastAsia="Times New Roman" w:hAnsi="Consolas" w:cs="Courier New"/>
          <w:color w:val="15141F"/>
          <w:sz w:val="20"/>
          <w:szCs w:val="20"/>
          <w:shd w:val="clear" w:color="auto" w:fill="EAE9ED"/>
          <w:lang w:eastAsia="en-IN"/>
        </w:rPr>
        <w:t>spaceship</w:t>
      </w:r>
      <w:r w:rsidRPr="00EF1559">
        <w:rPr>
          <w:rFonts w:ascii="Segoe UI" w:eastAsia="Times New Roman" w:hAnsi="Segoe UI" w:cs="Segoe UI"/>
          <w:color w:val="484848"/>
          <w:sz w:val="27"/>
          <w:szCs w:val="27"/>
          <w:lang w:eastAsia="en-IN"/>
        </w:rPr>
        <w:t> such as a </w:t>
      </w:r>
      <w:r w:rsidRPr="00EF1559">
        <w:rPr>
          <w:rFonts w:ascii="Consolas" w:eastAsia="Times New Roman" w:hAnsi="Consolas" w:cs="Courier New"/>
          <w:color w:val="15141F"/>
          <w:sz w:val="20"/>
          <w:szCs w:val="20"/>
          <w:shd w:val="clear" w:color="auto" w:fill="EAE9ED"/>
          <w:lang w:eastAsia="en-IN"/>
        </w:rPr>
        <w:t>telescope</w:t>
      </w:r>
      <w:r w:rsidRPr="00EF1559">
        <w:rPr>
          <w:rFonts w:ascii="Segoe UI" w:eastAsia="Times New Roman" w:hAnsi="Segoe UI" w:cs="Segoe UI"/>
          <w:color w:val="484848"/>
          <w:sz w:val="27"/>
          <w:szCs w:val="27"/>
          <w:lang w:eastAsia="en-IN"/>
        </w:rPr>
        <w:t> or nest details about the spaceship’s computers inside a parent </w:t>
      </w:r>
      <w:r w:rsidRPr="00EF1559">
        <w:rPr>
          <w:rFonts w:ascii="Consolas" w:eastAsia="Times New Roman" w:hAnsi="Consolas" w:cs="Courier New"/>
          <w:color w:val="15141F"/>
          <w:sz w:val="20"/>
          <w:szCs w:val="20"/>
          <w:shd w:val="clear" w:color="auto" w:fill="EAE9ED"/>
          <w:lang w:eastAsia="en-IN"/>
        </w:rPr>
        <w:t>nanoelectronics</w:t>
      </w:r>
      <w:r w:rsidRPr="00EF1559">
        <w:rPr>
          <w:rFonts w:ascii="Segoe UI" w:eastAsia="Times New Roman" w:hAnsi="Segoe UI" w:cs="Segoe UI"/>
          <w:color w:val="484848"/>
          <w:sz w:val="27"/>
          <w:szCs w:val="27"/>
          <w:lang w:eastAsia="en-IN"/>
        </w:rPr>
        <w:t> object.</w:t>
      </w:r>
    </w:p>
    <w:p w14:paraId="52AD1733"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EF1559">
        <w:rPr>
          <w:rFonts w:ascii="Consolas" w:eastAsia="Times New Roman" w:hAnsi="Consolas" w:cs="Courier New"/>
          <w:color w:val="B3CCFF"/>
          <w:sz w:val="27"/>
          <w:szCs w:val="27"/>
          <w:lang w:eastAsia="en-IN"/>
        </w:rPr>
        <w:t>const</w:t>
      </w:r>
      <w:proofErr w:type="spellEnd"/>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B3CCFF"/>
          <w:sz w:val="27"/>
          <w:szCs w:val="27"/>
          <w:lang w:eastAsia="en-IN"/>
        </w:rPr>
        <w:t>spaceship</w:t>
      </w:r>
      <w:r w:rsidRPr="00EF1559">
        <w:rPr>
          <w:rFonts w:ascii="Consolas" w:eastAsia="Times New Roman" w:hAnsi="Consolas" w:cs="Courier New"/>
          <w:color w:val="FFFFFF"/>
          <w:sz w:val="27"/>
          <w:szCs w:val="27"/>
          <w:lang w:eastAsia="en-IN"/>
        </w:rPr>
        <w:t xml:space="preserve"> = {</w:t>
      </w:r>
    </w:p>
    <w:p w14:paraId="555FDB3D"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telescope</w:t>
      </w:r>
      <w:r w:rsidRPr="00EF1559">
        <w:rPr>
          <w:rFonts w:ascii="Consolas" w:eastAsia="Times New Roman" w:hAnsi="Consolas" w:cs="Courier New"/>
          <w:color w:val="FFFFFF"/>
          <w:sz w:val="27"/>
          <w:szCs w:val="27"/>
          <w:lang w:eastAsia="en-IN"/>
        </w:rPr>
        <w:t>: {</w:t>
      </w:r>
    </w:p>
    <w:p w14:paraId="596A9996"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roofErr w:type="spellStart"/>
      <w:r w:rsidRPr="00EF1559">
        <w:rPr>
          <w:rFonts w:ascii="Consolas" w:eastAsia="Times New Roman" w:hAnsi="Consolas" w:cs="Courier New"/>
          <w:color w:val="83FFF5"/>
          <w:sz w:val="27"/>
          <w:szCs w:val="27"/>
          <w:lang w:eastAsia="en-IN"/>
        </w:rPr>
        <w:t>yearBuilt</w:t>
      </w:r>
      <w:proofErr w:type="spellEnd"/>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8973"/>
          <w:sz w:val="27"/>
          <w:szCs w:val="27"/>
          <w:lang w:eastAsia="en-IN"/>
        </w:rPr>
        <w:t>2018</w:t>
      </w:r>
      <w:r w:rsidRPr="00EF1559">
        <w:rPr>
          <w:rFonts w:ascii="Consolas" w:eastAsia="Times New Roman" w:hAnsi="Consolas" w:cs="Courier New"/>
          <w:color w:val="FFFFFF"/>
          <w:sz w:val="27"/>
          <w:szCs w:val="27"/>
          <w:lang w:eastAsia="en-IN"/>
        </w:rPr>
        <w:t>,</w:t>
      </w:r>
    </w:p>
    <w:p w14:paraId="6992F4F1"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model</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'91031-XLT'</w:t>
      </w:r>
      <w:r w:rsidRPr="00EF1559">
        <w:rPr>
          <w:rFonts w:ascii="Consolas" w:eastAsia="Times New Roman" w:hAnsi="Consolas" w:cs="Courier New"/>
          <w:color w:val="FFFFFF"/>
          <w:sz w:val="27"/>
          <w:szCs w:val="27"/>
          <w:lang w:eastAsia="en-IN"/>
        </w:rPr>
        <w:t>,</w:t>
      </w:r>
    </w:p>
    <w:p w14:paraId="45CBBF81"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roofErr w:type="spellStart"/>
      <w:r w:rsidRPr="00EF1559">
        <w:rPr>
          <w:rFonts w:ascii="Consolas" w:eastAsia="Times New Roman" w:hAnsi="Consolas" w:cs="Courier New"/>
          <w:color w:val="83FFF5"/>
          <w:sz w:val="27"/>
          <w:szCs w:val="27"/>
          <w:lang w:eastAsia="en-IN"/>
        </w:rPr>
        <w:t>focalLength</w:t>
      </w:r>
      <w:proofErr w:type="spellEnd"/>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8973"/>
          <w:sz w:val="27"/>
          <w:szCs w:val="27"/>
          <w:lang w:eastAsia="en-IN"/>
        </w:rPr>
        <w:t>2032</w:t>
      </w:r>
      <w:r w:rsidRPr="00EF1559">
        <w:rPr>
          <w:rFonts w:ascii="Consolas" w:eastAsia="Times New Roman" w:hAnsi="Consolas" w:cs="Courier New"/>
          <w:color w:val="FFFFFF"/>
          <w:sz w:val="27"/>
          <w:szCs w:val="27"/>
          <w:lang w:eastAsia="en-IN"/>
        </w:rPr>
        <w:t xml:space="preserve"> </w:t>
      </w:r>
    </w:p>
    <w:p w14:paraId="347E9EA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7899C1B0"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crew</w:t>
      </w:r>
      <w:r w:rsidRPr="00EF1559">
        <w:rPr>
          <w:rFonts w:ascii="Consolas" w:eastAsia="Times New Roman" w:hAnsi="Consolas" w:cs="Courier New"/>
          <w:color w:val="FFFFFF"/>
          <w:sz w:val="27"/>
          <w:szCs w:val="27"/>
          <w:lang w:eastAsia="en-IN"/>
        </w:rPr>
        <w:t>: {</w:t>
      </w:r>
    </w:p>
    <w:p w14:paraId="3DA8664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captain</w:t>
      </w:r>
      <w:r w:rsidRPr="00EF1559">
        <w:rPr>
          <w:rFonts w:ascii="Consolas" w:eastAsia="Times New Roman" w:hAnsi="Consolas" w:cs="Courier New"/>
          <w:color w:val="FFFFFF"/>
          <w:sz w:val="27"/>
          <w:szCs w:val="27"/>
          <w:lang w:eastAsia="en-IN"/>
        </w:rPr>
        <w:t xml:space="preserve">: { </w:t>
      </w:r>
    </w:p>
    <w:p w14:paraId="0068E759"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name</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'Sandra'</w:t>
      </w:r>
      <w:r w:rsidRPr="00EF1559">
        <w:rPr>
          <w:rFonts w:ascii="Consolas" w:eastAsia="Times New Roman" w:hAnsi="Consolas" w:cs="Courier New"/>
          <w:color w:val="FFFFFF"/>
          <w:sz w:val="27"/>
          <w:szCs w:val="27"/>
          <w:lang w:eastAsia="en-IN"/>
        </w:rPr>
        <w:t xml:space="preserve">, </w:t>
      </w:r>
    </w:p>
    <w:p w14:paraId="537FF93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degree</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'Computer Engineering'</w:t>
      </w:r>
      <w:r w:rsidRPr="00EF1559">
        <w:rPr>
          <w:rFonts w:ascii="Consolas" w:eastAsia="Times New Roman" w:hAnsi="Consolas" w:cs="Courier New"/>
          <w:color w:val="FFFFFF"/>
          <w:sz w:val="27"/>
          <w:szCs w:val="27"/>
          <w:lang w:eastAsia="en-IN"/>
        </w:rPr>
        <w:t xml:space="preserve">, </w:t>
      </w:r>
    </w:p>
    <w:p w14:paraId="6F89133D"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roofErr w:type="spellStart"/>
      <w:proofErr w:type="gramStart"/>
      <w:r w:rsidRPr="00EF1559">
        <w:rPr>
          <w:rFonts w:ascii="Consolas" w:eastAsia="Times New Roman" w:hAnsi="Consolas" w:cs="Courier New"/>
          <w:color w:val="83FFF5"/>
          <w:sz w:val="27"/>
          <w:szCs w:val="27"/>
          <w:lang w:eastAsia="en-IN"/>
        </w:rPr>
        <w:t>encourageTeam</w:t>
      </w:r>
      <w:proofErr w:type="spellEnd"/>
      <w:r w:rsidRPr="00EF1559">
        <w:rPr>
          <w:rFonts w:ascii="Consolas" w:eastAsia="Times New Roman" w:hAnsi="Consolas" w:cs="Courier New"/>
          <w:color w:val="FFFFFF"/>
          <w:sz w:val="27"/>
          <w:szCs w:val="27"/>
          <w:lang w:eastAsia="en-IN"/>
        </w:rPr>
        <w:t>(</w:t>
      </w:r>
      <w:proofErr w:type="gramEnd"/>
      <w:r w:rsidRPr="00EF1559">
        <w:rPr>
          <w:rFonts w:ascii="Consolas" w:eastAsia="Times New Roman" w:hAnsi="Consolas" w:cs="Courier New"/>
          <w:color w:val="FFFFFF"/>
          <w:sz w:val="27"/>
          <w:szCs w:val="27"/>
          <w:lang w:eastAsia="en-IN"/>
        </w:rPr>
        <w:t xml:space="preserve">) { </w:t>
      </w:r>
      <w:r w:rsidRPr="00EF1559">
        <w:rPr>
          <w:rFonts w:ascii="Consolas" w:eastAsia="Times New Roman" w:hAnsi="Consolas" w:cs="Courier New"/>
          <w:color w:val="FF8973"/>
          <w:sz w:val="27"/>
          <w:szCs w:val="27"/>
          <w:lang w:eastAsia="en-IN"/>
        </w:rPr>
        <w:t>console</w:t>
      </w:r>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83FFF5"/>
          <w:sz w:val="27"/>
          <w:szCs w:val="27"/>
          <w:lang w:eastAsia="en-IN"/>
        </w:rPr>
        <w:t>log</w:t>
      </w:r>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FFE083"/>
          <w:sz w:val="27"/>
          <w:szCs w:val="27"/>
          <w:lang w:eastAsia="en-IN"/>
        </w:rPr>
        <w:t>'We got this!'</w:t>
      </w:r>
      <w:r w:rsidRPr="00EF1559">
        <w:rPr>
          <w:rFonts w:ascii="Consolas" w:eastAsia="Times New Roman" w:hAnsi="Consolas" w:cs="Courier New"/>
          <w:color w:val="FFFFFF"/>
          <w:sz w:val="27"/>
          <w:szCs w:val="27"/>
          <w:lang w:eastAsia="en-IN"/>
        </w:rPr>
        <w:t xml:space="preserve">) } </w:t>
      </w:r>
    </w:p>
    <w:p w14:paraId="78B40C55"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2E4A1EC7"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6C8B828B"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engine</w:t>
      </w:r>
      <w:r w:rsidRPr="00EF1559">
        <w:rPr>
          <w:rFonts w:ascii="Consolas" w:eastAsia="Times New Roman" w:hAnsi="Consolas" w:cs="Courier New"/>
          <w:color w:val="FFFFFF"/>
          <w:sz w:val="27"/>
          <w:szCs w:val="27"/>
          <w:lang w:eastAsia="en-IN"/>
        </w:rPr>
        <w:t>: {</w:t>
      </w:r>
    </w:p>
    <w:p w14:paraId="3F1C0EEC"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model</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'Nimbus2000'</w:t>
      </w:r>
    </w:p>
    <w:p w14:paraId="32755A76"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5B1C3BD4"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nanoelectronics</w:t>
      </w:r>
      <w:r w:rsidRPr="00EF1559">
        <w:rPr>
          <w:rFonts w:ascii="Consolas" w:eastAsia="Times New Roman" w:hAnsi="Consolas" w:cs="Courier New"/>
          <w:color w:val="FFFFFF"/>
          <w:sz w:val="27"/>
          <w:szCs w:val="27"/>
          <w:lang w:eastAsia="en-IN"/>
        </w:rPr>
        <w:t>: {</w:t>
      </w:r>
    </w:p>
    <w:p w14:paraId="6530217C"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computer</w:t>
      </w:r>
      <w:r w:rsidRPr="00EF1559">
        <w:rPr>
          <w:rFonts w:ascii="Consolas" w:eastAsia="Times New Roman" w:hAnsi="Consolas" w:cs="Courier New"/>
          <w:color w:val="FFFFFF"/>
          <w:sz w:val="27"/>
          <w:szCs w:val="27"/>
          <w:lang w:eastAsia="en-IN"/>
        </w:rPr>
        <w:t>: {</w:t>
      </w:r>
    </w:p>
    <w:p w14:paraId="02817A5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terabytes</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8973"/>
          <w:sz w:val="27"/>
          <w:szCs w:val="27"/>
          <w:lang w:eastAsia="en-IN"/>
        </w:rPr>
        <w:t>100</w:t>
      </w:r>
      <w:r w:rsidRPr="00EF1559">
        <w:rPr>
          <w:rFonts w:ascii="Consolas" w:eastAsia="Times New Roman" w:hAnsi="Consolas" w:cs="Courier New"/>
          <w:color w:val="FFFFFF"/>
          <w:sz w:val="27"/>
          <w:szCs w:val="27"/>
          <w:lang w:eastAsia="en-IN"/>
        </w:rPr>
        <w:t>,</w:t>
      </w:r>
    </w:p>
    <w:p w14:paraId="3C3F7C2D"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monitors</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'HD'</w:t>
      </w:r>
    </w:p>
    <w:p w14:paraId="6A8BAE01"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0B9F3D2D"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'back-up'</w:t>
      </w:r>
      <w:r w:rsidRPr="00EF1559">
        <w:rPr>
          <w:rFonts w:ascii="Consolas" w:eastAsia="Times New Roman" w:hAnsi="Consolas" w:cs="Courier New"/>
          <w:color w:val="FFFFFF"/>
          <w:sz w:val="27"/>
          <w:szCs w:val="27"/>
          <w:lang w:eastAsia="en-IN"/>
        </w:rPr>
        <w:t>: {</w:t>
      </w:r>
    </w:p>
    <w:p w14:paraId="76FA8E88"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battery</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'Lithium'</w:t>
      </w:r>
      <w:r w:rsidRPr="00EF1559">
        <w:rPr>
          <w:rFonts w:ascii="Consolas" w:eastAsia="Times New Roman" w:hAnsi="Consolas" w:cs="Courier New"/>
          <w:color w:val="FFFFFF"/>
          <w:sz w:val="27"/>
          <w:szCs w:val="27"/>
          <w:lang w:eastAsia="en-IN"/>
        </w:rPr>
        <w:t>,</w:t>
      </w:r>
    </w:p>
    <w:p w14:paraId="053AF78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terabytes</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8973"/>
          <w:sz w:val="27"/>
          <w:szCs w:val="27"/>
          <w:lang w:eastAsia="en-IN"/>
        </w:rPr>
        <w:t>50</w:t>
      </w:r>
    </w:p>
    <w:p w14:paraId="42370DA0"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55127835"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409A753A"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F1559">
        <w:rPr>
          <w:rFonts w:ascii="Consolas" w:eastAsia="Times New Roman" w:hAnsi="Consolas" w:cs="Courier New"/>
          <w:color w:val="FFFFFF"/>
          <w:sz w:val="27"/>
          <w:szCs w:val="27"/>
          <w:lang w:eastAsia="en-IN"/>
        </w:rPr>
        <w:t xml:space="preserve">}; </w:t>
      </w:r>
    </w:p>
    <w:p w14:paraId="00900219" w14:textId="77777777" w:rsidR="00EF1559" w:rsidRPr="00EF1559" w:rsidRDefault="00EF1559" w:rsidP="00EF1559">
      <w:pPr>
        <w:spacing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14:paraId="2FAD2C42"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F1559">
        <w:rPr>
          <w:rFonts w:ascii="Consolas" w:eastAsia="Times New Roman" w:hAnsi="Consolas" w:cs="Courier New"/>
          <w:color w:val="FF8973"/>
          <w:sz w:val="27"/>
          <w:szCs w:val="27"/>
          <w:lang w:eastAsia="en-IN"/>
        </w:rPr>
        <w:t>spaceship</w:t>
      </w:r>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83FFF5"/>
          <w:sz w:val="27"/>
          <w:szCs w:val="27"/>
          <w:lang w:eastAsia="en-IN"/>
        </w:rPr>
        <w:t>nanoelectronics</w:t>
      </w:r>
      <w:proofErr w:type="spellEnd"/>
      <w:proofErr w:type="gramEnd"/>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FFE083"/>
          <w:sz w:val="27"/>
          <w:szCs w:val="27"/>
          <w:lang w:eastAsia="en-IN"/>
        </w:rPr>
        <w:t>'back-up'</w:t>
      </w:r>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83FFF5"/>
          <w:sz w:val="27"/>
          <w:szCs w:val="27"/>
          <w:lang w:eastAsia="en-IN"/>
        </w:rPr>
        <w:t>battery</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939598"/>
          <w:sz w:val="27"/>
          <w:szCs w:val="27"/>
          <w:lang w:eastAsia="en-IN"/>
        </w:rPr>
        <w:t>// Returns 'Lithium'</w:t>
      </w:r>
    </w:p>
    <w:p w14:paraId="2187BC24" w14:textId="77777777" w:rsidR="00EF1559" w:rsidRPr="00EF1559" w:rsidRDefault="00EF1559" w:rsidP="00EF1559">
      <w:pPr>
        <w:spacing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In the preceding code:</w:t>
      </w:r>
    </w:p>
    <w:p w14:paraId="6F498016" w14:textId="77777777" w:rsidR="00EF1559" w:rsidRPr="00EF1559" w:rsidRDefault="00EF1559" w:rsidP="00EF155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lastRenderedPageBreak/>
        <w:t>First the computer evaluates </w:t>
      </w:r>
      <w:proofErr w:type="spellStart"/>
      <w:proofErr w:type="gramStart"/>
      <w:r w:rsidRPr="00EF1559">
        <w:rPr>
          <w:rFonts w:ascii="Consolas" w:eastAsia="Times New Roman" w:hAnsi="Consolas" w:cs="Courier New"/>
          <w:color w:val="15141F"/>
          <w:sz w:val="20"/>
          <w:szCs w:val="20"/>
          <w:shd w:val="clear" w:color="auto" w:fill="EAE9ED"/>
          <w:lang w:eastAsia="en-IN"/>
        </w:rPr>
        <w:t>spaceship.nanoelectronics</w:t>
      </w:r>
      <w:proofErr w:type="spellEnd"/>
      <w:proofErr w:type="gramEnd"/>
      <w:r w:rsidRPr="00EF1559">
        <w:rPr>
          <w:rFonts w:ascii="Segoe UI" w:eastAsia="Times New Roman" w:hAnsi="Segoe UI" w:cs="Segoe UI"/>
          <w:color w:val="484848"/>
          <w:sz w:val="27"/>
          <w:szCs w:val="27"/>
          <w:lang w:eastAsia="en-IN"/>
        </w:rPr>
        <w:t>, which results in an object containing the </w:t>
      </w:r>
      <w:r w:rsidRPr="00EF1559">
        <w:rPr>
          <w:rFonts w:ascii="Consolas" w:eastAsia="Times New Roman" w:hAnsi="Consolas" w:cs="Courier New"/>
          <w:color w:val="15141F"/>
          <w:sz w:val="20"/>
          <w:szCs w:val="20"/>
          <w:shd w:val="clear" w:color="auto" w:fill="EAE9ED"/>
          <w:lang w:eastAsia="en-IN"/>
        </w:rPr>
        <w:t>back-up</w:t>
      </w:r>
      <w:r w:rsidRPr="00EF1559">
        <w:rPr>
          <w:rFonts w:ascii="Segoe UI" w:eastAsia="Times New Roman" w:hAnsi="Segoe UI" w:cs="Segoe UI"/>
          <w:color w:val="484848"/>
          <w:sz w:val="27"/>
          <w:szCs w:val="27"/>
          <w:lang w:eastAsia="en-IN"/>
        </w:rPr>
        <w:t> and </w:t>
      </w:r>
      <w:r w:rsidRPr="00EF1559">
        <w:rPr>
          <w:rFonts w:ascii="Consolas" w:eastAsia="Times New Roman" w:hAnsi="Consolas" w:cs="Courier New"/>
          <w:color w:val="15141F"/>
          <w:sz w:val="20"/>
          <w:szCs w:val="20"/>
          <w:shd w:val="clear" w:color="auto" w:fill="EAE9ED"/>
          <w:lang w:eastAsia="en-IN"/>
        </w:rPr>
        <w:t>computer</w:t>
      </w:r>
      <w:r w:rsidRPr="00EF1559">
        <w:rPr>
          <w:rFonts w:ascii="Segoe UI" w:eastAsia="Times New Roman" w:hAnsi="Segoe UI" w:cs="Segoe UI"/>
          <w:color w:val="484848"/>
          <w:sz w:val="27"/>
          <w:szCs w:val="27"/>
          <w:lang w:eastAsia="en-IN"/>
        </w:rPr>
        <w:t> objects.</w:t>
      </w:r>
    </w:p>
    <w:p w14:paraId="71C3CDBA" w14:textId="77777777" w:rsidR="00EF1559" w:rsidRPr="00EF1559" w:rsidRDefault="00EF1559" w:rsidP="00EF155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We accessed the </w:t>
      </w:r>
      <w:r w:rsidRPr="00EF1559">
        <w:rPr>
          <w:rFonts w:ascii="Consolas" w:eastAsia="Times New Roman" w:hAnsi="Consolas" w:cs="Courier New"/>
          <w:color w:val="15141F"/>
          <w:sz w:val="20"/>
          <w:szCs w:val="20"/>
          <w:shd w:val="clear" w:color="auto" w:fill="EAE9ED"/>
          <w:lang w:eastAsia="en-IN"/>
        </w:rPr>
        <w:t>back-up</w:t>
      </w:r>
      <w:r w:rsidRPr="00EF1559">
        <w:rPr>
          <w:rFonts w:ascii="Segoe UI" w:eastAsia="Times New Roman" w:hAnsi="Segoe UI" w:cs="Segoe UI"/>
          <w:color w:val="484848"/>
          <w:sz w:val="27"/>
          <w:szCs w:val="27"/>
          <w:lang w:eastAsia="en-IN"/>
        </w:rPr>
        <w:t> object by appending </w:t>
      </w:r>
      <w:r w:rsidRPr="00EF1559">
        <w:rPr>
          <w:rFonts w:ascii="Consolas" w:eastAsia="Times New Roman" w:hAnsi="Consolas" w:cs="Courier New"/>
          <w:color w:val="15141F"/>
          <w:sz w:val="20"/>
          <w:szCs w:val="20"/>
          <w:shd w:val="clear" w:color="auto" w:fill="EAE9ED"/>
          <w:lang w:eastAsia="en-IN"/>
        </w:rPr>
        <w:t>['back-up']</w:t>
      </w:r>
      <w:r w:rsidRPr="00EF1559">
        <w:rPr>
          <w:rFonts w:ascii="Segoe UI" w:eastAsia="Times New Roman" w:hAnsi="Segoe UI" w:cs="Segoe UI"/>
          <w:color w:val="484848"/>
          <w:sz w:val="27"/>
          <w:szCs w:val="27"/>
          <w:lang w:eastAsia="en-IN"/>
        </w:rPr>
        <w:t>.</w:t>
      </w:r>
    </w:p>
    <w:p w14:paraId="7FB85938" w14:textId="77777777" w:rsidR="00EF1559" w:rsidRPr="00EF1559" w:rsidRDefault="00EF1559" w:rsidP="00EF1559">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The </w:t>
      </w:r>
      <w:r w:rsidRPr="00EF1559">
        <w:rPr>
          <w:rFonts w:ascii="Consolas" w:eastAsia="Times New Roman" w:hAnsi="Consolas" w:cs="Courier New"/>
          <w:color w:val="15141F"/>
          <w:sz w:val="20"/>
          <w:szCs w:val="20"/>
          <w:shd w:val="clear" w:color="auto" w:fill="EAE9ED"/>
          <w:lang w:eastAsia="en-IN"/>
        </w:rPr>
        <w:t>back-up</w:t>
      </w:r>
      <w:r w:rsidRPr="00EF1559">
        <w:rPr>
          <w:rFonts w:ascii="Segoe UI" w:eastAsia="Times New Roman" w:hAnsi="Segoe UI" w:cs="Segoe UI"/>
          <w:color w:val="484848"/>
          <w:sz w:val="27"/>
          <w:szCs w:val="27"/>
          <w:lang w:eastAsia="en-IN"/>
        </w:rPr>
        <w:t> object has a </w:t>
      </w:r>
      <w:r w:rsidRPr="00EF1559">
        <w:rPr>
          <w:rFonts w:ascii="Consolas" w:eastAsia="Times New Roman" w:hAnsi="Consolas" w:cs="Courier New"/>
          <w:color w:val="15141F"/>
          <w:sz w:val="20"/>
          <w:szCs w:val="20"/>
          <w:shd w:val="clear" w:color="auto" w:fill="EAE9ED"/>
          <w:lang w:eastAsia="en-IN"/>
        </w:rPr>
        <w:t>battery</w:t>
      </w:r>
      <w:r w:rsidRPr="00EF1559">
        <w:rPr>
          <w:rFonts w:ascii="Segoe UI" w:eastAsia="Times New Roman" w:hAnsi="Segoe UI" w:cs="Segoe UI"/>
          <w:color w:val="484848"/>
          <w:sz w:val="27"/>
          <w:szCs w:val="27"/>
          <w:lang w:eastAsia="en-IN"/>
        </w:rPr>
        <w:t xml:space="preserve"> property, accessed </w:t>
      </w:r>
      <w:proofErr w:type="gramStart"/>
      <w:r w:rsidRPr="00EF1559">
        <w:rPr>
          <w:rFonts w:ascii="Segoe UI" w:eastAsia="Times New Roman" w:hAnsi="Segoe UI" w:cs="Segoe UI"/>
          <w:color w:val="484848"/>
          <w:sz w:val="27"/>
          <w:szCs w:val="27"/>
          <w:lang w:eastAsia="en-IN"/>
        </w:rPr>
        <w:t>with </w:t>
      </w:r>
      <w:r w:rsidRPr="00EF1559">
        <w:rPr>
          <w:rFonts w:ascii="Consolas" w:eastAsia="Times New Roman" w:hAnsi="Consolas" w:cs="Courier New"/>
          <w:color w:val="15141F"/>
          <w:sz w:val="20"/>
          <w:szCs w:val="20"/>
          <w:shd w:val="clear" w:color="auto" w:fill="EAE9ED"/>
          <w:lang w:eastAsia="en-IN"/>
        </w:rPr>
        <w:t>.battery</w:t>
      </w:r>
      <w:proofErr w:type="gramEnd"/>
      <w:r w:rsidRPr="00EF1559">
        <w:rPr>
          <w:rFonts w:ascii="Segoe UI" w:eastAsia="Times New Roman" w:hAnsi="Segoe UI" w:cs="Segoe UI"/>
          <w:color w:val="484848"/>
          <w:sz w:val="27"/>
          <w:szCs w:val="27"/>
          <w:lang w:eastAsia="en-IN"/>
        </w:rPr>
        <w:t> which returned the value stored there: </w:t>
      </w:r>
      <w:r w:rsidRPr="00EF1559">
        <w:rPr>
          <w:rFonts w:ascii="Consolas" w:eastAsia="Times New Roman" w:hAnsi="Consolas" w:cs="Courier New"/>
          <w:color w:val="15141F"/>
          <w:sz w:val="20"/>
          <w:szCs w:val="20"/>
          <w:shd w:val="clear" w:color="auto" w:fill="EAE9ED"/>
          <w:lang w:eastAsia="en-IN"/>
        </w:rPr>
        <w:t>'Lithium'</w:t>
      </w:r>
    </w:p>
    <w:p w14:paraId="5E43B4E6" w14:textId="77777777" w:rsidR="00EF1559" w:rsidRPr="00EF1559" w:rsidRDefault="00EF1559" w:rsidP="00EF1559">
      <w:pPr>
        <w:shd w:val="clear" w:color="auto" w:fill="F6F5FA"/>
        <w:spacing w:after="0" w:line="240" w:lineRule="auto"/>
        <w:rPr>
          <w:rFonts w:ascii="Segoe UI" w:eastAsia="Times New Roman" w:hAnsi="Segoe UI" w:cs="Segoe UI"/>
          <w:b/>
          <w:bCs/>
          <w:color w:val="19191A"/>
          <w:sz w:val="27"/>
          <w:szCs w:val="27"/>
          <w:lang w:eastAsia="en-IN"/>
        </w:rPr>
      </w:pPr>
      <w:r w:rsidRPr="00EF1559">
        <w:rPr>
          <w:rFonts w:ascii="Segoe UI" w:eastAsia="Times New Roman" w:hAnsi="Segoe UI" w:cs="Segoe UI"/>
          <w:b/>
          <w:bCs/>
          <w:color w:val="19191A"/>
          <w:sz w:val="27"/>
          <w:szCs w:val="27"/>
          <w:lang w:eastAsia="en-IN"/>
        </w:rPr>
        <w:t>Instructions</w:t>
      </w:r>
    </w:p>
    <w:p w14:paraId="667FC99F"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b/>
          <w:bCs/>
          <w:color w:val="484848"/>
          <w:sz w:val="27"/>
          <w:szCs w:val="27"/>
          <w:lang w:eastAsia="en-IN"/>
        </w:rPr>
        <w:t>1.</w:t>
      </w:r>
    </w:p>
    <w:p w14:paraId="4F66D272"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Create a variable </w:t>
      </w:r>
      <w:proofErr w:type="spellStart"/>
      <w:r w:rsidRPr="00EF1559">
        <w:rPr>
          <w:rFonts w:ascii="Consolas" w:eastAsia="Times New Roman" w:hAnsi="Consolas" w:cs="Courier New"/>
          <w:color w:val="15141F"/>
          <w:sz w:val="20"/>
          <w:szCs w:val="20"/>
          <w:shd w:val="clear" w:color="auto" w:fill="EAE9ED"/>
          <w:lang w:eastAsia="en-IN"/>
        </w:rPr>
        <w:t>capFave</w:t>
      </w:r>
      <w:proofErr w:type="spellEnd"/>
      <w:r w:rsidRPr="00EF1559">
        <w:rPr>
          <w:rFonts w:ascii="Segoe UI" w:eastAsia="Times New Roman" w:hAnsi="Segoe UI" w:cs="Segoe UI"/>
          <w:color w:val="484848"/>
          <w:sz w:val="27"/>
          <w:szCs w:val="27"/>
          <w:lang w:eastAsia="en-IN"/>
        </w:rPr>
        <w:t> and assign the </w:t>
      </w:r>
      <w:proofErr w:type="gramStart"/>
      <w:r w:rsidRPr="00EF1559">
        <w:rPr>
          <w:rFonts w:ascii="Consolas" w:eastAsia="Times New Roman" w:hAnsi="Consolas" w:cs="Courier New"/>
          <w:color w:val="15141F"/>
          <w:sz w:val="20"/>
          <w:szCs w:val="20"/>
          <w:shd w:val="clear" w:color="auto" w:fill="EAE9ED"/>
          <w:lang w:eastAsia="en-IN"/>
        </w:rPr>
        <w:t>captain</w:t>
      </w:r>
      <w:r w:rsidRPr="00EF1559">
        <w:rPr>
          <w:rFonts w:ascii="Segoe UI" w:eastAsia="Times New Roman" w:hAnsi="Segoe UI" w:cs="Segoe UI"/>
          <w:color w:val="484848"/>
          <w:sz w:val="27"/>
          <w:szCs w:val="27"/>
          <w:lang w:eastAsia="en-IN"/>
        </w:rPr>
        <w:t>‘</w:t>
      </w:r>
      <w:proofErr w:type="gramEnd"/>
      <w:r w:rsidRPr="00EF1559">
        <w:rPr>
          <w:rFonts w:ascii="Segoe UI" w:eastAsia="Times New Roman" w:hAnsi="Segoe UI" w:cs="Segoe UI"/>
          <w:color w:val="484848"/>
          <w:sz w:val="27"/>
          <w:szCs w:val="27"/>
          <w:lang w:eastAsia="en-IN"/>
        </w:rPr>
        <w:t xml:space="preserve">s </w:t>
      </w:r>
      <w:proofErr w:type="spellStart"/>
      <w:r w:rsidRPr="00EF1559">
        <w:rPr>
          <w:rFonts w:ascii="Segoe UI" w:eastAsia="Times New Roman" w:hAnsi="Segoe UI" w:cs="Segoe UI"/>
          <w:color w:val="484848"/>
          <w:sz w:val="27"/>
          <w:szCs w:val="27"/>
          <w:lang w:eastAsia="en-IN"/>
        </w:rPr>
        <w:t>favorite</w:t>
      </w:r>
      <w:proofErr w:type="spellEnd"/>
      <w:r w:rsidRPr="00EF1559">
        <w:rPr>
          <w:rFonts w:ascii="Segoe UI" w:eastAsia="Times New Roman" w:hAnsi="Segoe UI" w:cs="Segoe UI"/>
          <w:color w:val="484848"/>
          <w:sz w:val="27"/>
          <w:szCs w:val="27"/>
          <w:lang w:eastAsia="en-IN"/>
        </w:rPr>
        <w:t xml:space="preserve"> food (the element in the 0th index of her </w:t>
      </w:r>
      <w:r w:rsidRPr="00EF1559">
        <w:rPr>
          <w:rFonts w:ascii="Consolas" w:eastAsia="Times New Roman" w:hAnsi="Consolas" w:cs="Courier New"/>
          <w:color w:val="15141F"/>
          <w:sz w:val="20"/>
          <w:szCs w:val="20"/>
          <w:shd w:val="clear" w:color="auto" w:fill="EAE9ED"/>
          <w:lang w:eastAsia="en-IN"/>
        </w:rPr>
        <w:t>'</w:t>
      </w:r>
      <w:proofErr w:type="spellStart"/>
      <w:r w:rsidRPr="00EF1559">
        <w:rPr>
          <w:rFonts w:ascii="Consolas" w:eastAsia="Times New Roman" w:hAnsi="Consolas" w:cs="Courier New"/>
          <w:color w:val="15141F"/>
          <w:sz w:val="20"/>
          <w:szCs w:val="20"/>
          <w:shd w:val="clear" w:color="auto" w:fill="EAE9ED"/>
          <w:lang w:eastAsia="en-IN"/>
        </w:rPr>
        <w:t>favorite</w:t>
      </w:r>
      <w:proofErr w:type="spellEnd"/>
      <w:r w:rsidRPr="00EF1559">
        <w:rPr>
          <w:rFonts w:ascii="Consolas" w:eastAsia="Times New Roman" w:hAnsi="Consolas" w:cs="Courier New"/>
          <w:color w:val="15141F"/>
          <w:sz w:val="20"/>
          <w:szCs w:val="20"/>
          <w:shd w:val="clear" w:color="auto" w:fill="EAE9ED"/>
          <w:lang w:eastAsia="en-IN"/>
        </w:rPr>
        <w:t xml:space="preserve"> foods'</w:t>
      </w:r>
      <w:r w:rsidRPr="00EF1559">
        <w:rPr>
          <w:rFonts w:ascii="Segoe UI" w:eastAsia="Times New Roman" w:hAnsi="Segoe UI" w:cs="Segoe UI"/>
          <w:color w:val="484848"/>
          <w:sz w:val="27"/>
          <w:szCs w:val="27"/>
          <w:lang w:eastAsia="en-IN"/>
        </w:rPr>
        <w:t> array) to it. Make sure to use bracket and dot notation to get the value of the food through nested access (don’t just copy the value into the variable!)</w:t>
      </w:r>
    </w:p>
    <w:p w14:paraId="36A438A8"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Hint</w:t>
      </w:r>
    </w:p>
    <w:p w14:paraId="551E4552"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proofErr w:type="spellStart"/>
      <w:proofErr w:type="gramStart"/>
      <w:r w:rsidRPr="00EF1559">
        <w:rPr>
          <w:rFonts w:ascii="Consolas" w:eastAsia="Times New Roman" w:hAnsi="Consolas" w:cs="Courier New"/>
          <w:color w:val="15141F"/>
          <w:sz w:val="20"/>
          <w:szCs w:val="20"/>
          <w:shd w:val="clear" w:color="auto" w:fill="EAE9ED"/>
          <w:lang w:eastAsia="en-IN"/>
        </w:rPr>
        <w:t>spaceship.crew</w:t>
      </w:r>
      <w:proofErr w:type="gramEnd"/>
      <w:r w:rsidRPr="00EF1559">
        <w:rPr>
          <w:rFonts w:ascii="Consolas" w:eastAsia="Times New Roman" w:hAnsi="Consolas" w:cs="Courier New"/>
          <w:color w:val="15141F"/>
          <w:sz w:val="20"/>
          <w:szCs w:val="20"/>
          <w:shd w:val="clear" w:color="auto" w:fill="EAE9ED"/>
          <w:lang w:eastAsia="en-IN"/>
        </w:rPr>
        <w:t>.captain</w:t>
      </w:r>
      <w:proofErr w:type="spellEnd"/>
      <w:r w:rsidRPr="00EF1559">
        <w:rPr>
          <w:rFonts w:ascii="Consolas" w:eastAsia="Times New Roman" w:hAnsi="Consolas" w:cs="Courier New"/>
          <w:color w:val="15141F"/>
          <w:sz w:val="20"/>
          <w:szCs w:val="20"/>
          <w:shd w:val="clear" w:color="auto" w:fill="EAE9ED"/>
          <w:lang w:eastAsia="en-IN"/>
        </w:rPr>
        <w:t>['</w:t>
      </w:r>
      <w:proofErr w:type="spellStart"/>
      <w:r w:rsidRPr="00EF1559">
        <w:rPr>
          <w:rFonts w:ascii="Consolas" w:eastAsia="Times New Roman" w:hAnsi="Consolas" w:cs="Courier New"/>
          <w:color w:val="15141F"/>
          <w:sz w:val="20"/>
          <w:szCs w:val="20"/>
          <w:shd w:val="clear" w:color="auto" w:fill="EAE9ED"/>
          <w:lang w:eastAsia="en-IN"/>
        </w:rPr>
        <w:t>favorite</w:t>
      </w:r>
      <w:proofErr w:type="spellEnd"/>
      <w:r w:rsidRPr="00EF1559">
        <w:rPr>
          <w:rFonts w:ascii="Consolas" w:eastAsia="Times New Roman" w:hAnsi="Consolas" w:cs="Courier New"/>
          <w:color w:val="15141F"/>
          <w:sz w:val="20"/>
          <w:szCs w:val="20"/>
          <w:shd w:val="clear" w:color="auto" w:fill="EAE9ED"/>
          <w:lang w:eastAsia="en-IN"/>
        </w:rPr>
        <w:t xml:space="preserve"> foods']</w:t>
      </w:r>
      <w:r w:rsidRPr="00EF1559">
        <w:rPr>
          <w:rFonts w:ascii="Segoe UI" w:eastAsia="Times New Roman" w:hAnsi="Segoe UI" w:cs="Segoe UI"/>
          <w:color w:val="484848"/>
          <w:sz w:val="27"/>
          <w:szCs w:val="27"/>
          <w:lang w:eastAsia="en-IN"/>
        </w:rPr>
        <w:t> will give us access to the array of the </w:t>
      </w:r>
      <w:r w:rsidRPr="00EF1559">
        <w:rPr>
          <w:rFonts w:ascii="Consolas" w:eastAsia="Times New Roman" w:hAnsi="Consolas" w:cs="Courier New"/>
          <w:color w:val="15141F"/>
          <w:sz w:val="20"/>
          <w:szCs w:val="20"/>
          <w:shd w:val="clear" w:color="auto" w:fill="EAE9ED"/>
          <w:lang w:eastAsia="en-IN"/>
        </w:rPr>
        <w:t>captain</w:t>
      </w:r>
      <w:r w:rsidRPr="00EF1559">
        <w:rPr>
          <w:rFonts w:ascii="Segoe UI" w:eastAsia="Times New Roman" w:hAnsi="Segoe UI" w:cs="Segoe UI"/>
          <w:color w:val="484848"/>
          <w:sz w:val="27"/>
          <w:szCs w:val="27"/>
          <w:lang w:eastAsia="en-IN"/>
        </w:rPr>
        <w:t xml:space="preserve">‘s </w:t>
      </w:r>
      <w:proofErr w:type="spellStart"/>
      <w:r w:rsidRPr="00EF1559">
        <w:rPr>
          <w:rFonts w:ascii="Segoe UI" w:eastAsia="Times New Roman" w:hAnsi="Segoe UI" w:cs="Segoe UI"/>
          <w:color w:val="484848"/>
          <w:sz w:val="27"/>
          <w:szCs w:val="27"/>
          <w:lang w:eastAsia="en-IN"/>
        </w:rPr>
        <w:t>favorite</w:t>
      </w:r>
      <w:proofErr w:type="spellEnd"/>
      <w:r w:rsidRPr="00EF1559">
        <w:rPr>
          <w:rFonts w:ascii="Segoe UI" w:eastAsia="Times New Roman" w:hAnsi="Segoe UI" w:cs="Segoe UI"/>
          <w:color w:val="484848"/>
          <w:sz w:val="27"/>
          <w:szCs w:val="27"/>
          <w:lang w:eastAsia="en-IN"/>
        </w:rPr>
        <w:t xml:space="preserve"> foods, but there’s one additional step to get the first item in that array.</w:t>
      </w:r>
    </w:p>
    <w:p w14:paraId="05562ECA" w14:textId="77777777" w:rsidR="00EF1559" w:rsidRPr="00EF1559" w:rsidRDefault="00EF1559" w:rsidP="00EF1559">
      <w:pPr>
        <w:shd w:val="clear" w:color="auto" w:fill="F1F2F3"/>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b/>
          <w:bCs/>
          <w:color w:val="484848"/>
          <w:sz w:val="27"/>
          <w:szCs w:val="27"/>
          <w:lang w:eastAsia="en-IN"/>
        </w:rPr>
        <w:t>2.</w:t>
      </w:r>
    </w:p>
    <w:p w14:paraId="564DA03F" w14:textId="77777777" w:rsidR="00EF1559" w:rsidRPr="00EF1559" w:rsidRDefault="00EF1559" w:rsidP="00EF1559">
      <w:pPr>
        <w:shd w:val="clear" w:color="auto" w:fill="F1F2F3"/>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 xml:space="preserve">Right </w:t>
      </w:r>
      <w:proofErr w:type="gramStart"/>
      <w:r w:rsidRPr="00EF1559">
        <w:rPr>
          <w:rFonts w:ascii="Segoe UI" w:eastAsia="Times New Roman" w:hAnsi="Segoe UI" w:cs="Segoe UI"/>
          <w:color w:val="484848"/>
          <w:sz w:val="27"/>
          <w:szCs w:val="27"/>
          <w:lang w:eastAsia="en-IN"/>
        </w:rPr>
        <w:t>now</w:t>
      </w:r>
      <w:proofErr w:type="gramEnd"/>
      <w:r w:rsidRPr="00EF1559">
        <w:rPr>
          <w:rFonts w:ascii="Segoe UI" w:eastAsia="Times New Roman" w:hAnsi="Segoe UI" w:cs="Segoe UI"/>
          <w:color w:val="484848"/>
          <w:sz w:val="27"/>
          <w:szCs w:val="27"/>
          <w:lang w:eastAsia="en-IN"/>
        </w:rPr>
        <w:t xml:space="preserve"> the </w:t>
      </w:r>
      <w:r w:rsidRPr="00EF1559">
        <w:rPr>
          <w:rFonts w:ascii="Consolas" w:eastAsia="Times New Roman" w:hAnsi="Consolas" w:cs="Courier New"/>
          <w:color w:val="15141F"/>
          <w:sz w:val="20"/>
          <w:szCs w:val="20"/>
          <w:shd w:val="clear" w:color="auto" w:fill="EAE9ED"/>
          <w:lang w:eastAsia="en-IN"/>
        </w:rPr>
        <w:t>passengers</w:t>
      </w:r>
      <w:r w:rsidRPr="00EF1559">
        <w:rPr>
          <w:rFonts w:ascii="Segoe UI" w:eastAsia="Times New Roman" w:hAnsi="Segoe UI" w:cs="Segoe UI"/>
          <w:color w:val="484848"/>
          <w:sz w:val="27"/>
          <w:szCs w:val="27"/>
          <w:lang w:eastAsia="en-IN"/>
        </w:rPr>
        <w:t> property has a value of </w:t>
      </w:r>
      <w:r w:rsidRPr="00EF1559">
        <w:rPr>
          <w:rFonts w:ascii="Consolas" w:eastAsia="Times New Roman" w:hAnsi="Consolas" w:cs="Courier New"/>
          <w:color w:val="15141F"/>
          <w:sz w:val="20"/>
          <w:szCs w:val="20"/>
          <w:shd w:val="clear" w:color="auto" w:fill="EAE9ED"/>
          <w:lang w:eastAsia="en-IN"/>
        </w:rPr>
        <w:t>null</w:t>
      </w:r>
      <w:r w:rsidRPr="00EF1559">
        <w:rPr>
          <w:rFonts w:ascii="Segoe UI" w:eastAsia="Times New Roman" w:hAnsi="Segoe UI" w:cs="Segoe UI"/>
          <w:color w:val="484848"/>
          <w:sz w:val="27"/>
          <w:szCs w:val="27"/>
          <w:lang w:eastAsia="en-IN"/>
        </w:rPr>
        <w:t>. Instead, assign as its value an array of objects. These objects should represent the </w:t>
      </w:r>
      <w:proofErr w:type="gramStart"/>
      <w:r w:rsidRPr="00EF1559">
        <w:rPr>
          <w:rFonts w:ascii="Consolas" w:eastAsia="Times New Roman" w:hAnsi="Consolas" w:cs="Courier New"/>
          <w:color w:val="15141F"/>
          <w:sz w:val="20"/>
          <w:szCs w:val="20"/>
          <w:shd w:val="clear" w:color="auto" w:fill="EAE9ED"/>
          <w:lang w:eastAsia="en-IN"/>
        </w:rPr>
        <w:t>spaceship</w:t>
      </w:r>
      <w:r w:rsidRPr="00EF1559">
        <w:rPr>
          <w:rFonts w:ascii="Segoe UI" w:eastAsia="Times New Roman" w:hAnsi="Segoe UI" w:cs="Segoe UI"/>
          <w:color w:val="484848"/>
          <w:sz w:val="27"/>
          <w:szCs w:val="27"/>
          <w:lang w:eastAsia="en-IN"/>
        </w:rPr>
        <w:t>‘</w:t>
      </w:r>
      <w:proofErr w:type="gramEnd"/>
      <w:r w:rsidRPr="00EF1559">
        <w:rPr>
          <w:rFonts w:ascii="Segoe UI" w:eastAsia="Times New Roman" w:hAnsi="Segoe UI" w:cs="Segoe UI"/>
          <w:color w:val="484848"/>
          <w:sz w:val="27"/>
          <w:szCs w:val="27"/>
          <w:lang w:eastAsia="en-IN"/>
        </w:rPr>
        <w:t>s passengers as individual objects. Make at least one passenger object in the array that has at least one key-value pair on it.</w:t>
      </w:r>
    </w:p>
    <w:p w14:paraId="7B0978CF"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Hint</w:t>
      </w:r>
    </w:p>
    <w:p w14:paraId="356C9AEE"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gramStart"/>
      <w:r w:rsidRPr="00EF1559">
        <w:rPr>
          <w:rFonts w:ascii="Consolas" w:eastAsia="Times New Roman" w:hAnsi="Consolas" w:cs="Courier New"/>
          <w:color w:val="FF8973"/>
          <w:sz w:val="27"/>
          <w:szCs w:val="27"/>
          <w:lang w:eastAsia="en-IN"/>
        </w:rPr>
        <w:t>passengers</w:t>
      </w:r>
      <w:r w:rsidRPr="00EF1559">
        <w:rPr>
          <w:rFonts w:ascii="Consolas" w:eastAsia="Times New Roman" w:hAnsi="Consolas" w:cs="Courier New"/>
          <w:color w:val="FFFFFF"/>
          <w:sz w:val="27"/>
          <w:szCs w:val="27"/>
          <w:lang w:eastAsia="en-IN"/>
        </w:rPr>
        <w:t xml:space="preserve"> :</w:t>
      </w:r>
      <w:proofErr w:type="gramEnd"/>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83FFF5"/>
          <w:sz w:val="27"/>
          <w:szCs w:val="27"/>
          <w:lang w:eastAsia="en-IN"/>
        </w:rPr>
        <w:t>name</w:t>
      </w:r>
      <w:r w:rsidRPr="00EF1559">
        <w:rPr>
          <w:rFonts w:ascii="Consolas" w:eastAsia="Times New Roman" w:hAnsi="Consolas" w:cs="Courier New"/>
          <w:color w:val="FFFFFF"/>
          <w:sz w:val="27"/>
          <w:szCs w:val="27"/>
          <w:lang w:eastAsia="en-IN"/>
        </w:rPr>
        <w:t xml:space="preserve">: </w:t>
      </w:r>
      <w:r w:rsidRPr="00EF1559">
        <w:rPr>
          <w:rFonts w:ascii="Consolas" w:eastAsia="Times New Roman" w:hAnsi="Consolas" w:cs="Courier New"/>
          <w:color w:val="FFE083"/>
          <w:sz w:val="27"/>
          <w:szCs w:val="27"/>
          <w:lang w:eastAsia="en-IN"/>
        </w:rPr>
        <w:t>'Space Dog'</w:t>
      </w:r>
      <w:r w:rsidRPr="00EF1559">
        <w:rPr>
          <w:rFonts w:ascii="Consolas" w:eastAsia="Times New Roman" w:hAnsi="Consolas" w:cs="Courier New"/>
          <w:color w:val="FFFFFF"/>
          <w:sz w:val="27"/>
          <w:szCs w:val="27"/>
          <w:lang w:eastAsia="en-IN"/>
        </w:rPr>
        <w:t>}]</w:t>
      </w:r>
    </w:p>
    <w:p w14:paraId="22806E82" w14:textId="77777777" w:rsidR="00EF1559" w:rsidRPr="00EF1559" w:rsidRDefault="00EF1559" w:rsidP="00EF1559">
      <w:pPr>
        <w:shd w:val="clear" w:color="auto" w:fill="F1F2F3"/>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b/>
          <w:bCs/>
          <w:color w:val="484848"/>
          <w:sz w:val="27"/>
          <w:szCs w:val="27"/>
          <w:lang w:eastAsia="en-IN"/>
        </w:rPr>
        <w:t>3.</w:t>
      </w:r>
    </w:p>
    <w:p w14:paraId="341C4718" w14:textId="77777777" w:rsidR="00EF1559" w:rsidRPr="00EF1559" w:rsidRDefault="00EF1559" w:rsidP="00EF1559">
      <w:pPr>
        <w:shd w:val="clear" w:color="auto" w:fill="F1F2F3"/>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Create a variable </w:t>
      </w:r>
      <w:proofErr w:type="spellStart"/>
      <w:r w:rsidRPr="00EF1559">
        <w:rPr>
          <w:rFonts w:ascii="Consolas" w:eastAsia="Times New Roman" w:hAnsi="Consolas" w:cs="Courier New"/>
          <w:color w:val="15141F"/>
          <w:sz w:val="20"/>
          <w:szCs w:val="20"/>
          <w:shd w:val="clear" w:color="auto" w:fill="EAE9ED"/>
          <w:lang w:eastAsia="en-IN"/>
        </w:rPr>
        <w:t>firstPassenger</w:t>
      </w:r>
      <w:proofErr w:type="spellEnd"/>
      <w:r w:rsidRPr="00EF1559">
        <w:rPr>
          <w:rFonts w:ascii="Segoe UI" w:eastAsia="Times New Roman" w:hAnsi="Segoe UI" w:cs="Segoe UI"/>
          <w:color w:val="484848"/>
          <w:sz w:val="27"/>
          <w:szCs w:val="27"/>
          <w:lang w:eastAsia="en-IN"/>
        </w:rPr>
        <w:t> and assign the first passenger as its value (the element in the 0th index of the </w:t>
      </w:r>
      <w:proofErr w:type="spellStart"/>
      <w:proofErr w:type="gramStart"/>
      <w:r w:rsidRPr="00EF1559">
        <w:rPr>
          <w:rFonts w:ascii="Consolas" w:eastAsia="Times New Roman" w:hAnsi="Consolas" w:cs="Courier New"/>
          <w:color w:val="15141F"/>
          <w:sz w:val="20"/>
          <w:szCs w:val="20"/>
          <w:shd w:val="clear" w:color="auto" w:fill="EAE9ED"/>
          <w:lang w:eastAsia="en-IN"/>
        </w:rPr>
        <w:t>spaceship.passengers</w:t>
      </w:r>
      <w:proofErr w:type="spellEnd"/>
      <w:proofErr w:type="gramEnd"/>
      <w:r w:rsidRPr="00EF1559">
        <w:rPr>
          <w:rFonts w:ascii="Segoe UI" w:eastAsia="Times New Roman" w:hAnsi="Segoe UI" w:cs="Segoe UI"/>
          <w:color w:val="484848"/>
          <w:sz w:val="27"/>
          <w:szCs w:val="27"/>
          <w:lang w:eastAsia="en-IN"/>
        </w:rPr>
        <w:t> array you just made). Make sure to use bracket and dot notation to get the passenger object through nested access (don’t just copy the object into the variable!)</w:t>
      </w:r>
    </w:p>
    <w:p w14:paraId="3BE043B4" w14:textId="77777777" w:rsidR="00EF1559" w:rsidRPr="00EF1559" w:rsidRDefault="00EF1559" w:rsidP="00EF1559">
      <w:pPr>
        <w:spacing w:after="0" w:line="240" w:lineRule="auto"/>
        <w:rPr>
          <w:rFonts w:ascii="Segoe UI" w:eastAsia="Times New Roman" w:hAnsi="Segoe UI" w:cs="Segoe UI"/>
          <w:color w:val="484848"/>
          <w:sz w:val="27"/>
          <w:szCs w:val="27"/>
          <w:lang w:eastAsia="en-IN"/>
        </w:rPr>
      </w:pPr>
      <w:r w:rsidRPr="00EF1559">
        <w:rPr>
          <w:rFonts w:ascii="Segoe UI" w:eastAsia="Times New Roman" w:hAnsi="Segoe UI" w:cs="Segoe UI"/>
          <w:color w:val="484848"/>
          <w:sz w:val="27"/>
          <w:szCs w:val="27"/>
          <w:lang w:eastAsia="en-IN"/>
        </w:rPr>
        <w:t>Hint</w:t>
      </w:r>
    </w:p>
    <w:p w14:paraId="25921E05" w14:textId="77777777" w:rsidR="00EF1559" w:rsidRPr="00EF1559" w:rsidRDefault="00EF1559" w:rsidP="00EF155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EF1559">
        <w:rPr>
          <w:rFonts w:ascii="Consolas" w:eastAsia="Times New Roman" w:hAnsi="Consolas" w:cs="Courier New"/>
          <w:color w:val="FF8973"/>
          <w:sz w:val="27"/>
          <w:szCs w:val="27"/>
          <w:lang w:eastAsia="en-IN"/>
        </w:rPr>
        <w:t>spaceship</w:t>
      </w:r>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83FFF5"/>
          <w:sz w:val="27"/>
          <w:szCs w:val="27"/>
          <w:lang w:eastAsia="en-IN"/>
        </w:rPr>
        <w:t>passengers</w:t>
      </w:r>
      <w:proofErr w:type="spellEnd"/>
      <w:proofErr w:type="gramEnd"/>
      <w:r w:rsidRPr="00EF1559">
        <w:rPr>
          <w:rFonts w:ascii="Consolas" w:eastAsia="Times New Roman" w:hAnsi="Consolas" w:cs="Courier New"/>
          <w:color w:val="FFFFFF"/>
          <w:sz w:val="27"/>
          <w:szCs w:val="27"/>
          <w:lang w:eastAsia="en-IN"/>
        </w:rPr>
        <w:t>[</w:t>
      </w:r>
      <w:r w:rsidRPr="00EF1559">
        <w:rPr>
          <w:rFonts w:ascii="Consolas" w:eastAsia="Times New Roman" w:hAnsi="Consolas" w:cs="Courier New"/>
          <w:color w:val="FF8973"/>
          <w:sz w:val="27"/>
          <w:szCs w:val="27"/>
          <w:lang w:eastAsia="en-IN"/>
        </w:rPr>
        <w:t>0</w:t>
      </w:r>
      <w:r w:rsidRPr="00EF1559">
        <w:rPr>
          <w:rFonts w:ascii="Consolas" w:eastAsia="Times New Roman" w:hAnsi="Consolas" w:cs="Courier New"/>
          <w:color w:val="FFFFFF"/>
          <w:sz w:val="27"/>
          <w:szCs w:val="27"/>
          <w:lang w:eastAsia="en-IN"/>
        </w:rPr>
        <w:t>]</w:t>
      </w:r>
    </w:p>
    <w:p w14:paraId="2B21BB62" w14:textId="000CDE7B" w:rsidR="00363955" w:rsidRDefault="00363955"/>
    <w:p w14:paraId="7CCC5139"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B3CCFF"/>
          <w:sz w:val="21"/>
          <w:szCs w:val="21"/>
          <w:lang w:eastAsia="en-IN"/>
        </w:rPr>
        <w:t>let spaceship</w:t>
      </w:r>
      <w:r w:rsidRPr="00C22AB1">
        <w:rPr>
          <w:rFonts w:ascii="Consolas" w:eastAsia="Times New Roman" w:hAnsi="Consolas" w:cs="Times New Roman"/>
          <w:color w:val="FFFFFF"/>
          <w:sz w:val="21"/>
          <w:szCs w:val="21"/>
          <w:lang w:eastAsia="en-IN"/>
        </w:rPr>
        <w:t> = {</w:t>
      </w:r>
    </w:p>
    <w:p w14:paraId="4554EE8B"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passengers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name</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'Space Dog'</w:t>
      </w:r>
      <w:r w:rsidRPr="00C22AB1">
        <w:rPr>
          <w:rFonts w:ascii="Consolas" w:eastAsia="Times New Roman" w:hAnsi="Consolas" w:cs="Times New Roman"/>
          <w:color w:val="FFFFFF"/>
          <w:sz w:val="21"/>
          <w:szCs w:val="21"/>
          <w:lang w:eastAsia="en-IN"/>
        </w:rPr>
        <w:t>}], </w:t>
      </w:r>
    </w:p>
    <w:p w14:paraId="665027A1"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telescope</w:t>
      </w:r>
      <w:r w:rsidRPr="00C22AB1">
        <w:rPr>
          <w:rFonts w:ascii="Consolas" w:eastAsia="Times New Roman" w:hAnsi="Consolas" w:cs="Times New Roman"/>
          <w:color w:val="FFFFFF"/>
          <w:sz w:val="21"/>
          <w:szCs w:val="21"/>
          <w:lang w:eastAsia="en-IN"/>
        </w:rPr>
        <w:t>: {</w:t>
      </w:r>
    </w:p>
    <w:p w14:paraId="2C0D433A"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roofErr w:type="spellStart"/>
      <w:r w:rsidRPr="00C22AB1">
        <w:rPr>
          <w:rFonts w:ascii="Consolas" w:eastAsia="Times New Roman" w:hAnsi="Consolas" w:cs="Times New Roman"/>
          <w:color w:val="83FFF5"/>
          <w:sz w:val="21"/>
          <w:szCs w:val="21"/>
          <w:lang w:eastAsia="en-IN"/>
        </w:rPr>
        <w:t>yearBuilt</w:t>
      </w:r>
      <w:proofErr w:type="spellEnd"/>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8973"/>
          <w:sz w:val="21"/>
          <w:szCs w:val="21"/>
          <w:lang w:eastAsia="en-IN"/>
        </w:rPr>
        <w:t>2018</w:t>
      </w:r>
      <w:r w:rsidRPr="00C22AB1">
        <w:rPr>
          <w:rFonts w:ascii="Consolas" w:eastAsia="Times New Roman" w:hAnsi="Consolas" w:cs="Times New Roman"/>
          <w:color w:val="FFFFFF"/>
          <w:sz w:val="21"/>
          <w:szCs w:val="21"/>
          <w:lang w:eastAsia="en-IN"/>
        </w:rPr>
        <w:t>,</w:t>
      </w:r>
    </w:p>
    <w:p w14:paraId="13D8C597"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model</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"91031-XLT"</w:t>
      </w:r>
      <w:r w:rsidRPr="00C22AB1">
        <w:rPr>
          <w:rFonts w:ascii="Consolas" w:eastAsia="Times New Roman" w:hAnsi="Consolas" w:cs="Times New Roman"/>
          <w:color w:val="FFFFFF"/>
          <w:sz w:val="21"/>
          <w:szCs w:val="21"/>
          <w:lang w:eastAsia="en-IN"/>
        </w:rPr>
        <w:t>,</w:t>
      </w:r>
    </w:p>
    <w:p w14:paraId="7E20EA33"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roofErr w:type="spellStart"/>
      <w:r w:rsidRPr="00C22AB1">
        <w:rPr>
          <w:rFonts w:ascii="Consolas" w:eastAsia="Times New Roman" w:hAnsi="Consolas" w:cs="Times New Roman"/>
          <w:color w:val="83FFF5"/>
          <w:sz w:val="21"/>
          <w:szCs w:val="21"/>
          <w:lang w:eastAsia="en-IN"/>
        </w:rPr>
        <w:t>focalLength</w:t>
      </w:r>
      <w:proofErr w:type="spellEnd"/>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8973"/>
          <w:sz w:val="21"/>
          <w:szCs w:val="21"/>
          <w:lang w:eastAsia="en-IN"/>
        </w:rPr>
        <w:t>2032</w:t>
      </w:r>
      <w:r w:rsidRPr="00C22AB1">
        <w:rPr>
          <w:rFonts w:ascii="Consolas" w:eastAsia="Times New Roman" w:hAnsi="Consolas" w:cs="Times New Roman"/>
          <w:color w:val="FFFFFF"/>
          <w:sz w:val="21"/>
          <w:szCs w:val="21"/>
          <w:lang w:eastAsia="en-IN"/>
        </w:rPr>
        <w:t> </w:t>
      </w:r>
    </w:p>
    <w:p w14:paraId="4FC59725"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6A444094"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crew</w:t>
      </w:r>
      <w:r w:rsidRPr="00C22AB1">
        <w:rPr>
          <w:rFonts w:ascii="Consolas" w:eastAsia="Times New Roman" w:hAnsi="Consolas" w:cs="Times New Roman"/>
          <w:color w:val="FFFFFF"/>
          <w:sz w:val="21"/>
          <w:szCs w:val="21"/>
          <w:lang w:eastAsia="en-IN"/>
        </w:rPr>
        <w:t>: {</w:t>
      </w:r>
    </w:p>
    <w:p w14:paraId="576E5B4F"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captain</w:t>
      </w:r>
      <w:r w:rsidRPr="00C22AB1">
        <w:rPr>
          <w:rFonts w:ascii="Consolas" w:eastAsia="Times New Roman" w:hAnsi="Consolas" w:cs="Times New Roman"/>
          <w:color w:val="FFFFFF"/>
          <w:sz w:val="21"/>
          <w:szCs w:val="21"/>
          <w:lang w:eastAsia="en-IN"/>
        </w:rPr>
        <w:t>: { </w:t>
      </w:r>
    </w:p>
    <w:p w14:paraId="3FB1D4F8"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name</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'Sandra'</w:t>
      </w:r>
      <w:r w:rsidRPr="00C22AB1">
        <w:rPr>
          <w:rFonts w:ascii="Consolas" w:eastAsia="Times New Roman" w:hAnsi="Consolas" w:cs="Times New Roman"/>
          <w:color w:val="FFFFFF"/>
          <w:sz w:val="21"/>
          <w:szCs w:val="21"/>
          <w:lang w:eastAsia="en-IN"/>
        </w:rPr>
        <w:t>, </w:t>
      </w:r>
    </w:p>
    <w:p w14:paraId="2443FDD2"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degree</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'Computer Engineering'</w:t>
      </w:r>
      <w:r w:rsidRPr="00C22AB1">
        <w:rPr>
          <w:rFonts w:ascii="Consolas" w:eastAsia="Times New Roman" w:hAnsi="Consolas" w:cs="Times New Roman"/>
          <w:color w:val="FFFFFF"/>
          <w:sz w:val="21"/>
          <w:szCs w:val="21"/>
          <w:lang w:eastAsia="en-IN"/>
        </w:rPr>
        <w:t>, </w:t>
      </w:r>
    </w:p>
    <w:p w14:paraId="5F6D1EF4"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roofErr w:type="spellStart"/>
      <w:proofErr w:type="gramStart"/>
      <w:r w:rsidRPr="00C22AB1">
        <w:rPr>
          <w:rFonts w:ascii="Consolas" w:eastAsia="Times New Roman" w:hAnsi="Consolas" w:cs="Times New Roman"/>
          <w:color w:val="FF8973"/>
          <w:sz w:val="21"/>
          <w:szCs w:val="21"/>
          <w:lang w:eastAsia="en-IN"/>
        </w:rPr>
        <w:t>encourageTeam</w:t>
      </w:r>
      <w:proofErr w:type="spellEnd"/>
      <w:r w:rsidRPr="00C22AB1">
        <w:rPr>
          <w:rFonts w:ascii="Consolas" w:eastAsia="Times New Roman" w:hAnsi="Consolas" w:cs="Times New Roman"/>
          <w:color w:val="FFFFFF"/>
          <w:sz w:val="21"/>
          <w:szCs w:val="21"/>
          <w:lang w:eastAsia="en-IN"/>
        </w:rPr>
        <w:t>(</w:t>
      </w:r>
      <w:proofErr w:type="gramEnd"/>
      <w:r w:rsidRPr="00C22AB1">
        <w:rPr>
          <w:rFonts w:ascii="Consolas" w:eastAsia="Times New Roman" w:hAnsi="Consolas" w:cs="Times New Roman"/>
          <w:color w:val="FFFFFF"/>
          <w:sz w:val="21"/>
          <w:szCs w:val="21"/>
          <w:lang w:eastAsia="en-IN"/>
        </w:rPr>
        <w:t>) { </w:t>
      </w:r>
      <w:r w:rsidRPr="00C22AB1">
        <w:rPr>
          <w:rFonts w:ascii="Consolas" w:eastAsia="Times New Roman" w:hAnsi="Consolas" w:cs="Times New Roman"/>
          <w:color w:val="FF8973"/>
          <w:sz w:val="21"/>
          <w:szCs w:val="21"/>
          <w:lang w:eastAsia="en-IN"/>
        </w:rPr>
        <w:t>console</w:t>
      </w:r>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83FFF5"/>
          <w:sz w:val="21"/>
          <w:szCs w:val="21"/>
          <w:lang w:eastAsia="en-IN"/>
        </w:rPr>
        <w:t>log</w:t>
      </w:r>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FFE083"/>
          <w:sz w:val="21"/>
          <w:szCs w:val="21"/>
          <w:lang w:eastAsia="en-IN"/>
        </w:rPr>
        <w:t>'We got this!'</w:t>
      </w:r>
      <w:r w:rsidRPr="00C22AB1">
        <w:rPr>
          <w:rFonts w:ascii="Consolas" w:eastAsia="Times New Roman" w:hAnsi="Consolas" w:cs="Times New Roman"/>
          <w:color w:val="FFFFFF"/>
          <w:sz w:val="21"/>
          <w:szCs w:val="21"/>
          <w:lang w:eastAsia="en-IN"/>
        </w:rPr>
        <w:t>) },</w:t>
      </w:r>
    </w:p>
    <w:p w14:paraId="78496349"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'favorite foods'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'cookies'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'cakes'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'candy'</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'spinach'</w:t>
      </w:r>
      <w:proofErr w:type="gramStart"/>
      <w:r w:rsidRPr="00C22AB1">
        <w:rPr>
          <w:rFonts w:ascii="Consolas" w:eastAsia="Times New Roman" w:hAnsi="Consolas" w:cs="Times New Roman"/>
          <w:color w:val="FFFFFF"/>
          <w:sz w:val="21"/>
          <w:szCs w:val="21"/>
          <w:lang w:eastAsia="en-IN"/>
        </w:rPr>
        <w:t>] }</w:t>
      </w:r>
      <w:proofErr w:type="gramEnd"/>
    </w:p>
    <w:p w14:paraId="3272CFE5"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799E5F14"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lastRenderedPageBreak/>
        <w:t>  </w:t>
      </w:r>
      <w:r w:rsidRPr="00C22AB1">
        <w:rPr>
          <w:rFonts w:ascii="Consolas" w:eastAsia="Times New Roman" w:hAnsi="Consolas" w:cs="Times New Roman"/>
          <w:color w:val="83FFF5"/>
          <w:sz w:val="21"/>
          <w:szCs w:val="21"/>
          <w:lang w:eastAsia="en-IN"/>
        </w:rPr>
        <w:t>engine</w:t>
      </w:r>
      <w:r w:rsidRPr="00C22AB1">
        <w:rPr>
          <w:rFonts w:ascii="Consolas" w:eastAsia="Times New Roman" w:hAnsi="Consolas" w:cs="Times New Roman"/>
          <w:color w:val="FFFFFF"/>
          <w:sz w:val="21"/>
          <w:szCs w:val="21"/>
          <w:lang w:eastAsia="en-IN"/>
        </w:rPr>
        <w:t>: {</w:t>
      </w:r>
    </w:p>
    <w:p w14:paraId="4BB268C4"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model</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"Nimbus2000"</w:t>
      </w:r>
    </w:p>
    <w:p w14:paraId="166A13A1"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7E7FB497"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nanoelectronics</w:t>
      </w:r>
      <w:r w:rsidRPr="00C22AB1">
        <w:rPr>
          <w:rFonts w:ascii="Consolas" w:eastAsia="Times New Roman" w:hAnsi="Consolas" w:cs="Times New Roman"/>
          <w:color w:val="FFFFFF"/>
          <w:sz w:val="21"/>
          <w:szCs w:val="21"/>
          <w:lang w:eastAsia="en-IN"/>
        </w:rPr>
        <w:t>: {</w:t>
      </w:r>
    </w:p>
    <w:p w14:paraId="04401266"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computer</w:t>
      </w:r>
      <w:r w:rsidRPr="00C22AB1">
        <w:rPr>
          <w:rFonts w:ascii="Consolas" w:eastAsia="Times New Roman" w:hAnsi="Consolas" w:cs="Times New Roman"/>
          <w:color w:val="FFFFFF"/>
          <w:sz w:val="21"/>
          <w:szCs w:val="21"/>
          <w:lang w:eastAsia="en-IN"/>
        </w:rPr>
        <w:t>: {</w:t>
      </w:r>
    </w:p>
    <w:p w14:paraId="290E8B2D"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terabytes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8973"/>
          <w:sz w:val="21"/>
          <w:szCs w:val="21"/>
          <w:lang w:eastAsia="en-IN"/>
        </w:rPr>
        <w:t>100</w:t>
      </w:r>
      <w:r w:rsidRPr="00C22AB1">
        <w:rPr>
          <w:rFonts w:ascii="Consolas" w:eastAsia="Times New Roman" w:hAnsi="Consolas" w:cs="Times New Roman"/>
          <w:color w:val="FFFFFF"/>
          <w:sz w:val="21"/>
          <w:szCs w:val="21"/>
          <w:lang w:eastAsia="en-IN"/>
        </w:rPr>
        <w:t>,</w:t>
      </w:r>
    </w:p>
    <w:p w14:paraId="2DFE1910"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monitors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"HD"</w:t>
      </w:r>
    </w:p>
    <w:p w14:paraId="08143AE1"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0B2388D5"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'back-up'</w:t>
      </w:r>
      <w:r w:rsidRPr="00C22AB1">
        <w:rPr>
          <w:rFonts w:ascii="Consolas" w:eastAsia="Times New Roman" w:hAnsi="Consolas" w:cs="Times New Roman"/>
          <w:color w:val="FFFFFF"/>
          <w:sz w:val="21"/>
          <w:szCs w:val="21"/>
          <w:lang w:eastAsia="en-IN"/>
        </w:rPr>
        <w:t>: {</w:t>
      </w:r>
    </w:p>
    <w:p w14:paraId="6D45049B"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battery</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E083"/>
          <w:sz w:val="21"/>
          <w:szCs w:val="21"/>
          <w:lang w:eastAsia="en-IN"/>
        </w:rPr>
        <w:t>"Lithium"</w:t>
      </w:r>
      <w:r w:rsidRPr="00C22AB1">
        <w:rPr>
          <w:rFonts w:ascii="Consolas" w:eastAsia="Times New Roman" w:hAnsi="Consolas" w:cs="Times New Roman"/>
          <w:color w:val="FFFFFF"/>
          <w:sz w:val="21"/>
          <w:szCs w:val="21"/>
          <w:lang w:eastAsia="en-IN"/>
        </w:rPr>
        <w:t>,</w:t>
      </w:r>
    </w:p>
    <w:p w14:paraId="0BCE951D"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83FFF5"/>
          <w:sz w:val="21"/>
          <w:szCs w:val="21"/>
          <w:lang w:eastAsia="en-IN"/>
        </w:rPr>
        <w:t>terabytes</w:t>
      </w:r>
      <w:r w:rsidRPr="00C22AB1">
        <w:rPr>
          <w:rFonts w:ascii="Consolas" w:eastAsia="Times New Roman" w:hAnsi="Consolas" w:cs="Times New Roman"/>
          <w:color w:val="FFFFFF"/>
          <w:sz w:val="21"/>
          <w:szCs w:val="21"/>
          <w:lang w:eastAsia="en-IN"/>
        </w:rPr>
        <w:t>: </w:t>
      </w:r>
      <w:r w:rsidRPr="00C22AB1">
        <w:rPr>
          <w:rFonts w:ascii="Consolas" w:eastAsia="Times New Roman" w:hAnsi="Consolas" w:cs="Times New Roman"/>
          <w:color w:val="FF8973"/>
          <w:sz w:val="21"/>
          <w:szCs w:val="21"/>
          <w:lang w:eastAsia="en-IN"/>
        </w:rPr>
        <w:t>50</w:t>
      </w:r>
    </w:p>
    <w:p w14:paraId="0F3B351B"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6D710FCB"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2577C76C"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FFFFFF"/>
          <w:sz w:val="21"/>
          <w:szCs w:val="21"/>
          <w:lang w:eastAsia="en-IN"/>
        </w:rPr>
        <w:t>}; </w:t>
      </w:r>
    </w:p>
    <w:p w14:paraId="7F2A4AA1"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p>
    <w:p w14:paraId="147DFEDF"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B3CCFF"/>
          <w:sz w:val="21"/>
          <w:szCs w:val="21"/>
          <w:lang w:eastAsia="en-IN"/>
        </w:rPr>
        <w:t>let </w:t>
      </w:r>
      <w:proofErr w:type="spellStart"/>
      <w:r w:rsidRPr="00C22AB1">
        <w:rPr>
          <w:rFonts w:ascii="Consolas" w:eastAsia="Times New Roman" w:hAnsi="Consolas" w:cs="Times New Roman"/>
          <w:color w:val="B3CCFF"/>
          <w:sz w:val="21"/>
          <w:szCs w:val="21"/>
          <w:lang w:eastAsia="en-IN"/>
        </w:rPr>
        <w:t>capFave</w:t>
      </w:r>
      <w:proofErr w:type="spellEnd"/>
      <w:r w:rsidRPr="00C22AB1">
        <w:rPr>
          <w:rFonts w:ascii="Consolas" w:eastAsia="Times New Roman" w:hAnsi="Consolas" w:cs="Times New Roman"/>
          <w:color w:val="FFFFFF"/>
          <w:sz w:val="21"/>
          <w:szCs w:val="21"/>
          <w:lang w:eastAsia="en-IN"/>
        </w:rPr>
        <w:t> = </w:t>
      </w:r>
      <w:proofErr w:type="spellStart"/>
      <w:proofErr w:type="gramStart"/>
      <w:r w:rsidRPr="00C22AB1">
        <w:rPr>
          <w:rFonts w:ascii="Consolas" w:eastAsia="Times New Roman" w:hAnsi="Consolas" w:cs="Times New Roman"/>
          <w:color w:val="FF8973"/>
          <w:sz w:val="21"/>
          <w:szCs w:val="21"/>
          <w:lang w:eastAsia="en-IN"/>
        </w:rPr>
        <w:t>spaceship</w:t>
      </w:r>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83FFF5"/>
          <w:sz w:val="21"/>
          <w:szCs w:val="21"/>
          <w:lang w:eastAsia="en-IN"/>
        </w:rPr>
        <w:t>crew</w:t>
      </w:r>
      <w:proofErr w:type="gramEnd"/>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83FFF5"/>
          <w:sz w:val="21"/>
          <w:szCs w:val="21"/>
          <w:lang w:eastAsia="en-IN"/>
        </w:rPr>
        <w:t>captain</w:t>
      </w:r>
      <w:proofErr w:type="spellEnd"/>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FFE083"/>
          <w:sz w:val="21"/>
          <w:szCs w:val="21"/>
          <w:lang w:eastAsia="en-IN"/>
        </w:rPr>
        <w:t>'</w:t>
      </w:r>
      <w:proofErr w:type="spellStart"/>
      <w:r w:rsidRPr="00C22AB1">
        <w:rPr>
          <w:rFonts w:ascii="Consolas" w:eastAsia="Times New Roman" w:hAnsi="Consolas" w:cs="Times New Roman"/>
          <w:color w:val="FFE083"/>
          <w:sz w:val="21"/>
          <w:szCs w:val="21"/>
          <w:lang w:eastAsia="en-IN"/>
        </w:rPr>
        <w:t>favorite</w:t>
      </w:r>
      <w:proofErr w:type="spellEnd"/>
      <w:r w:rsidRPr="00C22AB1">
        <w:rPr>
          <w:rFonts w:ascii="Consolas" w:eastAsia="Times New Roman" w:hAnsi="Consolas" w:cs="Times New Roman"/>
          <w:color w:val="FFE083"/>
          <w:sz w:val="21"/>
          <w:szCs w:val="21"/>
          <w:lang w:eastAsia="en-IN"/>
        </w:rPr>
        <w:t> foods'</w:t>
      </w:r>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FF8973"/>
          <w:sz w:val="21"/>
          <w:szCs w:val="21"/>
          <w:lang w:eastAsia="en-IN"/>
        </w:rPr>
        <w:t>0</w:t>
      </w:r>
      <w:r w:rsidRPr="00C22AB1">
        <w:rPr>
          <w:rFonts w:ascii="Consolas" w:eastAsia="Times New Roman" w:hAnsi="Consolas" w:cs="Times New Roman"/>
          <w:color w:val="FFFFFF"/>
          <w:sz w:val="21"/>
          <w:szCs w:val="21"/>
          <w:lang w:eastAsia="en-IN"/>
        </w:rPr>
        <w:t>];</w:t>
      </w:r>
    </w:p>
    <w:p w14:paraId="40A77892"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p>
    <w:p w14:paraId="73C93E6B" w14:textId="77777777" w:rsidR="00C22AB1" w:rsidRPr="00C22AB1" w:rsidRDefault="00C22AB1" w:rsidP="00C22AB1">
      <w:pPr>
        <w:shd w:val="clear" w:color="auto" w:fill="1E1E1E"/>
        <w:spacing w:after="0" w:line="330" w:lineRule="atLeast"/>
        <w:rPr>
          <w:rFonts w:ascii="Consolas" w:eastAsia="Times New Roman" w:hAnsi="Consolas" w:cs="Times New Roman"/>
          <w:color w:val="FFFFFF"/>
          <w:sz w:val="21"/>
          <w:szCs w:val="21"/>
          <w:lang w:eastAsia="en-IN"/>
        </w:rPr>
      </w:pPr>
      <w:r w:rsidRPr="00C22AB1">
        <w:rPr>
          <w:rFonts w:ascii="Consolas" w:eastAsia="Times New Roman" w:hAnsi="Consolas" w:cs="Times New Roman"/>
          <w:color w:val="B3CCFF"/>
          <w:sz w:val="21"/>
          <w:szCs w:val="21"/>
          <w:lang w:eastAsia="en-IN"/>
        </w:rPr>
        <w:t>let </w:t>
      </w:r>
      <w:proofErr w:type="spellStart"/>
      <w:r w:rsidRPr="00C22AB1">
        <w:rPr>
          <w:rFonts w:ascii="Consolas" w:eastAsia="Times New Roman" w:hAnsi="Consolas" w:cs="Times New Roman"/>
          <w:color w:val="B3CCFF"/>
          <w:sz w:val="21"/>
          <w:szCs w:val="21"/>
          <w:lang w:eastAsia="en-IN"/>
        </w:rPr>
        <w:t>firstPassenger</w:t>
      </w:r>
      <w:proofErr w:type="spellEnd"/>
      <w:r w:rsidRPr="00C22AB1">
        <w:rPr>
          <w:rFonts w:ascii="Consolas" w:eastAsia="Times New Roman" w:hAnsi="Consolas" w:cs="Times New Roman"/>
          <w:color w:val="FFFFFF"/>
          <w:sz w:val="21"/>
          <w:szCs w:val="21"/>
          <w:lang w:eastAsia="en-IN"/>
        </w:rPr>
        <w:t> = </w:t>
      </w:r>
      <w:proofErr w:type="spellStart"/>
      <w:proofErr w:type="gramStart"/>
      <w:r w:rsidRPr="00C22AB1">
        <w:rPr>
          <w:rFonts w:ascii="Consolas" w:eastAsia="Times New Roman" w:hAnsi="Consolas" w:cs="Times New Roman"/>
          <w:color w:val="FF8973"/>
          <w:sz w:val="21"/>
          <w:szCs w:val="21"/>
          <w:lang w:eastAsia="en-IN"/>
        </w:rPr>
        <w:t>spaceship</w:t>
      </w:r>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83FFF5"/>
          <w:sz w:val="21"/>
          <w:szCs w:val="21"/>
          <w:lang w:eastAsia="en-IN"/>
        </w:rPr>
        <w:t>passengers</w:t>
      </w:r>
      <w:proofErr w:type="spellEnd"/>
      <w:proofErr w:type="gramEnd"/>
      <w:r w:rsidRPr="00C22AB1">
        <w:rPr>
          <w:rFonts w:ascii="Consolas" w:eastAsia="Times New Roman" w:hAnsi="Consolas" w:cs="Times New Roman"/>
          <w:color w:val="FFFFFF"/>
          <w:sz w:val="21"/>
          <w:szCs w:val="21"/>
          <w:lang w:eastAsia="en-IN"/>
        </w:rPr>
        <w:t>[</w:t>
      </w:r>
      <w:r w:rsidRPr="00C22AB1">
        <w:rPr>
          <w:rFonts w:ascii="Consolas" w:eastAsia="Times New Roman" w:hAnsi="Consolas" w:cs="Times New Roman"/>
          <w:color w:val="FF8973"/>
          <w:sz w:val="21"/>
          <w:szCs w:val="21"/>
          <w:lang w:eastAsia="en-IN"/>
        </w:rPr>
        <w:t>0</w:t>
      </w:r>
      <w:r w:rsidRPr="00C22AB1">
        <w:rPr>
          <w:rFonts w:ascii="Consolas" w:eastAsia="Times New Roman" w:hAnsi="Consolas" w:cs="Times New Roman"/>
          <w:color w:val="FFFFFF"/>
          <w:sz w:val="21"/>
          <w:szCs w:val="21"/>
          <w:lang w:eastAsia="en-IN"/>
        </w:rPr>
        <w:t>];</w:t>
      </w:r>
    </w:p>
    <w:p w14:paraId="08BFB92D" w14:textId="492854A2" w:rsidR="00987634" w:rsidRDefault="00987634"/>
    <w:p w14:paraId="2B43B613" w14:textId="5FACCDF8" w:rsidR="00F26D95" w:rsidRDefault="00F26D95"/>
    <w:p w14:paraId="2417FA6A" w14:textId="77777777" w:rsidR="00F26D95" w:rsidRPr="00F26D95" w:rsidRDefault="00F26D95" w:rsidP="00F26D9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26D95">
        <w:rPr>
          <w:rFonts w:ascii="Segoe UI" w:eastAsia="Times New Roman" w:hAnsi="Segoe UI" w:cs="Segoe UI"/>
          <w:b/>
          <w:bCs/>
          <w:color w:val="19191A"/>
          <w:kern w:val="36"/>
          <w:sz w:val="48"/>
          <w:szCs w:val="48"/>
          <w:lang w:eastAsia="en-IN"/>
        </w:rPr>
        <w:t xml:space="preserve">Pass </w:t>
      </w:r>
      <w:proofErr w:type="gramStart"/>
      <w:r w:rsidRPr="00F26D95">
        <w:rPr>
          <w:rFonts w:ascii="Segoe UI" w:eastAsia="Times New Roman" w:hAnsi="Segoe UI" w:cs="Segoe UI"/>
          <w:b/>
          <w:bCs/>
          <w:color w:val="19191A"/>
          <w:kern w:val="36"/>
          <w:sz w:val="48"/>
          <w:szCs w:val="48"/>
          <w:lang w:eastAsia="en-IN"/>
        </w:rPr>
        <w:t>By</w:t>
      </w:r>
      <w:proofErr w:type="gramEnd"/>
      <w:r w:rsidRPr="00F26D95">
        <w:rPr>
          <w:rFonts w:ascii="Segoe UI" w:eastAsia="Times New Roman" w:hAnsi="Segoe UI" w:cs="Segoe UI"/>
          <w:b/>
          <w:bCs/>
          <w:color w:val="19191A"/>
          <w:kern w:val="36"/>
          <w:sz w:val="48"/>
          <w:szCs w:val="48"/>
          <w:lang w:eastAsia="en-IN"/>
        </w:rPr>
        <w:t xml:space="preserve"> Reference</w:t>
      </w:r>
    </w:p>
    <w:p w14:paraId="46EE82BC" w14:textId="77777777" w:rsidR="00F26D95" w:rsidRPr="00F26D95" w:rsidRDefault="00F26D95" w:rsidP="00F26D95">
      <w:pPr>
        <w:spacing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Objects are </w:t>
      </w:r>
      <w:r w:rsidRPr="00F26D95">
        <w:rPr>
          <w:rFonts w:ascii="Segoe UI" w:eastAsia="Times New Roman" w:hAnsi="Segoe UI" w:cs="Segoe UI"/>
          <w:i/>
          <w:iCs/>
          <w:color w:val="484848"/>
          <w:sz w:val="27"/>
          <w:szCs w:val="27"/>
          <w:lang w:eastAsia="en-IN"/>
        </w:rPr>
        <w:t>passed by reference</w:t>
      </w:r>
      <w:r w:rsidRPr="00F26D95">
        <w:rPr>
          <w:rFonts w:ascii="Segoe UI" w:eastAsia="Times New Roman" w:hAnsi="Segoe UI" w:cs="Segoe UI"/>
          <w:color w:val="484848"/>
          <w:sz w:val="27"/>
          <w:szCs w:val="27"/>
          <w:lang w:eastAsia="en-IN"/>
        </w:rPr>
        <w:t>.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proofErr w:type="spellStart"/>
      <w:r w:rsidRPr="00F26D95">
        <w:rPr>
          <w:rFonts w:ascii="Consolas" w:eastAsia="Times New Roman" w:hAnsi="Consolas" w:cs="Courier New"/>
          <w:color w:val="15141F"/>
          <w:sz w:val="20"/>
          <w:szCs w:val="20"/>
          <w:shd w:val="clear" w:color="auto" w:fill="EAE9ED"/>
          <w:lang w:eastAsia="en-IN"/>
        </w:rPr>
        <w:t>const</w:t>
      </w:r>
      <w:proofErr w:type="spellEnd"/>
      <w:r w:rsidRPr="00F26D95">
        <w:rPr>
          <w:rFonts w:ascii="Segoe UI" w:eastAsia="Times New Roman" w:hAnsi="Segoe UI" w:cs="Segoe UI"/>
          <w:color w:val="484848"/>
          <w:sz w:val="27"/>
          <w:szCs w:val="27"/>
          <w:lang w:eastAsia="en-IN"/>
        </w:rPr>
        <w:t> variable).</w:t>
      </w:r>
    </w:p>
    <w:p w14:paraId="471A320D"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F26D95">
        <w:rPr>
          <w:rFonts w:ascii="Consolas" w:eastAsia="Times New Roman" w:hAnsi="Consolas" w:cs="Courier New"/>
          <w:color w:val="B3CCFF"/>
          <w:sz w:val="27"/>
          <w:szCs w:val="27"/>
          <w:lang w:eastAsia="en-IN"/>
        </w:rPr>
        <w:t>const</w:t>
      </w:r>
      <w:proofErr w:type="spell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B3CCFF"/>
          <w:sz w:val="27"/>
          <w:szCs w:val="27"/>
          <w:lang w:eastAsia="en-IN"/>
        </w:rPr>
        <w:t>spaceship</w:t>
      </w:r>
      <w:r w:rsidRPr="00F26D95">
        <w:rPr>
          <w:rFonts w:ascii="Consolas" w:eastAsia="Times New Roman" w:hAnsi="Consolas" w:cs="Courier New"/>
          <w:color w:val="FFFFFF"/>
          <w:sz w:val="27"/>
          <w:szCs w:val="27"/>
          <w:lang w:eastAsia="en-IN"/>
        </w:rPr>
        <w:t xml:space="preserve"> = {</w:t>
      </w:r>
    </w:p>
    <w:p w14:paraId="52FEE8B3"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proofErr w:type="gramStart"/>
      <w:r w:rsidRPr="00F26D95">
        <w:rPr>
          <w:rFonts w:ascii="Consolas" w:eastAsia="Times New Roman" w:hAnsi="Consolas" w:cs="Courier New"/>
          <w:color w:val="83FFF5"/>
          <w:sz w:val="27"/>
          <w:szCs w:val="27"/>
          <w:lang w:eastAsia="en-IN"/>
        </w:rPr>
        <w:t>homePlanet</w:t>
      </w:r>
      <w:proofErr w:type="spellEnd"/>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'Earth'</w:t>
      </w:r>
      <w:r w:rsidRPr="00F26D95">
        <w:rPr>
          <w:rFonts w:ascii="Consolas" w:eastAsia="Times New Roman" w:hAnsi="Consolas" w:cs="Courier New"/>
          <w:color w:val="FFFFFF"/>
          <w:sz w:val="27"/>
          <w:szCs w:val="27"/>
          <w:lang w:eastAsia="en-IN"/>
        </w:rPr>
        <w:t>,</w:t>
      </w:r>
    </w:p>
    <w:p w14:paraId="1831FBEA"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proofErr w:type="gramStart"/>
      <w:r w:rsidRPr="00F26D95">
        <w:rPr>
          <w:rFonts w:ascii="Consolas" w:eastAsia="Times New Roman" w:hAnsi="Consolas" w:cs="Courier New"/>
          <w:color w:val="83FFF5"/>
          <w:sz w:val="27"/>
          <w:szCs w:val="27"/>
          <w:lang w:eastAsia="en-IN"/>
        </w:rPr>
        <w:t>color</w:t>
      </w:r>
      <w:proofErr w:type="spellEnd"/>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'silver'</w:t>
      </w:r>
    </w:p>
    <w:p w14:paraId="5099EE2A"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3C5296E7"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773E6FF"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B3CCFF"/>
          <w:sz w:val="27"/>
          <w:szCs w:val="27"/>
          <w:lang w:eastAsia="en-IN"/>
        </w:rPr>
        <w:t>let</w:t>
      </w: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B3CCFF"/>
          <w:sz w:val="27"/>
          <w:szCs w:val="27"/>
          <w:lang w:eastAsia="en-IN"/>
        </w:rPr>
        <w:t>paintIt</w:t>
      </w:r>
      <w:proofErr w:type="spellEnd"/>
      <w:r w:rsidRPr="00F26D95">
        <w:rPr>
          <w:rFonts w:ascii="Consolas" w:eastAsia="Times New Roman" w:hAnsi="Consolas" w:cs="Courier New"/>
          <w:color w:val="FFFFFF"/>
          <w:sz w:val="27"/>
          <w:szCs w:val="27"/>
          <w:lang w:eastAsia="en-IN"/>
        </w:rPr>
        <w:t xml:space="preserve"> = </w:t>
      </w:r>
      <w:proofErr w:type="spellStart"/>
      <w:r w:rsidRPr="00F26D95">
        <w:rPr>
          <w:rFonts w:ascii="Consolas" w:eastAsia="Times New Roman" w:hAnsi="Consolas" w:cs="Courier New"/>
          <w:color w:val="B3CCFF"/>
          <w:sz w:val="27"/>
          <w:szCs w:val="27"/>
          <w:lang w:eastAsia="en-IN"/>
        </w:rPr>
        <w:t>obj</w:t>
      </w:r>
      <w:proofErr w:type="spellEnd"/>
      <w:r w:rsidRPr="00F26D95">
        <w:rPr>
          <w:rFonts w:ascii="Consolas" w:eastAsia="Times New Roman" w:hAnsi="Consolas" w:cs="Courier New"/>
          <w:color w:val="FFFFFF"/>
          <w:sz w:val="27"/>
          <w:szCs w:val="27"/>
          <w:lang w:eastAsia="en-IN"/>
        </w:rPr>
        <w:t xml:space="preserve"> =&gt; {</w:t>
      </w:r>
    </w:p>
    <w:p w14:paraId="44719EA0"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proofErr w:type="gramStart"/>
      <w:r w:rsidRPr="00F26D95">
        <w:rPr>
          <w:rFonts w:ascii="Consolas" w:eastAsia="Times New Roman" w:hAnsi="Consolas" w:cs="Courier New"/>
          <w:color w:val="FF8973"/>
          <w:sz w:val="27"/>
          <w:szCs w:val="27"/>
          <w:lang w:eastAsia="en-IN"/>
        </w:rPr>
        <w:t>obj</w:t>
      </w:r>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83FFF5"/>
          <w:sz w:val="27"/>
          <w:szCs w:val="27"/>
          <w:lang w:eastAsia="en-IN"/>
        </w:rPr>
        <w:t>color</w:t>
      </w:r>
      <w:proofErr w:type="spellEnd"/>
      <w:proofErr w:type="gramEnd"/>
      <w:r w:rsidRPr="00F26D95">
        <w:rPr>
          <w:rFonts w:ascii="Consolas" w:eastAsia="Times New Roman" w:hAnsi="Consolas" w:cs="Courier New"/>
          <w:color w:val="FFFFFF"/>
          <w:sz w:val="27"/>
          <w:szCs w:val="27"/>
          <w:lang w:eastAsia="en-IN"/>
        </w:rPr>
        <w:t xml:space="preserve"> = </w:t>
      </w:r>
      <w:r w:rsidRPr="00F26D95">
        <w:rPr>
          <w:rFonts w:ascii="Consolas" w:eastAsia="Times New Roman" w:hAnsi="Consolas" w:cs="Courier New"/>
          <w:color w:val="FFE083"/>
          <w:sz w:val="27"/>
          <w:szCs w:val="27"/>
          <w:lang w:eastAsia="en-IN"/>
        </w:rPr>
        <w:t>'glorious gold'</w:t>
      </w:r>
    </w:p>
    <w:p w14:paraId="55DF3FBC"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709CE071"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4D5B4463"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F26D95">
        <w:rPr>
          <w:rFonts w:ascii="Consolas" w:eastAsia="Times New Roman" w:hAnsi="Consolas" w:cs="Courier New"/>
          <w:color w:val="FF8973"/>
          <w:sz w:val="27"/>
          <w:szCs w:val="27"/>
          <w:lang w:eastAsia="en-IN"/>
        </w:rPr>
        <w:t>paintIt</w:t>
      </w:r>
      <w:proofErr w:type="spellEnd"/>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FF8973"/>
          <w:sz w:val="27"/>
          <w:szCs w:val="27"/>
          <w:lang w:eastAsia="en-IN"/>
        </w:rPr>
        <w:t>spaceship</w:t>
      </w:r>
      <w:r w:rsidRPr="00F26D95">
        <w:rPr>
          <w:rFonts w:ascii="Consolas" w:eastAsia="Times New Roman" w:hAnsi="Consolas" w:cs="Courier New"/>
          <w:color w:val="FFFFFF"/>
          <w:sz w:val="27"/>
          <w:szCs w:val="27"/>
          <w:lang w:eastAsia="en-IN"/>
        </w:rPr>
        <w:t>);</w:t>
      </w:r>
    </w:p>
    <w:p w14:paraId="415B7530"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6CAB8980"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F26D95">
        <w:rPr>
          <w:rFonts w:ascii="Consolas" w:eastAsia="Times New Roman" w:hAnsi="Consolas" w:cs="Courier New"/>
          <w:color w:val="FF8973"/>
          <w:sz w:val="27"/>
          <w:szCs w:val="27"/>
          <w:lang w:eastAsia="en-IN"/>
        </w:rPr>
        <w:t>spaceship</w:t>
      </w:r>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83FFF5"/>
          <w:sz w:val="27"/>
          <w:szCs w:val="27"/>
          <w:lang w:eastAsia="en-IN"/>
        </w:rPr>
        <w:t>color</w:t>
      </w:r>
      <w:proofErr w:type="spellEnd"/>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939598"/>
          <w:sz w:val="27"/>
          <w:szCs w:val="27"/>
          <w:lang w:eastAsia="en-IN"/>
        </w:rPr>
        <w:t>// Returns 'glorious gold'</w:t>
      </w:r>
    </w:p>
    <w:p w14:paraId="0BC6F641" w14:textId="77777777" w:rsidR="00F26D95" w:rsidRPr="00F26D95" w:rsidRDefault="00F26D95" w:rsidP="00F26D95">
      <w:pPr>
        <w:spacing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Our function </w:t>
      </w:r>
      <w:proofErr w:type="spellStart"/>
      <w:proofErr w:type="gramStart"/>
      <w:r w:rsidRPr="00F26D95">
        <w:rPr>
          <w:rFonts w:ascii="Consolas" w:eastAsia="Times New Roman" w:hAnsi="Consolas" w:cs="Courier New"/>
          <w:color w:val="15141F"/>
          <w:sz w:val="20"/>
          <w:szCs w:val="20"/>
          <w:shd w:val="clear" w:color="auto" w:fill="EAE9ED"/>
          <w:lang w:eastAsia="en-IN"/>
        </w:rPr>
        <w:t>paintIt</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xml:space="preserve"> permanently changed the </w:t>
      </w:r>
      <w:proofErr w:type="spellStart"/>
      <w:r w:rsidRPr="00F26D95">
        <w:rPr>
          <w:rFonts w:ascii="Segoe UI" w:eastAsia="Times New Roman" w:hAnsi="Segoe UI" w:cs="Segoe UI"/>
          <w:color w:val="484848"/>
          <w:sz w:val="27"/>
          <w:szCs w:val="27"/>
          <w:lang w:eastAsia="en-IN"/>
        </w:rPr>
        <w:t>color</w:t>
      </w:r>
      <w:proofErr w:type="spellEnd"/>
      <w:r w:rsidRPr="00F26D95">
        <w:rPr>
          <w:rFonts w:ascii="Segoe UI" w:eastAsia="Times New Roman" w:hAnsi="Segoe UI" w:cs="Segoe UI"/>
          <w:color w:val="484848"/>
          <w:sz w:val="27"/>
          <w:szCs w:val="27"/>
          <w:lang w:eastAsia="en-IN"/>
        </w:rPr>
        <w:t xml:space="preserve"> of our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object. However, reassignment of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variable wouldn’t work in the same way:</w:t>
      </w:r>
    </w:p>
    <w:p w14:paraId="6AE1CDBD"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B3CCFF"/>
          <w:sz w:val="27"/>
          <w:szCs w:val="27"/>
          <w:lang w:eastAsia="en-IN"/>
        </w:rPr>
        <w:t>let</w:t>
      </w: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B3CCFF"/>
          <w:sz w:val="27"/>
          <w:szCs w:val="27"/>
          <w:lang w:eastAsia="en-IN"/>
        </w:rPr>
        <w:t>spaceship</w:t>
      </w:r>
      <w:r w:rsidRPr="00F26D95">
        <w:rPr>
          <w:rFonts w:ascii="Consolas" w:eastAsia="Times New Roman" w:hAnsi="Consolas" w:cs="Courier New"/>
          <w:color w:val="FFFFFF"/>
          <w:sz w:val="27"/>
          <w:szCs w:val="27"/>
          <w:lang w:eastAsia="en-IN"/>
        </w:rPr>
        <w:t xml:space="preserve"> = {</w:t>
      </w:r>
    </w:p>
    <w:p w14:paraId="739EB95A"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proofErr w:type="gramStart"/>
      <w:r w:rsidRPr="00F26D95">
        <w:rPr>
          <w:rFonts w:ascii="Consolas" w:eastAsia="Times New Roman" w:hAnsi="Consolas" w:cs="Courier New"/>
          <w:color w:val="83FFF5"/>
          <w:sz w:val="27"/>
          <w:szCs w:val="27"/>
          <w:lang w:eastAsia="en-IN"/>
        </w:rPr>
        <w:t>homePlanet</w:t>
      </w:r>
      <w:proofErr w:type="spellEnd"/>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'Earth'</w:t>
      </w:r>
      <w:r w:rsidRPr="00F26D95">
        <w:rPr>
          <w:rFonts w:ascii="Consolas" w:eastAsia="Times New Roman" w:hAnsi="Consolas" w:cs="Courier New"/>
          <w:color w:val="FFFFFF"/>
          <w:sz w:val="27"/>
          <w:szCs w:val="27"/>
          <w:lang w:eastAsia="en-IN"/>
        </w:rPr>
        <w:t>,</w:t>
      </w:r>
    </w:p>
    <w:p w14:paraId="2B39AEE7"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lastRenderedPageBreak/>
        <w:t xml:space="preserve">  </w:t>
      </w:r>
      <w:proofErr w:type="spellStart"/>
      <w:proofErr w:type="gramStart"/>
      <w:r w:rsidRPr="00F26D95">
        <w:rPr>
          <w:rFonts w:ascii="Consolas" w:eastAsia="Times New Roman" w:hAnsi="Consolas" w:cs="Courier New"/>
          <w:color w:val="83FFF5"/>
          <w:sz w:val="27"/>
          <w:szCs w:val="27"/>
          <w:lang w:eastAsia="en-IN"/>
        </w:rPr>
        <w:t>color</w:t>
      </w:r>
      <w:proofErr w:type="spellEnd"/>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'red'</w:t>
      </w:r>
    </w:p>
    <w:p w14:paraId="5EF79B79"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5C145CB4"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B3CCFF"/>
          <w:sz w:val="27"/>
          <w:szCs w:val="27"/>
          <w:lang w:eastAsia="en-IN"/>
        </w:rPr>
        <w:t>let</w:t>
      </w: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B3CCFF"/>
          <w:sz w:val="27"/>
          <w:szCs w:val="27"/>
          <w:lang w:eastAsia="en-IN"/>
        </w:rPr>
        <w:t>tryReassignment</w:t>
      </w:r>
      <w:proofErr w:type="spellEnd"/>
      <w:r w:rsidRPr="00F26D95">
        <w:rPr>
          <w:rFonts w:ascii="Consolas" w:eastAsia="Times New Roman" w:hAnsi="Consolas" w:cs="Courier New"/>
          <w:color w:val="FFFFFF"/>
          <w:sz w:val="27"/>
          <w:szCs w:val="27"/>
          <w:lang w:eastAsia="en-IN"/>
        </w:rPr>
        <w:t xml:space="preserve"> = </w:t>
      </w:r>
      <w:proofErr w:type="spellStart"/>
      <w:r w:rsidRPr="00F26D95">
        <w:rPr>
          <w:rFonts w:ascii="Consolas" w:eastAsia="Times New Roman" w:hAnsi="Consolas" w:cs="Courier New"/>
          <w:color w:val="B3CCFF"/>
          <w:sz w:val="27"/>
          <w:szCs w:val="27"/>
          <w:lang w:eastAsia="en-IN"/>
        </w:rPr>
        <w:t>obj</w:t>
      </w:r>
      <w:proofErr w:type="spellEnd"/>
      <w:r w:rsidRPr="00F26D95">
        <w:rPr>
          <w:rFonts w:ascii="Consolas" w:eastAsia="Times New Roman" w:hAnsi="Consolas" w:cs="Courier New"/>
          <w:color w:val="FFFFFF"/>
          <w:sz w:val="27"/>
          <w:szCs w:val="27"/>
          <w:lang w:eastAsia="en-IN"/>
        </w:rPr>
        <w:t xml:space="preserve"> =&gt; {</w:t>
      </w:r>
    </w:p>
    <w:p w14:paraId="143546E0"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FF8973"/>
          <w:sz w:val="27"/>
          <w:szCs w:val="27"/>
          <w:lang w:eastAsia="en-IN"/>
        </w:rPr>
        <w:t>obj</w:t>
      </w:r>
      <w:proofErr w:type="spellEnd"/>
      <w:r w:rsidRPr="00F26D95">
        <w:rPr>
          <w:rFonts w:ascii="Consolas" w:eastAsia="Times New Roman" w:hAnsi="Consolas" w:cs="Courier New"/>
          <w:color w:val="FFFFFF"/>
          <w:sz w:val="27"/>
          <w:szCs w:val="27"/>
          <w:lang w:eastAsia="en-IN"/>
        </w:rPr>
        <w:t xml:space="preserve"> = {</w:t>
      </w:r>
    </w:p>
    <w:p w14:paraId="5AECBEEA"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gramStart"/>
      <w:r w:rsidRPr="00F26D95">
        <w:rPr>
          <w:rFonts w:ascii="Consolas" w:eastAsia="Times New Roman" w:hAnsi="Consolas" w:cs="Courier New"/>
          <w:color w:val="83FFF5"/>
          <w:sz w:val="27"/>
          <w:szCs w:val="27"/>
          <w:lang w:eastAsia="en-IN"/>
        </w:rPr>
        <w:t>identified</w:t>
      </w:r>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CC7BC2"/>
          <w:sz w:val="27"/>
          <w:szCs w:val="27"/>
          <w:lang w:eastAsia="en-IN"/>
        </w:rPr>
        <w:t>false</w:t>
      </w:r>
      <w:r w:rsidRPr="00F26D95">
        <w:rPr>
          <w:rFonts w:ascii="Consolas" w:eastAsia="Times New Roman" w:hAnsi="Consolas" w:cs="Courier New"/>
          <w:color w:val="FFFFFF"/>
          <w:sz w:val="27"/>
          <w:szCs w:val="27"/>
          <w:lang w:eastAsia="en-IN"/>
        </w:rPr>
        <w:t xml:space="preserve">, </w:t>
      </w:r>
    </w:p>
    <w:p w14:paraId="4764F20C"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'transport type</w:t>
      </w:r>
      <w:proofErr w:type="gramStart"/>
      <w:r w:rsidRPr="00F26D95">
        <w:rPr>
          <w:rFonts w:ascii="Consolas" w:eastAsia="Times New Roman" w:hAnsi="Consolas" w:cs="Courier New"/>
          <w:color w:val="FFE083"/>
          <w:sz w:val="27"/>
          <w:szCs w:val="27"/>
          <w:lang w:eastAsia="en-IN"/>
        </w:rPr>
        <w:t>'</w:t>
      </w:r>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'flying'</w:t>
      </w:r>
    </w:p>
    <w:p w14:paraId="06A68470"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
    <w:p w14:paraId="3D337A81"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8973"/>
          <w:sz w:val="27"/>
          <w:szCs w:val="27"/>
          <w:lang w:eastAsia="en-IN"/>
        </w:rPr>
        <w:t>console</w:t>
      </w:r>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83FFF5"/>
          <w:sz w:val="27"/>
          <w:szCs w:val="27"/>
          <w:lang w:eastAsia="en-IN"/>
        </w:rPr>
        <w:t>log</w:t>
      </w:r>
      <w:r w:rsidRPr="00F26D95">
        <w:rPr>
          <w:rFonts w:ascii="Consolas" w:eastAsia="Times New Roman" w:hAnsi="Consolas" w:cs="Courier New"/>
          <w:color w:val="FFFFFF"/>
          <w:sz w:val="27"/>
          <w:szCs w:val="27"/>
          <w:lang w:eastAsia="en-IN"/>
        </w:rPr>
        <w:t>(</w:t>
      </w:r>
      <w:proofErr w:type="spellStart"/>
      <w:r w:rsidRPr="00F26D95">
        <w:rPr>
          <w:rFonts w:ascii="Consolas" w:eastAsia="Times New Roman" w:hAnsi="Consolas" w:cs="Courier New"/>
          <w:color w:val="FF8973"/>
          <w:sz w:val="27"/>
          <w:szCs w:val="27"/>
          <w:lang w:eastAsia="en-IN"/>
        </w:rPr>
        <w:t>obj</w:t>
      </w:r>
      <w:proofErr w:type="spell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939598"/>
          <w:sz w:val="27"/>
          <w:szCs w:val="27"/>
          <w:lang w:eastAsia="en-IN"/>
        </w:rPr>
        <w:t>// Prints {'identified': false, 'transport type': 'flying'}</w:t>
      </w:r>
    </w:p>
    <w:p w14:paraId="7AEF7B14"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5051B4C3"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6990787A"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F26D95">
        <w:rPr>
          <w:rFonts w:ascii="Consolas" w:eastAsia="Times New Roman" w:hAnsi="Consolas" w:cs="Courier New"/>
          <w:color w:val="FF8973"/>
          <w:sz w:val="27"/>
          <w:szCs w:val="27"/>
          <w:lang w:eastAsia="en-IN"/>
        </w:rPr>
        <w:t>tryReassignment</w:t>
      </w:r>
      <w:proofErr w:type="spellEnd"/>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FF8973"/>
          <w:sz w:val="27"/>
          <w:szCs w:val="27"/>
          <w:lang w:eastAsia="en-IN"/>
        </w:rPr>
        <w:t>spaceship</w:t>
      </w: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939598"/>
          <w:sz w:val="27"/>
          <w:szCs w:val="27"/>
          <w:lang w:eastAsia="en-IN"/>
        </w:rPr>
        <w:t>// The attempt at reassignment does not work.</w:t>
      </w:r>
    </w:p>
    <w:p w14:paraId="666ABFC7"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8973"/>
          <w:sz w:val="27"/>
          <w:szCs w:val="27"/>
          <w:lang w:eastAsia="en-IN"/>
        </w:rPr>
        <w:t>spaceship</w:t>
      </w: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939598"/>
          <w:sz w:val="27"/>
          <w:szCs w:val="27"/>
          <w:lang w:eastAsia="en-IN"/>
        </w:rPr>
        <w:t>// Still returns {</w:t>
      </w:r>
      <w:proofErr w:type="spellStart"/>
      <w:proofErr w:type="gramStart"/>
      <w:r w:rsidRPr="00F26D95">
        <w:rPr>
          <w:rFonts w:ascii="Consolas" w:eastAsia="Times New Roman" w:hAnsi="Consolas" w:cs="Courier New"/>
          <w:color w:val="939598"/>
          <w:sz w:val="27"/>
          <w:szCs w:val="27"/>
          <w:lang w:eastAsia="en-IN"/>
        </w:rPr>
        <w:t>homePlanet</w:t>
      </w:r>
      <w:proofErr w:type="spellEnd"/>
      <w:r w:rsidRPr="00F26D95">
        <w:rPr>
          <w:rFonts w:ascii="Consolas" w:eastAsia="Times New Roman" w:hAnsi="Consolas" w:cs="Courier New"/>
          <w:color w:val="939598"/>
          <w:sz w:val="27"/>
          <w:szCs w:val="27"/>
          <w:lang w:eastAsia="en-IN"/>
        </w:rPr>
        <w:t xml:space="preserve"> :</w:t>
      </w:r>
      <w:proofErr w:type="gramEnd"/>
      <w:r w:rsidRPr="00F26D95">
        <w:rPr>
          <w:rFonts w:ascii="Consolas" w:eastAsia="Times New Roman" w:hAnsi="Consolas" w:cs="Courier New"/>
          <w:color w:val="939598"/>
          <w:sz w:val="27"/>
          <w:szCs w:val="27"/>
          <w:lang w:eastAsia="en-IN"/>
        </w:rPr>
        <w:t xml:space="preserve"> 'Earth', </w:t>
      </w:r>
      <w:proofErr w:type="spellStart"/>
      <w:r w:rsidRPr="00F26D95">
        <w:rPr>
          <w:rFonts w:ascii="Consolas" w:eastAsia="Times New Roman" w:hAnsi="Consolas" w:cs="Courier New"/>
          <w:color w:val="939598"/>
          <w:sz w:val="27"/>
          <w:szCs w:val="27"/>
          <w:lang w:eastAsia="en-IN"/>
        </w:rPr>
        <w:t>color</w:t>
      </w:r>
      <w:proofErr w:type="spellEnd"/>
      <w:r w:rsidRPr="00F26D95">
        <w:rPr>
          <w:rFonts w:ascii="Consolas" w:eastAsia="Times New Roman" w:hAnsi="Consolas" w:cs="Courier New"/>
          <w:color w:val="939598"/>
          <w:sz w:val="27"/>
          <w:szCs w:val="27"/>
          <w:lang w:eastAsia="en-IN"/>
        </w:rPr>
        <w:t xml:space="preserve"> : 'red'};</w:t>
      </w:r>
    </w:p>
    <w:p w14:paraId="284C1EDE"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0B4901DE"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8973"/>
          <w:sz w:val="27"/>
          <w:szCs w:val="27"/>
          <w:lang w:eastAsia="en-IN"/>
        </w:rPr>
        <w:t>spaceship</w:t>
      </w:r>
      <w:r w:rsidRPr="00F26D95">
        <w:rPr>
          <w:rFonts w:ascii="Consolas" w:eastAsia="Times New Roman" w:hAnsi="Consolas" w:cs="Courier New"/>
          <w:color w:val="FFFFFF"/>
          <w:sz w:val="27"/>
          <w:szCs w:val="27"/>
          <w:lang w:eastAsia="en-IN"/>
        </w:rPr>
        <w:t xml:space="preserve"> = {</w:t>
      </w:r>
    </w:p>
    <w:p w14:paraId="0AD9659D"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gramStart"/>
      <w:r w:rsidRPr="00F26D95">
        <w:rPr>
          <w:rFonts w:ascii="Consolas" w:eastAsia="Times New Roman" w:hAnsi="Consolas" w:cs="Courier New"/>
          <w:color w:val="83FFF5"/>
          <w:sz w:val="27"/>
          <w:szCs w:val="27"/>
          <w:lang w:eastAsia="en-IN"/>
        </w:rPr>
        <w:t>identified</w:t>
      </w:r>
      <w:r w:rsidRPr="00F26D95">
        <w:rPr>
          <w:rFonts w:ascii="Consolas" w:eastAsia="Times New Roman" w:hAnsi="Consolas" w:cs="Courier New"/>
          <w:color w:val="FFFFFF"/>
          <w:sz w:val="27"/>
          <w:szCs w:val="27"/>
          <w:lang w:eastAsia="en-IN"/>
        </w:rPr>
        <w:t xml:space="preserve"> :</w:t>
      </w:r>
      <w:proofErr w:type="gramEnd"/>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CC7BC2"/>
          <w:sz w:val="27"/>
          <w:szCs w:val="27"/>
          <w:lang w:eastAsia="en-IN"/>
        </w:rPr>
        <w:t>false</w:t>
      </w:r>
      <w:r w:rsidRPr="00F26D95">
        <w:rPr>
          <w:rFonts w:ascii="Consolas" w:eastAsia="Times New Roman" w:hAnsi="Consolas" w:cs="Courier New"/>
          <w:color w:val="FFFFFF"/>
          <w:sz w:val="27"/>
          <w:szCs w:val="27"/>
          <w:lang w:eastAsia="en-IN"/>
        </w:rPr>
        <w:t xml:space="preserve">, </w:t>
      </w:r>
    </w:p>
    <w:p w14:paraId="511BE1D8"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'transport type'</w:t>
      </w: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FFE083"/>
          <w:sz w:val="27"/>
          <w:szCs w:val="27"/>
          <w:lang w:eastAsia="en-IN"/>
        </w:rPr>
        <w:t>'flying'</w:t>
      </w:r>
    </w:p>
    <w:p w14:paraId="35B402F2"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r w:rsidRPr="00F26D95">
        <w:rPr>
          <w:rFonts w:ascii="Consolas" w:eastAsia="Times New Roman" w:hAnsi="Consolas" w:cs="Courier New"/>
          <w:color w:val="939598"/>
          <w:sz w:val="27"/>
          <w:szCs w:val="27"/>
          <w:lang w:eastAsia="en-IN"/>
        </w:rPr>
        <w:t>// Regular reassignment still works.</w:t>
      </w:r>
    </w:p>
    <w:p w14:paraId="55E1D1D5" w14:textId="77777777" w:rsidR="00F26D95" w:rsidRPr="00F26D95" w:rsidRDefault="00F26D95" w:rsidP="00F26D95">
      <w:pPr>
        <w:spacing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Let’s look at what happened in the code example:</w:t>
      </w:r>
    </w:p>
    <w:p w14:paraId="533BC300" w14:textId="77777777" w:rsidR="00F26D95" w:rsidRPr="00F26D95" w:rsidRDefault="00F26D95" w:rsidP="00F26D9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We declared this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object with </w:t>
      </w:r>
      <w:r w:rsidRPr="00F26D95">
        <w:rPr>
          <w:rFonts w:ascii="Consolas" w:eastAsia="Times New Roman" w:hAnsi="Consolas" w:cs="Courier New"/>
          <w:color w:val="15141F"/>
          <w:sz w:val="20"/>
          <w:szCs w:val="20"/>
          <w:shd w:val="clear" w:color="auto" w:fill="EAE9ED"/>
          <w:lang w:eastAsia="en-IN"/>
        </w:rPr>
        <w:t>let</w:t>
      </w:r>
      <w:r w:rsidRPr="00F26D95">
        <w:rPr>
          <w:rFonts w:ascii="Segoe UI" w:eastAsia="Times New Roman" w:hAnsi="Segoe UI" w:cs="Segoe UI"/>
          <w:color w:val="484848"/>
          <w:sz w:val="27"/>
          <w:szCs w:val="27"/>
          <w:lang w:eastAsia="en-IN"/>
        </w:rPr>
        <w:t>. This allowed us to reassign it to a new object with </w:t>
      </w:r>
      <w:r w:rsidRPr="00F26D95">
        <w:rPr>
          <w:rFonts w:ascii="Consolas" w:eastAsia="Times New Roman" w:hAnsi="Consolas" w:cs="Courier New"/>
          <w:color w:val="15141F"/>
          <w:sz w:val="20"/>
          <w:szCs w:val="20"/>
          <w:shd w:val="clear" w:color="auto" w:fill="EAE9ED"/>
          <w:lang w:eastAsia="en-IN"/>
        </w:rPr>
        <w:t>identified</w:t>
      </w:r>
      <w:r w:rsidRPr="00F26D95">
        <w:rPr>
          <w:rFonts w:ascii="Segoe UI" w:eastAsia="Times New Roman" w:hAnsi="Segoe UI" w:cs="Segoe UI"/>
          <w:color w:val="484848"/>
          <w:sz w:val="27"/>
          <w:szCs w:val="27"/>
          <w:lang w:eastAsia="en-IN"/>
        </w:rPr>
        <w:t> and </w:t>
      </w:r>
      <w:r w:rsidRPr="00F26D95">
        <w:rPr>
          <w:rFonts w:ascii="Consolas" w:eastAsia="Times New Roman" w:hAnsi="Consolas" w:cs="Courier New"/>
          <w:color w:val="15141F"/>
          <w:sz w:val="20"/>
          <w:szCs w:val="20"/>
          <w:shd w:val="clear" w:color="auto" w:fill="EAE9ED"/>
          <w:lang w:eastAsia="en-IN"/>
        </w:rPr>
        <w:t>'transport type'</w:t>
      </w:r>
      <w:r w:rsidRPr="00F26D95">
        <w:rPr>
          <w:rFonts w:ascii="Segoe UI" w:eastAsia="Times New Roman" w:hAnsi="Segoe UI" w:cs="Segoe UI"/>
          <w:color w:val="484848"/>
          <w:sz w:val="27"/>
          <w:szCs w:val="27"/>
          <w:lang w:eastAsia="en-IN"/>
        </w:rPr>
        <w:t> properties with no problems.</w:t>
      </w:r>
    </w:p>
    <w:p w14:paraId="36B4C30C" w14:textId="77777777" w:rsidR="00F26D95" w:rsidRPr="00F26D95" w:rsidRDefault="00F26D95" w:rsidP="00F26D9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When we tried the same thing using a function designed to reassign the object passed into it, the reassignment didn’t stick (even though calling </w:t>
      </w:r>
      <w:proofErr w:type="gramStart"/>
      <w:r w:rsidRPr="00F26D95">
        <w:rPr>
          <w:rFonts w:ascii="Consolas" w:eastAsia="Times New Roman" w:hAnsi="Consolas" w:cs="Courier New"/>
          <w:color w:val="15141F"/>
          <w:sz w:val="20"/>
          <w:szCs w:val="20"/>
          <w:shd w:val="clear" w:color="auto" w:fill="EAE9ED"/>
          <w:lang w:eastAsia="en-IN"/>
        </w:rPr>
        <w:t>console.log(</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on the object produced the expected result).</w:t>
      </w:r>
    </w:p>
    <w:p w14:paraId="4FAB7A5A" w14:textId="77777777" w:rsidR="00F26D95" w:rsidRPr="00F26D95" w:rsidRDefault="00F26D95" w:rsidP="00F26D9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When we passed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into that function, </w:t>
      </w:r>
      <w:proofErr w:type="spellStart"/>
      <w:r w:rsidRPr="00F26D95">
        <w:rPr>
          <w:rFonts w:ascii="Consolas" w:eastAsia="Times New Roman" w:hAnsi="Consolas" w:cs="Courier New"/>
          <w:color w:val="15141F"/>
          <w:sz w:val="20"/>
          <w:szCs w:val="20"/>
          <w:shd w:val="clear" w:color="auto" w:fill="EAE9ED"/>
          <w:lang w:eastAsia="en-IN"/>
        </w:rPr>
        <w:t>obj</w:t>
      </w:r>
      <w:proofErr w:type="spellEnd"/>
      <w:r w:rsidRPr="00F26D95">
        <w:rPr>
          <w:rFonts w:ascii="Segoe UI" w:eastAsia="Times New Roman" w:hAnsi="Segoe UI" w:cs="Segoe UI"/>
          <w:color w:val="484848"/>
          <w:sz w:val="27"/>
          <w:szCs w:val="27"/>
          <w:lang w:eastAsia="en-IN"/>
        </w:rPr>
        <w:t> became a reference to the memory location of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object, but </w:t>
      </w:r>
      <w:r w:rsidRPr="00F26D95">
        <w:rPr>
          <w:rFonts w:ascii="Segoe UI" w:eastAsia="Times New Roman" w:hAnsi="Segoe UI" w:cs="Segoe UI"/>
          <w:i/>
          <w:iCs/>
          <w:color w:val="484848"/>
          <w:sz w:val="27"/>
          <w:szCs w:val="27"/>
          <w:lang w:eastAsia="en-IN"/>
        </w:rPr>
        <w:t>not</w:t>
      </w:r>
      <w:r w:rsidRPr="00F26D95">
        <w:rPr>
          <w:rFonts w:ascii="Segoe UI" w:eastAsia="Times New Roman" w:hAnsi="Segoe UI" w:cs="Segoe UI"/>
          <w:color w:val="484848"/>
          <w:sz w:val="27"/>
          <w:szCs w:val="27"/>
          <w:lang w:eastAsia="en-IN"/>
        </w:rPr>
        <w:t> to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variable. This is because the </w:t>
      </w:r>
      <w:proofErr w:type="spellStart"/>
      <w:r w:rsidRPr="00F26D95">
        <w:rPr>
          <w:rFonts w:ascii="Consolas" w:eastAsia="Times New Roman" w:hAnsi="Consolas" w:cs="Courier New"/>
          <w:color w:val="15141F"/>
          <w:sz w:val="20"/>
          <w:szCs w:val="20"/>
          <w:shd w:val="clear" w:color="auto" w:fill="EAE9ED"/>
          <w:lang w:eastAsia="en-IN"/>
        </w:rPr>
        <w:t>obj</w:t>
      </w:r>
      <w:proofErr w:type="spellEnd"/>
      <w:r w:rsidRPr="00F26D95">
        <w:rPr>
          <w:rFonts w:ascii="Segoe UI" w:eastAsia="Times New Roman" w:hAnsi="Segoe UI" w:cs="Segoe UI"/>
          <w:color w:val="484848"/>
          <w:sz w:val="27"/>
          <w:szCs w:val="27"/>
          <w:lang w:eastAsia="en-IN"/>
        </w:rPr>
        <w:t> parameter of the </w:t>
      </w:r>
      <w:proofErr w:type="spellStart"/>
      <w:proofErr w:type="gramStart"/>
      <w:r w:rsidRPr="00F26D95">
        <w:rPr>
          <w:rFonts w:ascii="Consolas" w:eastAsia="Times New Roman" w:hAnsi="Consolas" w:cs="Courier New"/>
          <w:color w:val="15141F"/>
          <w:sz w:val="20"/>
          <w:szCs w:val="20"/>
          <w:shd w:val="clear" w:color="auto" w:fill="EAE9ED"/>
          <w:lang w:eastAsia="en-IN"/>
        </w:rPr>
        <w:t>tryReassignment</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function is a variable in its own right. The body of </w:t>
      </w:r>
      <w:proofErr w:type="spellStart"/>
      <w:proofErr w:type="gramStart"/>
      <w:r w:rsidRPr="00F26D95">
        <w:rPr>
          <w:rFonts w:ascii="Consolas" w:eastAsia="Times New Roman" w:hAnsi="Consolas" w:cs="Courier New"/>
          <w:color w:val="15141F"/>
          <w:sz w:val="20"/>
          <w:szCs w:val="20"/>
          <w:shd w:val="clear" w:color="auto" w:fill="EAE9ED"/>
          <w:lang w:eastAsia="en-IN"/>
        </w:rPr>
        <w:t>tryReassignment</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has no knowledge of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variable at all!</w:t>
      </w:r>
    </w:p>
    <w:p w14:paraId="0081A41E" w14:textId="77777777" w:rsidR="00F26D95" w:rsidRPr="00F26D95" w:rsidRDefault="00F26D95" w:rsidP="00F26D95">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When we did the reassignment in the body of </w:t>
      </w:r>
      <w:proofErr w:type="spellStart"/>
      <w:proofErr w:type="gramStart"/>
      <w:r w:rsidRPr="00F26D95">
        <w:rPr>
          <w:rFonts w:ascii="Consolas" w:eastAsia="Times New Roman" w:hAnsi="Consolas" w:cs="Courier New"/>
          <w:color w:val="15141F"/>
          <w:sz w:val="20"/>
          <w:szCs w:val="20"/>
          <w:shd w:val="clear" w:color="auto" w:fill="EAE9ED"/>
          <w:lang w:eastAsia="en-IN"/>
        </w:rPr>
        <w:t>tryReassignment</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the </w:t>
      </w:r>
      <w:proofErr w:type="spellStart"/>
      <w:r w:rsidRPr="00F26D95">
        <w:rPr>
          <w:rFonts w:ascii="Consolas" w:eastAsia="Times New Roman" w:hAnsi="Consolas" w:cs="Courier New"/>
          <w:color w:val="15141F"/>
          <w:sz w:val="20"/>
          <w:szCs w:val="20"/>
          <w:shd w:val="clear" w:color="auto" w:fill="EAE9ED"/>
          <w:lang w:eastAsia="en-IN"/>
        </w:rPr>
        <w:t>obj</w:t>
      </w:r>
      <w:proofErr w:type="spellEnd"/>
      <w:r w:rsidRPr="00F26D95">
        <w:rPr>
          <w:rFonts w:ascii="Segoe UI" w:eastAsia="Times New Roman" w:hAnsi="Segoe UI" w:cs="Segoe UI"/>
          <w:color w:val="484848"/>
          <w:sz w:val="27"/>
          <w:szCs w:val="27"/>
          <w:lang w:eastAsia="en-IN"/>
        </w:rPr>
        <w:t> variable came to refer to the memory location of the object </w:t>
      </w:r>
      <w:r w:rsidRPr="00F26D95">
        <w:rPr>
          <w:rFonts w:ascii="Consolas" w:eastAsia="Times New Roman" w:hAnsi="Consolas" w:cs="Courier New"/>
          <w:color w:val="15141F"/>
          <w:sz w:val="20"/>
          <w:szCs w:val="20"/>
          <w:shd w:val="clear" w:color="auto" w:fill="EAE9ED"/>
          <w:lang w:eastAsia="en-IN"/>
        </w:rPr>
        <w:t>{'identified' : false, 'transport type' : 'flying'}</w:t>
      </w:r>
      <w:r w:rsidRPr="00F26D95">
        <w:rPr>
          <w:rFonts w:ascii="Segoe UI" w:eastAsia="Times New Roman" w:hAnsi="Segoe UI" w:cs="Segoe UI"/>
          <w:color w:val="484848"/>
          <w:sz w:val="27"/>
          <w:szCs w:val="27"/>
          <w:lang w:eastAsia="en-IN"/>
        </w:rPr>
        <w:t>, while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variable was completely unchanged from its earlier value.</w:t>
      </w:r>
    </w:p>
    <w:p w14:paraId="0881C913" w14:textId="77777777" w:rsidR="00F26D95" w:rsidRPr="00F26D95" w:rsidRDefault="00F26D95" w:rsidP="00F26D95">
      <w:pPr>
        <w:shd w:val="clear" w:color="auto" w:fill="F6F5FA"/>
        <w:spacing w:after="0" w:line="240" w:lineRule="auto"/>
        <w:rPr>
          <w:rFonts w:ascii="Segoe UI" w:eastAsia="Times New Roman" w:hAnsi="Segoe UI" w:cs="Segoe UI"/>
          <w:b/>
          <w:bCs/>
          <w:color w:val="19191A"/>
          <w:sz w:val="27"/>
          <w:szCs w:val="27"/>
          <w:lang w:eastAsia="en-IN"/>
        </w:rPr>
      </w:pPr>
      <w:r w:rsidRPr="00F26D95">
        <w:rPr>
          <w:rFonts w:ascii="Segoe UI" w:eastAsia="Times New Roman" w:hAnsi="Segoe UI" w:cs="Segoe UI"/>
          <w:b/>
          <w:bCs/>
          <w:color w:val="19191A"/>
          <w:sz w:val="27"/>
          <w:szCs w:val="27"/>
          <w:lang w:eastAsia="en-IN"/>
        </w:rPr>
        <w:t>Instructions</w:t>
      </w:r>
    </w:p>
    <w:p w14:paraId="760B9DE4"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b/>
          <w:bCs/>
          <w:color w:val="484848"/>
          <w:sz w:val="27"/>
          <w:szCs w:val="27"/>
          <w:lang w:eastAsia="en-IN"/>
        </w:rPr>
        <w:t>1.</w:t>
      </w:r>
    </w:p>
    <w:p w14:paraId="36B51DD1"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Write a function </w:t>
      </w:r>
      <w:proofErr w:type="spellStart"/>
      <w:proofErr w:type="gramStart"/>
      <w:r w:rsidRPr="00F26D95">
        <w:rPr>
          <w:rFonts w:ascii="Consolas" w:eastAsia="Times New Roman" w:hAnsi="Consolas" w:cs="Courier New"/>
          <w:color w:val="15141F"/>
          <w:sz w:val="20"/>
          <w:szCs w:val="20"/>
          <w:shd w:val="clear" w:color="auto" w:fill="EAE9ED"/>
          <w:lang w:eastAsia="en-IN"/>
        </w:rPr>
        <w:t>greenEnergy</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that has an object as a parameter and sets that object’s </w:t>
      </w:r>
      <w:r w:rsidRPr="00F26D95">
        <w:rPr>
          <w:rFonts w:ascii="Consolas" w:eastAsia="Times New Roman" w:hAnsi="Consolas" w:cs="Courier New"/>
          <w:color w:val="15141F"/>
          <w:sz w:val="20"/>
          <w:szCs w:val="20"/>
          <w:shd w:val="clear" w:color="auto" w:fill="EAE9ED"/>
          <w:lang w:eastAsia="en-IN"/>
        </w:rPr>
        <w:t>'Fuel Type'</w:t>
      </w:r>
      <w:r w:rsidRPr="00F26D95">
        <w:rPr>
          <w:rFonts w:ascii="Segoe UI" w:eastAsia="Times New Roman" w:hAnsi="Segoe UI" w:cs="Segoe UI"/>
          <w:color w:val="484848"/>
          <w:sz w:val="27"/>
          <w:szCs w:val="27"/>
          <w:lang w:eastAsia="en-IN"/>
        </w:rPr>
        <w:t> property to </w:t>
      </w:r>
      <w:r w:rsidRPr="00F26D95">
        <w:rPr>
          <w:rFonts w:ascii="Consolas" w:eastAsia="Times New Roman" w:hAnsi="Consolas" w:cs="Courier New"/>
          <w:color w:val="15141F"/>
          <w:sz w:val="20"/>
          <w:szCs w:val="20"/>
          <w:shd w:val="clear" w:color="auto" w:fill="EAE9ED"/>
          <w:lang w:eastAsia="en-IN"/>
        </w:rPr>
        <w:t>'avocado oil'</w:t>
      </w:r>
      <w:r w:rsidRPr="00F26D95">
        <w:rPr>
          <w:rFonts w:ascii="Segoe UI" w:eastAsia="Times New Roman" w:hAnsi="Segoe UI" w:cs="Segoe UI"/>
          <w:color w:val="484848"/>
          <w:sz w:val="27"/>
          <w:szCs w:val="27"/>
          <w:lang w:eastAsia="en-IN"/>
        </w:rPr>
        <w:t>.</w:t>
      </w:r>
    </w:p>
    <w:p w14:paraId="5D459F09"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Hint</w:t>
      </w:r>
    </w:p>
    <w:p w14:paraId="52F2FA61"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B3CCFF"/>
          <w:sz w:val="27"/>
          <w:szCs w:val="27"/>
          <w:lang w:eastAsia="en-IN"/>
        </w:rPr>
        <w:t>let</w:t>
      </w: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B3CCFF"/>
          <w:sz w:val="27"/>
          <w:szCs w:val="27"/>
          <w:lang w:eastAsia="en-IN"/>
        </w:rPr>
        <w:t>functionName</w:t>
      </w:r>
      <w:proofErr w:type="spellEnd"/>
      <w:r w:rsidRPr="00F26D95">
        <w:rPr>
          <w:rFonts w:ascii="Consolas" w:eastAsia="Times New Roman" w:hAnsi="Consolas" w:cs="Courier New"/>
          <w:color w:val="FFFFFF"/>
          <w:sz w:val="27"/>
          <w:szCs w:val="27"/>
          <w:lang w:eastAsia="en-IN"/>
        </w:rPr>
        <w:t xml:space="preserve"> = </w:t>
      </w:r>
      <w:proofErr w:type="spellStart"/>
      <w:r w:rsidRPr="00F26D95">
        <w:rPr>
          <w:rFonts w:ascii="Consolas" w:eastAsia="Times New Roman" w:hAnsi="Consolas" w:cs="Courier New"/>
          <w:color w:val="B3CCFF"/>
          <w:sz w:val="27"/>
          <w:szCs w:val="27"/>
          <w:lang w:eastAsia="en-IN"/>
        </w:rPr>
        <w:t>objectParam</w:t>
      </w:r>
      <w:proofErr w:type="spellEnd"/>
      <w:r w:rsidRPr="00F26D95">
        <w:rPr>
          <w:rFonts w:ascii="Consolas" w:eastAsia="Times New Roman" w:hAnsi="Consolas" w:cs="Courier New"/>
          <w:color w:val="FFFFFF"/>
          <w:sz w:val="27"/>
          <w:szCs w:val="27"/>
          <w:lang w:eastAsia="en-IN"/>
        </w:rPr>
        <w:t xml:space="preserve"> =&gt; {</w:t>
      </w:r>
    </w:p>
    <w:p w14:paraId="4E7C3A79"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proofErr w:type="gramStart"/>
      <w:r w:rsidRPr="00F26D95">
        <w:rPr>
          <w:rFonts w:ascii="Consolas" w:eastAsia="Times New Roman" w:hAnsi="Consolas" w:cs="Courier New"/>
          <w:color w:val="FF8973"/>
          <w:sz w:val="27"/>
          <w:szCs w:val="27"/>
          <w:lang w:eastAsia="en-IN"/>
        </w:rPr>
        <w:t>objectParam</w:t>
      </w:r>
      <w:proofErr w:type="spellEnd"/>
      <w:r w:rsidRPr="00F26D95">
        <w:rPr>
          <w:rFonts w:ascii="Consolas" w:eastAsia="Times New Roman" w:hAnsi="Consolas" w:cs="Courier New"/>
          <w:color w:val="FFFFFF"/>
          <w:sz w:val="27"/>
          <w:szCs w:val="27"/>
          <w:lang w:eastAsia="en-IN"/>
        </w:rPr>
        <w:t>[</w:t>
      </w:r>
      <w:proofErr w:type="gramEnd"/>
      <w:r w:rsidRPr="00F26D95">
        <w:rPr>
          <w:rFonts w:ascii="Consolas" w:eastAsia="Times New Roman" w:hAnsi="Consolas" w:cs="Courier New"/>
          <w:color w:val="FFE083"/>
          <w:sz w:val="27"/>
          <w:szCs w:val="27"/>
          <w:lang w:eastAsia="en-IN"/>
        </w:rPr>
        <w:t>'Property Name'</w:t>
      </w:r>
      <w:r w:rsidRPr="00F26D95">
        <w:rPr>
          <w:rFonts w:ascii="Consolas" w:eastAsia="Times New Roman" w:hAnsi="Consolas" w:cs="Courier New"/>
          <w:color w:val="FFFFFF"/>
          <w:sz w:val="27"/>
          <w:szCs w:val="27"/>
          <w:lang w:eastAsia="en-IN"/>
        </w:rPr>
        <w:t xml:space="preserve">] = </w:t>
      </w:r>
      <w:r w:rsidRPr="00F26D95">
        <w:rPr>
          <w:rFonts w:ascii="Consolas" w:eastAsia="Times New Roman" w:hAnsi="Consolas" w:cs="Courier New"/>
          <w:color w:val="FFE083"/>
          <w:sz w:val="27"/>
          <w:szCs w:val="27"/>
          <w:lang w:eastAsia="en-IN"/>
        </w:rPr>
        <w:t>'New Property Value'</w:t>
      </w:r>
      <w:r w:rsidRPr="00F26D95">
        <w:rPr>
          <w:rFonts w:ascii="Consolas" w:eastAsia="Times New Roman" w:hAnsi="Consolas" w:cs="Courier New"/>
          <w:color w:val="FFFFFF"/>
          <w:sz w:val="27"/>
          <w:szCs w:val="27"/>
          <w:lang w:eastAsia="en-IN"/>
        </w:rPr>
        <w:t>;</w:t>
      </w:r>
    </w:p>
    <w:p w14:paraId="0EDC08A1"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2A43C5B5"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b/>
          <w:bCs/>
          <w:color w:val="484848"/>
          <w:sz w:val="27"/>
          <w:szCs w:val="27"/>
          <w:lang w:eastAsia="en-IN"/>
        </w:rPr>
        <w:t>2.</w:t>
      </w:r>
    </w:p>
    <w:p w14:paraId="05047398"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lastRenderedPageBreak/>
        <w:t>Write a function </w:t>
      </w:r>
      <w:proofErr w:type="spellStart"/>
      <w:proofErr w:type="gramStart"/>
      <w:r w:rsidRPr="00F26D95">
        <w:rPr>
          <w:rFonts w:ascii="Consolas" w:eastAsia="Times New Roman" w:hAnsi="Consolas" w:cs="Courier New"/>
          <w:color w:val="15141F"/>
          <w:sz w:val="20"/>
          <w:szCs w:val="20"/>
          <w:shd w:val="clear" w:color="auto" w:fill="EAE9ED"/>
          <w:lang w:eastAsia="en-IN"/>
        </w:rPr>
        <w:t>remotelyDisable</w:t>
      </w:r>
      <w:proofErr w:type="spellEnd"/>
      <w:r w:rsidRPr="00F26D95">
        <w:rPr>
          <w:rFonts w:ascii="Consolas" w:eastAsia="Times New Roman" w:hAnsi="Consolas" w:cs="Courier New"/>
          <w:color w:val="15141F"/>
          <w:sz w:val="20"/>
          <w:szCs w:val="20"/>
          <w:shd w:val="clear" w:color="auto" w:fill="EAE9ED"/>
          <w:lang w:eastAsia="en-IN"/>
        </w:rPr>
        <w:t>(</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that has an object as a parameter and sets (or reassigns) that object’s </w:t>
      </w:r>
      <w:r w:rsidRPr="00F26D95">
        <w:rPr>
          <w:rFonts w:ascii="Consolas" w:eastAsia="Times New Roman" w:hAnsi="Consolas" w:cs="Courier New"/>
          <w:color w:val="15141F"/>
          <w:sz w:val="20"/>
          <w:szCs w:val="20"/>
          <w:shd w:val="clear" w:color="auto" w:fill="EAE9ED"/>
          <w:lang w:eastAsia="en-IN"/>
        </w:rPr>
        <w:t>disabled</w:t>
      </w:r>
      <w:r w:rsidRPr="00F26D95">
        <w:rPr>
          <w:rFonts w:ascii="Segoe UI" w:eastAsia="Times New Roman" w:hAnsi="Segoe UI" w:cs="Segoe UI"/>
          <w:color w:val="484848"/>
          <w:sz w:val="27"/>
          <w:szCs w:val="27"/>
          <w:lang w:eastAsia="en-IN"/>
        </w:rPr>
        <w:t> property to </w:t>
      </w:r>
      <w:r w:rsidRPr="00F26D95">
        <w:rPr>
          <w:rFonts w:ascii="Consolas" w:eastAsia="Times New Roman" w:hAnsi="Consolas" w:cs="Courier New"/>
          <w:color w:val="15141F"/>
          <w:sz w:val="20"/>
          <w:szCs w:val="20"/>
          <w:shd w:val="clear" w:color="auto" w:fill="EAE9ED"/>
          <w:lang w:eastAsia="en-IN"/>
        </w:rPr>
        <w:t>true</w:t>
      </w:r>
      <w:r w:rsidRPr="00F26D95">
        <w:rPr>
          <w:rFonts w:ascii="Segoe UI" w:eastAsia="Times New Roman" w:hAnsi="Segoe UI" w:cs="Segoe UI"/>
          <w:color w:val="484848"/>
          <w:sz w:val="27"/>
          <w:szCs w:val="27"/>
          <w:lang w:eastAsia="en-IN"/>
        </w:rPr>
        <w:t>.</w:t>
      </w:r>
    </w:p>
    <w:p w14:paraId="16D34299"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Hint</w:t>
      </w:r>
    </w:p>
    <w:p w14:paraId="41AE99C9"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B3CCFF"/>
          <w:sz w:val="27"/>
          <w:szCs w:val="27"/>
          <w:lang w:eastAsia="en-IN"/>
        </w:rPr>
        <w:t>let</w:t>
      </w: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B3CCFF"/>
          <w:sz w:val="27"/>
          <w:szCs w:val="27"/>
          <w:lang w:eastAsia="en-IN"/>
        </w:rPr>
        <w:t>functionName</w:t>
      </w:r>
      <w:proofErr w:type="spellEnd"/>
      <w:r w:rsidRPr="00F26D95">
        <w:rPr>
          <w:rFonts w:ascii="Consolas" w:eastAsia="Times New Roman" w:hAnsi="Consolas" w:cs="Courier New"/>
          <w:color w:val="FFFFFF"/>
          <w:sz w:val="27"/>
          <w:szCs w:val="27"/>
          <w:lang w:eastAsia="en-IN"/>
        </w:rPr>
        <w:t xml:space="preserve"> = </w:t>
      </w:r>
      <w:proofErr w:type="spellStart"/>
      <w:r w:rsidRPr="00F26D95">
        <w:rPr>
          <w:rFonts w:ascii="Consolas" w:eastAsia="Times New Roman" w:hAnsi="Consolas" w:cs="Courier New"/>
          <w:color w:val="B3CCFF"/>
          <w:sz w:val="27"/>
          <w:szCs w:val="27"/>
          <w:lang w:eastAsia="en-IN"/>
        </w:rPr>
        <w:t>objectParam</w:t>
      </w:r>
      <w:proofErr w:type="spellEnd"/>
      <w:r w:rsidRPr="00F26D95">
        <w:rPr>
          <w:rFonts w:ascii="Consolas" w:eastAsia="Times New Roman" w:hAnsi="Consolas" w:cs="Courier New"/>
          <w:color w:val="FFFFFF"/>
          <w:sz w:val="27"/>
          <w:szCs w:val="27"/>
          <w:lang w:eastAsia="en-IN"/>
        </w:rPr>
        <w:t xml:space="preserve"> =&gt; {</w:t>
      </w:r>
    </w:p>
    <w:p w14:paraId="624E8251"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 xml:space="preserve">  </w:t>
      </w:r>
      <w:proofErr w:type="spellStart"/>
      <w:r w:rsidRPr="00F26D95">
        <w:rPr>
          <w:rFonts w:ascii="Consolas" w:eastAsia="Times New Roman" w:hAnsi="Consolas" w:cs="Courier New"/>
          <w:color w:val="FF8973"/>
          <w:sz w:val="27"/>
          <w:szCs w:val="27"/>
          <w:lang w:eastAsia="en-IN"/>
        </w:rPr>
        <w:t>objectParam</w:t>
      </w:r>
      <w:r w:rsidRPr="00F26D95">
        <w:rPr>
          <w:rFonts w:ascii="Consolas" w:eastAsia="Times New Roman" w:hAnsi="Consolas" w:cs="Courier New"/>
          <w:color w:val="FFFFFF"/>
          <w:sz w:val="27"/>
          <w:szCs w:val="27"/>
          <w:lang w:eastAsia="en-IN"/>
        </w:rPr>
        <w:t>.</w:t>
      </w:r>
      <w:r w:rsidRPr="00F26D95">
        <w:rPr>
          <w:rFonts w:ascii="Consolas" w:eastAsia="Times New Roman" w:hAnsi="Consolas" w:cs="Courier New"/>
          <w:color w:val="83FFF5"/>
          <w:sz w:val="27"/>
          <w:szCs w:val="27"/>
          <w:lang w:eastAsia="en-IN"/>
        </w:rPr>
        <w:t>propertyName</w:t>
      </w:r>
      <w:proofErr w:type="spellEnd"/>
      <w:r w:rsidRPr="00F26D95">
        <w:rPr>
          <w:rFonts w:ascii="Consolas" w:eastAsia="Times New Roman" w:hAnsi="Consolas" w:cs="Courier New"/>
          <w:color w:val="FFFFFF"/>
          <w:sz w:val="27"/>
          <w:szCs w:val="27"/>
          <w:lang w:eastAsia="en-IN"/>
        </w:rPr>
        <w:t xml:space="preserve"> = </w:t>
      </w:r>
      <w:r w:rsidRPr="00F26D95">
        <w:rPr>
          <w:rFonts w:ascii="Consolas" w:eastAsia="Times New Roman" w:hAnsi="Consolas" w:cs="Courier New"/>
          <w:color w:val="FFE083"/>
          <w:sz w:val="27"/>
          <w:szCs w:val="27"/>
          <w:lang w:eastAsia="en-IN"/>
        </w:rPr>
        <w:t>'A Property Value'</w:t>
      </w:r>
      <w:r w:rsidRPr="00F26D95">
        <w:rPr>
          <w:rFonts w:ascii="Consolas" w:eastAsia="Times New Roman" w:hAnsi="Consolas" w:cs="Courier New"/>
          <w:color w:val="FFFFFF"/>
          <w:sz w:val="27"/>
          <w:szCs w:val="27"/>
          <w:lang w:eastAsia="en-IN"/>
        </w:rPr>
        <w:t>;</w:t>
      </w:r>
    </w:p>
    <w:p w14:paraId="78EA5682" w14:textId="77777777" w:rsidR="00F26D95" w:rsidRPr="00F26D95" w:rsidRDefault="00F26D95" w:rsidP="00F26D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F26D95">
        <w:rPr>
          <w:rFonts w:ascii="Consolas" w:eastAsia="Times New Roman" w:hAnsi="Consolas" w:cs="Courier New"/>
          <w:color w:val="FFFFFF"/>
          <w:sz w:val="27"/>
          <w:szCs w:val="27"/>
          <w:lang w:eastAsia="en-IN"/>
        </w:rPr>
        <w:t>};</w:t>
      </w:r>
    </w:p>
    <w:p w14:paraId="5105A772"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b/>
          <w:bCs/>
          <w:color w:val="484848"/>
          <w:sz w:val="27"/>
          <w:szCs w:val="27"/>
          <w:lang w:eastAsia="en-IN"/>
        </w:rPr>
        <w:t>3.</w:t>
      </w:r>
    </w:p>
    <w:p w14:paraId="60F5A1BF" w14:textId="77777777" w:rsidR="00F26D95" w:rsidRPr="00F26D95" w:rsidRDefault="00F26D95" w:rsidP="00F26D95">
      <w:pPr>
        <w:spacing w:after="0" w:line="240" w:lineRule="auto"/>
        <w:rPr>
          <w:rFonts w:ascii="Segoe UI" w:eastAsia="Times New Roman" w:hAnsi="Segoe UI" w:cs="Segoe UI"/>
          <w:color w:val="484848"/>
          <w:sz w:val="27"/>
          <w:szCs w:val="27"/>
          <w:lang w:eastAsia="en-IN"/>
        </w:rPr>
      </w:pPr>
      <w:r w:rsidRPr="00F26D95">
        <w:rPr>
          <w:rFonts w:ascii="Segoe UI" w:eastAsia="Times New Roman" w:hAnsi="Segoe UI" w:cs="Segoe UI"/>
          <w:color w:val="484848"/>
          <w:sz w:val="27"/>
          <w:szCs w:val="27"/>
          <w:lang w:eastAsia="en-IN"/>
        </w:rPr>
        <w:t>Call your two functions with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object in the code editor, then </w:t>
      </w:r>
      <w:proofErr w:type="gramStart"/>
      <w:r w:rsidRPr="00F26D95">
        <w:rPr>
          <w:rFonts w:ascii="Consolas" w:eastAsia="Times New Roman" w:hAnsi="Consolas" w:cs="Courier New"/>
          <w:color w:val="15141F"/>
          <w:sz w:val="20"/>
          <w:szCs w:val="20"/>
          <w:shd w:val="clear" w:color="auto" w:fill="EAE9ED"/>
          <w:lang w:eastAsia="en-IN"/>
        </w:rPr>
        <w:t>console.log(</w:t>
      </w:r>
      <w:proofErr w:type="gramEnd"/>
      <w:r w:rsidRPr="00F26D95">
        <w:rPr>
          <w:rFonts w:ascii="Consolas" w:eastAsia="Times New Roman" w:hAnsi="Consolas" w:cs="Courier New"/>
          <w:color w:val="15141F"/>
          <w:sz w:val="20"/>
          <w:szCs w:val="20"/>
          <w:shd w:val="clear" w:color="auto" w:fill="EAE9ED"/>
          <w:lang w:eastAsia="en-IN"/>
        </w:rPr>
        <w:t>)</w:t>
      </w:r>
      <w:r w:rsidRPr="00F26D95">
        <w:rPr>
          <w:rFonts w:ascii="Segoe UI" w:eastAsia="Times New Roman" w:hAnsi="Segoe UI" w:cs="Segoe UI"/>
          <w:color w:val="484848"/>
          <w:sz w:val="27"/>
          <w:szCs w:val="27"/>
          <w:lang w:eastAsia="en-IN"/>
        </w:rPr>
        <w:t> the </w:t>
      </w:r>
      <w:r w:rsidRPr="00F26D95">
        <w:rPr>
          <w:rFonts w:ascii="Consolas" w:eastAsia="Times New Roman" w:hAnsi="Consolas" w:cs="Courier New"/>
          <w:color w:val="15141F"/>
          <w:sz w:val="20"/>
          <w:szCs w:val="20"/>
          <w:shd w:val="clear" w:color="auto" w:fill="EAE9ED"/>
          <w:lang w:eastAsia="en-IN"/>
        </w:rPr>
        <w:t>spaceship</w:t>
      </w:r>
      <w:r w:rsidRPr="00F26D95">
        <w:rPr>
          <w:rFonts w:ascii="Segoe UI" w:eastAsia="Times New Roman" w:hAnsi="Segoe UI" w:cs="Segoe UI"/>
          <w:color w:val="484848"/>
          <w:sz w:val="27"/>
          <w:szCs w:val="27"/>
          <w:lang w:eastAsia="en-IN"/>
        </w:rPr>
        <w:t> object to confirm those properties were changed/added.</w:t>
      </w:r>
    </w:p>
    <w:p w14:paraId="03667F7C" w14:textId="1F23A1D4" w:rsidR="00F26D95" w:rsidRDefault="00F26D95"/>
    <w:p w14:paraId="120BA39C"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B3CCFF"/>
          <w:sz w:val="21"/>
          <w:szCs w:val="21"/>
          <w:lang w:eastAsia="en-IN"/>
        </w:rPr>
        <w:t>let spaceship</w:t>
      </w:r>
      <w:r w:rsidRPr="00DE315B">
        <w:rPr>
          <w:rFonts w:ascii="Consolas" w:eastAsia="Times New Roman" w:hAnsi="Consolas" w:cs="Times New Roman"/>
          <w:color w:val="FFFFFF"/>
          <w:sz w:val="21"/>
          <w:szCs w:val="21"/>
          <w:lang w:eastAsia="en-IN"/>
        </w:rPr>
        <w:t> = {</w:t>
      </w:r>
    </w:p>
    <w:p w14:paraId="63905BDB"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  </w:t>
      </w:r>
      <w:r w:rsidRPr="00DE315B">
        <w:rPr>
          <w:rFonts w:ascii="Consolas" w:eastAsia="Times New Roman" w:hAnsi="Consolas" w:cs="Times New Roman"/>
          <w:color w:val="FFE083"/>
          <w:sz w:val="21"/>
          <w:szCs w:val="21"/>
          <w:lang w:eastAsia="en-IN"/>
        </w:rPr>
        <w:t>'Fuel Type</w:t>
      </w:r>
      <w:proofErr w:type="gramStart"/>
      <w:r w:rsidRPr="00DE315B">
        <w:rPr>
          <w:rFonts w:ascii="Consolas" w:eastAsia="Times New Roman" w:hAnsi="Consolas" w:cs="Times New Roman"/>
          <w:color w:val="FFE083"/>
          <w:sz w:val="21"/>
          <w:szCs w:val="21"/>
          <w:lang w:eastAsia="en-IN"/>
        </w:rPr>
        <w:t>'</w:t>
      </w:r>
      <w:r w:rsidRPr="00DE315B">
        <w:rPr>
          <w:rFonts w:ascii="Consolas" w:eastAsia="Times New Roman" w:hAnsi="Consolas" w:cs="Times New Roman"/>
          <w:color w:val="FFFFFF"/>
          <w:sz w:val="21"/>
          <w:szCs w:val="21"/>
          <w:lang w:eastAsia="en-IN"/>
        </w:rPr>
        <w:t> :</w:t>
      </w:r>
      <w:proofErr w:type="gramEnd"/>
      <w:r w:rsidRPr="00DE315B">
        <w:rPr>
          <w:rFonts w:ascii="Consolas" w:eastAsia="Times New Roman" w:hAnsi="Consolas" w:cs="Times New Roman"/>
          <w:color w:val="FFFFFF"/>
          <w:sz w:val="21"/>
          <w:szCs w:val="21"/>
          <w:lang w:eastAsia="en-IN"/>
        </w:rPr>
        <w:t> </w:t>
      </w:r>
      <w:r w:rsidRPr="00DE315B">
        <w:rPr>
          <w:rFonts w:ascii="Consolas" w:eastAsia="Times New Roman" w:hAnsi="Consolas" w:cs="Times New Roman"/>
          <w:color w:val="FFE083"/>
          <w:sz w:val="21"/>
          <w:szCs w:val="21"/>
          <w:lang w:eastAsia="en-IN"/>
        </w:rPr>
        <w:t>'Turbo Fuel'</w:t>
      </w:r>
      <w:r w:rsidRPr="00DE315B">
        <w:rPr>
          <w:rFonts w:ascii="Consolas" w:eastAsia="Times New Roman" w:hAnsi="Consolas" w:cs="Times New Roman"/>
          <w:color w:val="FFFFFF"/>
          <w:sz w:val="21"/>
          <w:szCs w:val="21"/>
          <w:lang w:eastAsia="en-IN"/>
        </w:rPr>
        <w:t>,</w:t>
      </w:r>
    </w:p>
    <w:p w14:paraId="3420C5A3"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  </w:t>
      </w:r>
      <w:proofErr w:type="spellStart"/>
      <w:proofErr w:type="gramStart"/>
      <w:r w:rsidRPr="00DE315B">
        <w:rPr>
          <w:rFonts w:ascii="Consolas" w:eastAsia="Times New Roman" w:hAnsi="Consolas" w:cs="Times New Roman"/>
          <w:color w:val="83FFF5"/>
          <w:sz w:val="21"/>
          <w:szCs w:val="21"/>
          <w:lang w:eastAsia="en-IN"/>
        </w:rPr>
        <w:t>homePlanet</w:t>
      </w:r>
      <w:proofErr w:type="spellEnd"/>
      <w:r w:rsidRPr="00DE315B">
        <w:rPr>
          <w:rFonts w:ascii="Consolas" w:eastAsia="Times New Roman" w:hAnsi="Consolas" w:cs="Times New Roman"/>
          <w:color w:val="FFFFFF"/>
          <w:sz w:val="21"/>
          <w:szCs w:val="21"/>
          <w:lang w:eastAsia="en-IN"/>
        </w:rPr>
        <w:t> :</w:t>
      </w:r>
      <w:proofErr w:type="gramEnd"/>
      <w:r w:rsidRPr="00DE315B">
        <w:rPr>
          <w:rFonts w:ascii="Consolas" w:eastAsia="Times New Roman" w:hAnsi="Consolas" w:cs="Times New Roman"/>
          <w:color w:val="FFFFFF"/>
          <w:sz w:val="21"/>
          <w:szCs w:val="21"/>
          <w:lang w:eastAsia="en-IN"/>
        </w:rPr>
        <w:t> </w:t>
      </w:r>
      <w:r w:rsidRPr="00DE315B">
        <w:rPr>
          <w:rFonts w:ascii="Consolas" w:eastAsia="Times New Roman" w:hAnsi="Consolas" w:cs="Times New Roman"/>
          <w:color w:val="FFE083"/>
          <w:sz w:val="21"/>
          <w:szCs w:val="21"/>
          <w:lang w:eastAsia="en-IN"/>
        </w:rPr>
        <w:t>'Earth'</w:t>
      </w:r>
    </w:p>
    <w:p w14:paraId="684AD953"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w:t>
      </w:r>
    </w:p>
    <w:p w14:paraId="1A804090"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
    <w:p w14:paraId="45398E02"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939598"/>
          <w:sz w:val="21"/>
          <w:szCs w:val="21"/>
          <w:lang w:eastAsia="en-IN"/>
        </w:rPr>
        <w:t>// Write your code below</w:t>
      </w:r>
    </w:p>
    <w:p w14:paraId="4C09B752"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
    <w:p w14:paraId="2BCAA167"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E315B">
        <w:rPr>
          <w:rFonts w:ascii="Consolas" w:eastAsia="Times New Roman" w:hAnsi="Consolas" w:cs="Times New Roman"/>
          <w:color w:val="B3CCFF"/>
          <w:sz w:val="21"/>
          <w:szCs w:val="21"/>
          <w:lang w:eastAsia="en-IN"/>
        </w:rPr>
        <w:t>const</w:t>
      </w:r>
      <w:proofErr w:type="spellEnd"/>
      <w:r w:rsidRPr="00DE315B">
        <w:rPr>
          <w:rFonts w:ascii="Consolas" w:eastAsia="Times New Roman" w:hAnsi="Consolas" w:cs="Times New Roman"/>
          <w:color w:val="B3CCFF"/>
          <w:sz w:val="21"/>
          <w:szCs w:val="21"/>
          <w:lang w:eastAsia="en-IN"/>
        </w:rPr>
        <w:t> </w:t>
      </w:r>
      <w:proofErr w:type="spellStart"/>
      <w:r w:rsidRPr="00DE315B">
        <w:rPr>
          <w:rFonts w:ascii="Consolas" w:eastAsia="Times New Roman" w:hAnsi="Consolas" w:cs="Times New Roman"/>
          <w:color w:val="B3CCFF"/>
          <w:sz w:val="21"/>
          <w:szCs w:val="21"/>
          <w:lang w:eastAsia="en-IN"/>
        </w:rPr>
        <w:t>greenEnergy</w:t>
      </w:r>
      <w:proofErr w:type="spellEnd"/>
      <w:r w:rsidRPr="00DE315B">
        <w:rPr>
          <w:rFonts w:ascii="Consolas" w:eastAsia="Times New Roman" w:hAnsi="Consolas" w:cs="Times New Roman"/>
          <w:color w:val="FFFFFF"/>
          <w:sz w:val="21"/>
          <w:szCs w:val="21"/>
          <w:lang w:eastAsia="en-IN"/>
        </w:rPr>
        <w:t> = </w:t>
      </w:r>
      <w:r w:rsidRPr="00DE315B">
        <w:rPr>
          <w:rFonts w:ascii="Consolas" w:eastAsia="Times New Roman" w:hAnsi="Consolas" w:cs="Times New Roman"/>
          <w:color w:val="FF8973"/>
          <w:sz w:val="21"/>
          <w:szCs w:val="21"/>
          <w:lang w:eastAsia="en-IN"/>
        </w:rPr>
        <w:t>object</w:t>
      </w:r>
      <w:r w:rsidRPr="00DE315B">
        <w:rPr>
          <w:rFonts w:ascii="Consolas" w:eastAsia="Times New Roman" w:hAnsi="Consolas" w:cs="Times New Roman"/>
          <w:color w:val="FFFFFF"/>
          <w:sz w:val="21"/>
          <w:szCs w:val="21"/>
          <w:lang w:eastAsia="en-IN"/>
        </w:rPr>
        <w:t> =</w:t>
      </w:r>
      <w:proofErr w:type="gramStart"/>
      <w:r w:rsidRPr="00DE315B">
        <w:rPr>
          <w:rFonts w:ascii="Consolas" w:eastAsia="Times New Roman" w:hAnsi="Consolas" w:cs="Times New Roman"/>
          <w:color w:val="FFFFFF"/>
          <w:sz w:val="21"/>
          <w:szCs w:val="21"/>
          <w:lang w:eastAsia="en-IN"/>
        </w:rPr>
        <w:t>&gt;{</w:t>
      </w:r>
      <w:proofErr w:type="gramEnd"/>
    </w:p>
    <w:p w14:paraId="179EB361"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  </w:t>
      </w:r>
      <w:proofErr w:type="gramStart"/>
      <w:r w:rsidRPr="00DE315B">
        <w:rPr>
          <w:rFonts w:ascii="Consolas" w:eastAsia="Times New Roman" w:hAnsi="Consolas" w:cs="Times New Roman"/>
          <w:color w:val="83FFF5"/>
          <w:sz w:val="21"/>
          <w:szCs w:val="21"/>
          <w:lang w:eastAsia="en-IN"/>
        </w:rPr>
        <w:t>object</w:t>
      </w:r>
      <w:r w:rsidRPr="00DE315B">
        <w:rPr>
          <w:rFonts w:ascii="Consolas" w:eastAsia="Times New Roman" w:hAnsi="Consolas" w:cs="Times New Roman"/>
          <w:color w:val="FFFFFF"/>
          <w:sz w:val="21"/>
          <w:szCs w:val="21"/>
          <w:lang w:eastAsia="en-IN"/>
        </w:rPr>
        <w:t>[</w:t>
      </w:r>
      <w:proofErr w:type="gramEnd"/>
      <w:r w:rsidRPr="00DE315B">
        <w:rPr>
          <w:rFonts w:ascii="Consolas" w:eastAsia="Times New Roman" w:hAnsi="Consolas" w:cs="Times New Roman"/>
          <w:color w:val="FFE083"/>
          <w:sz w:val="21"/>
          <w:szCs w:val="21"/>
          <w:lang w:eastAsia="en-IN"/>
        </w:rPr>
        <w:t>'Fuel Type'</w:t>
      </w:r>
      <w:r w:rsidRPr="00DE315B">
        <w:rPr>
          <w:rFonts w:ascii="Consolas" w:eastAsia="Times New Roman" w:hAnsi="Consolas" w:cs="Times New Roman"/>
          <w:color w:val="FFFFFF"/>
          <w:sz w:val="21"/>
          <w:szCs w:val="21"/>
          <w:lang w:eastAsia="en-IN"/>
        </w:rPr>
        <w:t>] = </w:t>
      </w:r>
      <w:r w:rsidRPr="00DE315B">
        <w:rPr>
          <w:rFonts w:ascii="Consolas" w:eastAsia="Times New Roman" w:hAnsi="Consolas" w:cs="Times New Roman"/>
          <w:color w:val="FFE083"/>
          <w:sz w:val="21"/>
          <w:szCs w:val="21"/>
          <w:lang w:eastAsia="en-IN"/>
        </w:rPr>
        <w:t>'avocado oil'</w:t>
      </w:r>
      <w:r w:rsidRPr="00DE315B">
        <w:rPr>
          <w:rFonts w:ascii="Consolas" w:eastAsia="Times New Roman" w:hAnsi="Consolas" w:cs="Times New Roman"/>
          <w:color w:val="FFFFFF"/>
          <w:sz w:val="21"/>
          <w:szCs w:val="21"/>
          <w:lang w:eastAsia="en-IN"/>
        </w:rPr>
        <w:t>;</w:t>
      </w:r>
    </w:p>
    <w:p w14:paraId="3E54443D"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w:t>
      </w:r>
    </w:p>
    <w:p w14:paraId="41CAB43F"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
    <w:p w14:paraId="1871B7CB"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E315B">
        <w:rPr>
          <w:rFonts w:ascii="Consolas" w:eastAsia="Times New Roman" w:hAnsi="Consolas" w:cs="Times New Roman"/>
          <w:color w:val="B3CCFF"/>
          <w:sz w:val="21"/>
          <w:szCs w:val="21"/>
          <w:lang w:eastAsia="en-IN"/>
        </w:rPr>
        <w:t>const</w:t>
      </w:r>
      <w:proofErr w:type="spellEnd"/>
      <w:r w:rsidRPr="00DE315B">
        <w:rPr>
          <w:rFonts w:ascii="Consolas" w:eastAsia="Times New Roman" w:hAnsi="Consolas" w:cs="Times New Roman"/>
          <w:color w:val="B3CCFF"/>
          <w:sz w:val="21"/>
          <w:szCs w:val="21"/>
          <w:lang w:eastAsia="en-IN"/>
        </w:rPr>
        <w:t> </w:t>
      </w:r>
      <w:proofErr w:type="spellStart"/>
      <w:r w:rsidRPr="00DE315B">
        <w:rPr>
          <w:rFonts w:ascii="Consolas" w:eastAsia="Times New Roman" w:hAnsi="Consolas" w:cs="Times New Roman"/>
          <w:color w:val="B3CCFF"/>
          <w:sz w:val="21"/>
          <w:szCs w:val="21"/>
          <w:lang w:eastAsia="en-IN"/>
        </w:rPr>
        <w:t>remotelyDisable</w:t>
      </w:r>
      <w:proofErr w:type="spellEnd"/>
      <w:r w:rsidRPr="00DE315B">
        <w:rPr>
          <w:rFonts w:ascii="Consolas" w:eastAsia="Times New Roman" w:hAnsi="Consolas" w:cs="Times New Roman"/>
          <w:color w:val="FFFFFF"/>
          <w:sz w:val="21"/>
          <w:szCs w:val="21"/>
          <w:lang w:eastAsia="en-IN"/>
        </w:rPr>
        <w:t> = </w:t>
      </w:r>
      <w:proofErr w:type="spellStart"/>
      <w:r w:rsidRPr="00DE315B">
        <w:rPr>
          <w:rFonts w:ascii="Consolas" w:eastAsia="Times New Roman" w:hAnsi="Consolas" w:cs="Times New Roman"/>
          <w:color w:val="FF8973"/>
          <w:sz w:val="21"/>
          <w:szCs w:val="21"/>
          <w:lang w:eastAsia="en-IN"/>
        </w:rPr>
        <w:t>obj</w:t>
      </w:r>
      <w:proofErr w:type="spellEnd"/>
      <w:r w:rsidRPr="00DE315B">
        <w:rPr>
          <w:rFonts w:ascii="Consolas" w:eastAsia="Times New Roman" w:hAnsi="Consolas" w:cs="Times New Roman"/>
          <w:color w:val="FFFFFF"/>
          <w:sz w:val="21"/>
          <w:szCs w:val="21"/>
          <w:lang w:eastAsia="en-IN"/>
        </w:rPr>
        <w:t> =</w:t>
      </w:r>
      <w:proofErr w:type="gramStart"/>
      <w:r w:rsidRPr="00DE315B">
        <w:rPr>
          <w:rFonts w:ascii="Consolas" w:eastAsia="Times New Roman" w:hAnsi="Consolas" w:cs="Times New Roman"/>
          <w:color w:val="FFFFFF"/>
          <w:sz w:val="21"/>
          <w:szCs w:val="21"/>
          <w:lang w:eastAsia="en-IN"/>
        </w:rPr>
        <w:t>&gt;{</w:t>
      </w:r>
      <w:proofErr w:type="gramEnd"/>
    </w:p>
    <w:p w14:paraId="5DA4B798"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  </w:t>
      </w:r>
      <w:proofErr w:type="spellStart"/>
      <w:r w:rsidRPr="00DE315B">
        <w:rPr>
          <w:rFonts w:ascii="Consolas" w:eastAsia="Times New Roman" w:hAnsi="Consolas" w:cs="Times New Roman"/>
          <w:color w:val="83FFF5"/>
          <w:sz w:val="21"/>
          <w:szCs w:val="21"/>
          <w:lang w:eastAsia="en-IN"/>
        </w:rPr>
        <w:t>obj</w:t>
      </w:r>
      <w:proofErr w:type="spellEnd"/>
      <w:r w:rsidRPr="00DE315B">
        <w:rPr>
          <w:rFonts w:ascii="Consolas" w:eastAsia="Times New Roman" w:hAnsi="Consolas" w:cs="Times New Roman"/>
          <w:color w:val="FFFFFF"/>
          <w:sz w:val="21"/>
          <w:szCs w:val="21"/>
          <w:lang w:eastAsia="en-IN"/>
        </w:rPr>
        <w:t>[</w:t>
      </w:r>
      <w:r w:rsidRPr="00DE315B">
        <w:rPr>
          <w:rFonts w:ascii="Consolas" w:eastAsia="Times New Roman" w:hAnsi="Consolas" w:cs="Times New Roman"/>
          <w:color w:val="FFE083"/>
          <w:sz w:val="21"/>
          <w:szCs w:val="21"/>
          <w:lang w:eastAsia="en-IN"/>
        </w:rPr>
        <w:t>'disabled</w:t>
      </w:r>
      <w:proofErr w:type="gramStart"/>
      <w:r w:rsidRPr="00DE315B">
        <w:rPr>
          <w:rFonts w:ascii="Consolas" w:eastAsia="Times New Roman" w:hAnsi="Consolas" w:cs="Times New Roman"/>
          <w:color w:val="FFE083"/>
          <w:sz w:val="21"/>
          <w:szCs w:val="21"/>
          <w:lang w:eastAsia="en-IN"/>
        </w:rPr>
        <w:t>'</w:t>
      </w:r>
      <w:r w:rsidRPr="00DE315B">
        <w:rPr>
          <w:rFonts w:ascii="Consolas" w:eastAsia="Times New Roman" w:hAnsi="Consolas" w:cs="Times New Roman"/>
          <w:color w:val="FFFFFF"/>
          <w:sz w:val="21"/>
          <w:szCs w:val="21"/>
          <w:lang w:eastAsia="en-IN"/>
        </w:rPr>
        <w:t>]=</w:t>
      </w:r>
      <w:proofErr w:type="gramEnd"/>
      <w:r w:rsidRPr="00DE315B">
        <w:rPr>
          <w:rFonts w:ascii="Consolas" w:eastAsia="Times New Roman" w:hAnsi="Consolas" w:cs="Times New Roman"/>
          <w:color w:val="83FFF5"/>
          <w:sz w:val="21"/>
          <w:szCs w:val="21"/>
          <w:lang w:eastAsia="en-IN"/>
        </w:rPr>
        <w:t>true</w:t>
      </w:r>
      <w:r w:rsidRPr="00DE315B">
        <w:rPr>
          <w:rFonts w:ascii="Consolas" w:eastAsia="Times New Roman" w:hAnsi="Consolas" w:cs="Times New Roman"/>
          <w:color w:val="FFFFFF"/>
          <w:sz w:val="21"/>
          <w:szCs w:val="21"/>
          <w:lang w:eastAsia="en-IN"/>
        </w:rPr>
        <w:t>;</w:t>
      </w:r>
    </w:p>
    <w:p w14:paraId="13241BB0"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FFFF"/>
          <w:sz w:val="21"/>
          <w:szCs w:val="21"/>
          <w:lang w:eastAsia="en-IN"/>
        </w:rPr>
        <w:t>};</w:t>
      </w:r>
    </w:p>
    <w:p w14:paraId="6B46DDC4"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
    <w:p w14:paraId="18B69633"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E315B">
        <w:rPr>
          <w:rFonts w:ascii="Consolas" w:eastAsia="Times New Roman" w:hAnsi="Consolas" w:cs="Times New Roman"/>
          <w:color w:val="FF8973"/>
          <w:sz w:val="21"/>
          <w:szCs w:val="21"/>
          <w:lang w:eastAsia="en-IN"/>
        </w:rPr>
        <w:t>remotelyDisable</w:t>
      </w:r>
      <w:proofErr w:type="spellEnd"/>
      <w:r w:rsidRPr="00DE315B">
        <w:rPr>
          <w:rFonts w:ascii="Consolas" w:eastAsia="Times New Roman" w:hAnsi="Consolas" w:cs="Times New Roman"/>
          <w:color w:val="FFFFFF"/>
          <w:sz w:val="21"/>
          <w:szCs w:val="21"/>
          <w:lang w:eastAsia="en-IN"/>
        </w:rPr>
        <w:t>(</w:t>
      </w:r>
      <w:r w:rsidRPr="00DE315B">
        <w:rPr>
          <w:rFonts w:ascii="Consolas" w:eastAsia="Times New Roman" w:hAnsi="Consolas" w:cs="Times New Roman"/>
          <w:color w:val="FF8973"/>
          <w:sz w:val="21"/>
          <w:szCs w:val="21"/>
          <w:lang w:eastAsia="en-IN"/>
        </w:rPr>
        <w:t>spaceship</w:t>
      </w:r>
      <w:r w:rsidRPr="00DE315B">
        <w:rPr>
          <w:rFonts w:ascii="Consolas" w:eastAsia="Times New Roman" w:hAnsi="Consolas" w:cs="Times New Roman"/>
          <w:color w:val="FFFFFF"/>
          <w:sz w:val="21"/>
          <w:szCs w:val="21"/>
          <w:lang w:eastAsia="en-IN"/>
        </w:rPr>
        <w:t>);</w:t>
      </w:r>
    </w:p>
    <w:p w14:paraId="2FACEEE1"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DE315B">
        <w:rPr>
          <w:rFonts w:ascii="Consolas" w:eastAsia="Times New Roman" w:hAnsi="Consolas" w:cs="Times New Roman"/>
          <w:color w:val="FF8973"/>
          <w:sz w:val="21"/>
          <w:szCs w:val="21"/>
          <w:lang w:eastAsia="en-IN"/>
        </w:rPr>
        <w:t>greenEnergy</w:t>
      </w:r>
      <w:proofErr w:type="spellEnd"/>
      <w:r w:rsidRPr="00DE315B">
        <w:rPr>
          <w:rFonts w:ascii="Consolas" w:eastAsia="Times New Roman" w:hAnsi="Consolas" w:cs="Times New Roman"/>
          <w:color w:val="FFFFFF"/>
          <w:sz w:val="21"/>
          <w:szCs w:val="21"/>
          <w:lang w:eastAsia="en-IN"/>
        </w:rPr>
        <w:t>(</w:t>
      </w:r>
      <w:r w:rsidRPr="00DE315B">
        <w:rPr>
          <w:rFonts w:ascii="Consolas" w:eastAsia="Times New Roman" w:hAnsi="Consolas" w:cs="Times New Roman"/>
          <w:color w:val="FF8973"/>
          <w:sz w:val="21"/>
          <w:szCs w:val="21"/>
          <w:lang w:eastAsia="en-IN"/>
        </w:rPr>
        <w:t>spaceship</w:t>
      </w:r>
      <w:r w:rsidRPr="00DE315B">
        <w:rPr>
          <w:rFonts w:ascii="Consolas" w:eastAsia="Times New Roman" w:hAnsi="Consolas" w:cs="Times New Roman"/>
          <w:color w:val="FFFFFF"/>
          <w:sz w:val="21"/>
          <w:szCs w:val="21"/>
          <w:lang w:eastAsia="en-IN"/>
        </w:rPr>
        <w:t>);</w:t>
      </w:r>
    </w:p>
    <w:p w14:paraId="18550B1A" w14:textId="77777777" w:rsidR="00DE315B" w:rsidRPr="00DE315B" w:rsidRDefault="00DE315B" w:rsidP="00DE315B">
      <w:pPr>
        <w:shd w:val="clear" w:color="auto" w:fill="1E1E1E"/>
        <w:spacing w:after="0" w:line="330" w:lineRule="atLeast"/>
        <w:rPr>
          <w:rFonts w:ascii="Consolas" w:eastAsia="Times New Roman" w:hAnsi="Consolas" w:cs="Times New Roman"/>
          <w:color w:val="FFFFFF"/>
          <w:sz w:val="21"/>
          <w:szCs w:val="21"/>
          <w:lang w:eastAsia="en-IN"/>
        </w:rPr>
      </w:pPr>
      <w:r w:rsidRPr="00DE315B">
        <w:rPr>
          <w:rFonts w:ascii="Consolas" w:eastAsia="Times New Roman" w:hAnsi="Consolas" w:cs="Times New Roman"/>
          <w:color w:val="FF8973"/>
          <w:sz w:val="21"/>
          <w:szCs w:val="21"/>
          <w:lang w:eastAsia="en-IN"/>
        </w:rPr>
        <w:t>console</w:t>
      </w:r>
      <w:r w:rsidRPr="00DE315B">
        <w:rPr>
          <w:rFonts w:ascii="Consolas" w:eastAsia="Times New Roman" w:hAnsi="Consolas" w:cs="Times New Roman"/>
          <w:color w:val="FFFFFF"/>
          <w:sz w:val="21"/>
          <w:szCs w:val="21"/>
          <w:lang w:eastAsia="en-IN"/>
        </w:rPr>
        <w:t>.</w:t>
      </w:r>
      <w:r w:rsidRPr="00DE315B">
        <w:rPr>
          <w:rFonts w:ascii="Consolas" w:eastAsia="Times New Roman" w:hAnsi="Consolas" w:cs="Times New Roman"/>
          <w:color w:val="83FFF5"/>
          <w:sz w:val="21"/>
          <w:szCs w:val="21"/>
          <w:lang w:eastAsia="en-IN"/>
        </w:rPr>
        <w:t>log</w:t>
      </w:r>
      <w:r w:rsidRPr="00DE315B">
        <w:rPr>
          <w:rFonts w:ascii="Consolas" w:eastAsia="Times New Roman" w:hAnsi="Consolas" w:cs="Times New Roman"/>
          <w:color w:val="FFFFFF"/>
          <w:sz w:val="21"/>
          <w:szCs w:val="21"/>
          <w:lang w:eastAsia="en-IN"/>
        </w:rPr>
        <w:t>(</w:t>
      </w:r>
      <w:r w:rsidRPr="00DE315B">
        <w:rPr>
          <w:rFonts w:ascii="Consolas" w:eastAsia="Times New Roman" w:hAnsi="Consolas" w:cs="Times New Roman"/>
          <w:color w:val="FF8973"/>
          <w:sz w:val="21"/>
          <w:szCs w:val="21"/>
          <w:lang w:eastAsia="en-IN"/>
        </w:rPr>
        <w:t>spaceship</w:t>
      </w:r>
      <w:r w:rsidRPr="00DE315B">
        <w:rPr>
          <w:rFonts w:ascii="Consolas" w:eastAsia="Times New Roman" w:hAnsi="Consolas" w:cs="Times New Roman"/>
          <w:color w:val="FFFFFF"/>
          <w:sz w:val="21"/>
          <w:szCs w:val="21"/>
          <w:lang w:eastAsia="en-IN"/>
        </w:rPr>
        <w:t>);</w:t>
      </w:r>
    </w:p>
    <w:p w14:paraId="3503F80A" w14:textId="5B02FD20" w:rsidR="00DE315B" w:rsidRDefault="00DE315B"/>
    <w:p w14:paraId="0141BEF1" w14:textId="77777777" w:rsidR="00C007D3" w:rsidRDefault="00C007D3" w:rsidP="00C007D3">
      <w:pPr>
        <w:pStyle w:val="Heading1"/>
        <w:rPr>
          <w:rFonts w:ascii="Segoe UI" w:hAnsi="Segoe UI" w:cs="Segoe UI"/>
          <w:color w:val="19191A"/>
        </w:rPr>
      </w:pPr>
      <w:r>
        <w:rPr>
          <w:rFonts w:ascii="Segoe UI" w:hAnsi="Segoe UI" w:cs="Segoe UI"/>
          <w:color w:val="19191A"/>
        </w:rPr>
        <w:t>Looping Through Objects</w:t>
      </w:r>
    </w:p>
    <w:p w14:paraId="5246E5A3" w14:textId="77777777" w:rsidR="00C007D3" w:rsidRDefault="00C007D3" w:rsidP="00C007D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Loops are programming tools that repeat a block of code until a condition is met. We learned how to iterate through arrays using their numerical indexing, but the key-value pairs in objects aren’t ordered! </w:t>
      </w:r>
      <w:hyperlink r:id="rId7" w:tgtFrame="_blank" w:history="1">
        <w:r>
          <w:rPr>
            <w:rStyle w:val="Hyperlink"/>
            <w:rFonts w:ascii="Segoe UI" w:hAnsi="Segoe UI" w:cs="Segoe UI"/>
            <w:color w:val="4B35EF"/>
            <w:sz w:val="27"/>
            <w:szCs w:val="27"/>
          </w:rPr>
          <w:t>JavaScript has given us alternative solution for iterating through objects with the </w:t>
        </w:r>
        <w:r>
          <w:rPr>
            <w:rStyle w:val="HTMLCode"/>
            <w:rFonts w:ascii="Consolas" w:hAnsi="Consolas"/>
            <w:color w:val="15141F"/>
            <w:u w:val="single"/>
            <w:shd w:val="clear" w:color="auto" w:fill="EAE9ED"/>
          </w:rPr>
          <w:t>for...in</w:t>
        </w:r>
        <w:r>
          <w:rPr>
            <w:rStyle w:val="Hyperlink"/>
            <w:rFonts w:ascii="Segoe UI" w:hAnsi="Segoe UI" w:cs="Segoe UI"/>
            <w:color w:val="4B35EF"/>
            <w:sz w:val="27"/>
            <w:szCs w:val="27"/>
          </w:rPr>
          <w:t> syntax </w:t>
        </w:r>
      </w:hyperlink>
      <w:r>
        <w:rPr>
          <w:rFonts w:ascii="Segoe UI" w:hAnsi="Segoe UI" w:cs="Segoe UI"/>
          <w:color w:val="484848"/>
          <w:sz w:val="27"/>
          <w:szCs w:val="27"/>
        </w:rPr>
        <w:t>.</w:t>
      </w:r>
    </w:p>
    <w:p w14:paraId="04E48000" w14:textId="77777777" w:rsidR="00C007D3" w:rsidRDefault="00C007D3" w:rsidP="00C007D3">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for...in</w:t>
      </w:r>
      <w:r>
        <w:rPr>
          <w:rFonts w:ascii="Segoe UI" w:hAnsi="Segoe UI" w:cs="Segoe UI"/>
          <w:color w:val="484848"/>
          <w:sz w:val="27"/>
          <w:szCs w:val="27"/>
        </w:rPr>
        <w:t> will execute a given block of code for each property in an object.</w:t>
      </w:r>
    </w:p>
    <w:p w14:paraId="4D0F4083" w14:textId="77777777" w:rsidR="00C007D3" w:rsidRDefault="00C007D3" w:rsidP="00C007D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let</w:t>
      </w:r>
      <w:r>
        <w:rPr>
          <w:rFonts w:ascii="Consolas" w:hAnsi="Consolas"/>
          <w:color w:val="FFFFFF"/>
          <w:sz w:val="27"/>
          <w:szCs w:val="27"/>
        </w:rPr>
        <w:t xml:space="preserve"> </w:t>
      </w:r>
      <w:r>
        <w:rPr>
          <w:rStyle w:val="cm-def"/>
          <w:rFonts w:ascii="Consolas" w:hAnsi="Consolas"/>
          <w:color w:val="B3CCFF"/>
          <w:sz w:val="27"/>
          <w:szCs w:val="27"/>
        </w:rPr>
        <w:t>spaceship</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D2ACA7D"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crew</w:t>
      </w:r>
      <w:r>
        <w:rPr>
          <w:rFonts w:ascii="Consolas" w:hAnsi="Consolas"/>
          <w:color w:val="FFFFFF"/>
          <w:sz w:val="27"/>
          <w:szCs w:val="27"/>
        </w:rPr>
        <w:t>: {</w:t>
      </w:r>
    </w:p>
    <w:p w14:paraId="4DA702A3"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captain</w:t>
      </w:r>
      <w:r>
        <w:rPr>
          <w:rFonts w:ascii="Consolas" w:hAnsi="Consolas"/>
          <w:color w:val="FFFFFF"/>
          <w:sz w:val="27"/>
          <w:szCs w:val="27"/>
        </w:rPr>
        <w:t xml:space="preserve">: { </w:t>
      </w:r>
    </w:p>
    <w:p w14:paraId="1B1D1044"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'Lily'</w:t>
      </w:r>
      <w:r>
        <w:rPr>
          <w:rFonts w:ascii="Consolas" w:hAnsi="Consolas"/>
          <w:color w:val="FFFFFF"/>
          <w:sz w:val="27"/>
          <w:szCs w:val="27"/>
        </w:rPr>
        <w:t xml:space="preserve">, </w:t>
      </w:r>
    </w:p>
    <w:p w14:paraId="4505CD81"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degree</w:t>
      </w:r>
      <w:r>
        <w:rPr>
          <w:rFonts w:ascii="Consolas" w:hAnsi="Consolas"/>
          <w:color w:val="FFFFFF"/>
          <w:sz w:val="27"/>
          <w:szCs w:val="27"/>
        </w:rPr>
        <w:t xml:space="preserve">: </w:t>
      </w:r>
      <w:r>
        <w:rPr>
          <w:rStyle w:val="cm-string"/>
          <w:rFonts w:ascii="Consolas" w:hAnsi="Consolas"/>
          <w:color w:val="FFE083"/>
          <w:sz w:val="27"/>
          <w:szCs w:val="27"/>
        </w:rPr>
        <w:t>'Computer Engineering'</w:t>
      </w:r>
      <w:r>
        <w:rPr>
          <w:rFonts w:ascii="Consolas" w:hAnsi="Consolas"/>
          <w:color w:val="FFFFFF"/>
          <w:sz w:val="27"/>
          <w:szCs w:val="27"/>
        </w:rPr>
        <w:t xml:space="preserve">, </w:t>
      </w:r>
    </w:p>
    <w:p w14:paraId="0AA9AEAD"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cheerTeam</w:t>
      </w:r>
      <w:proofErr w:type="spellEnd"/>
      <w:r>
        <w:rPr>
          <w:rFonts w:ascii="Consolas" w:hAnsi="Consolas"/>
          <w:color w:val="FFFFFF"/>
          <w:sz w:val="27"/>
          <w:szCs w:val="27"/>
        </w:rPr>
        <w:t>(</w:t>
      </w:r>
      <w:proofErr w:type="gramEnd"/>
      <w:r>
        <w:rPr>
          <w:rFonts w:ascii="Consolas" w:hAnsi="Consolas"/>
          <w:color w:val="FFFFFF"/>
          <w:sz w:val="27"/>
          <w:szCs w:val="27"/>
        </w:rPr>
        <w:t xml:space="preserve">) {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'You got this!'</w:t>
      </w:r>
      <w:r>
        <w:rPr>
          <w:rFonts w:ascii="Consolas" w:hAnsi="Consolas"/>
          <w:color w:val="FFFFFF"/>
          <w:sz w:val="27"/>
          <w:szCs w:val="27"/>
        </w:rPr>
        <w:t xml:space="preserve">) } </w:t>
      </w:r>
    </w:p>
    <w:p w14:paraId="2A9ECA09"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lastRenderedPageBreak/>
        <w:t xml:space="preserve">        },</w:t>
      </w:r>
    </w:p>
    <w:p w14:paraId="28B99509"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string"/>
          <w:rFonts w:ascii="Consolas" w:hAnsi="Consolas"/>
          <w:color w:val="FFE083"/>
          <w:sz w:val="27"/>
          <w:szCs w:val="27"/>
        </w:rPr>
        <w:t>'chief officer'</w:t>
      </w:r>
      <w:r>
        <w:rPr>
          <w:rFonts w:ascii="Consolas" w:hAnsi="Consolas"/>
          <w:color w:val="FFFFFF"/>
          <w:sz w:val="27"/>
          <w:szCs w:val="27"/>
        </w:rPr>
        <w:t xml:space="preserve">: { </w:t>
      </w:r>
    </w:p>
    <w:p w14:paraId="729744F8"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'Dan'</w:t>
      </w:r>
      <w:r>
        <w:rPr>
          <w:rFonts w:ascii="Consolas" w:hAnsi="Consolas"/>
          <w:color w:val="FFFFFF"/>
          <w:sz w:val="27"/>
          <w:szCs w:val="27"/>
        </w:rPr>
        <w:t xml:space="preserve">, </w:t>
      </w:r>
    </w:p>
    <w:p w14:paraId="303DE1F8"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degree</w:t>
      </w:r>
      <w:r>
        <w:rPr>
          <w:rFonts w:ascii="Consolas" w:hAnsi="Consolas"/>
          <w:color w:val="FFFFFF"/>
          <w:sz w:val="27"/>
          <w:szCs w:val="27"/>
        </w:rPr>
        <w:t xml:space="preserve">: </w:t>
      </w:r>
      <w:r>
        <w:rPr>
          <w:rStyle w:val="cm-string"/>
          <w:rFonts w:ascii="Consolas" w:hAnsi="Consolas"/>
          <w:color w:val="FFE083"/>
          <w:sz w:val="27"/>
          <w:szCs w:val="27"/>
        </w:rPr>
        <w:t>'Aerospace Engineering'</w:t>
      </w:r>
      <w:r>
        <w:rPr>
          <w:rFonts w:ascii="Consolas" w:hAnsi="Consolas"/>
          <w:color w:val="FFFFFF"/>
          <w:sz w:val="27"/>
          <w:szCs w:val="27"/>
        </w:rPr>
        <w:t xml:space="preserve">, </w:t>
      </w:r>
    </w:p>
    <w:p w14:paraId="5112B4F2"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agree</w:t>
      </w:r>
      <w:r>
        <w:rPr>
          <w:rFonts w:ascii="Consolas" w:hAnsi="Consolas"/>
          <w:color w:val="FFFFFF"/>
          <w:sz w:val="27"/>
          <w:szCs w:val="27"/>
        </w:rPr>
        <w:t>(</w:t>
      </w:r>
      <w:proofErr w:type="gramEnd"/>
      <w:r>
        <w:rPr>
          <w:rFonts w:ascii="Consolas" w:hAnsi="Consolas"/>
          <w:color w:val="FFFFFF"/>
          <w:sz w:val="27"/>
          <w:szCs w:val="27"/>
        </w:rPr>
        <w:t xml:space="preserve">) {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'I agree, captain!'</w:t>
      </w:r>
      <w:r>
        <w:rPr>
          <w:rFonts w:ascii="Consolas" w:hAnsi="Consolas"/>
          <w:color w:val="FFFFFF"/>
          <w:sz w:val="27"/>
          <w:szCs w:val="27"/>
        </w:rPr>
        <w:t xml:space="preserve">) } </w:t>
      </w:r>
    </w:p>
    <w:p w14:paraId="55B47730"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74D4D06"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medic</w:t>
      </w:r>
      <w:r>
        <w:rPr>
          <w:rFonts w:ascii="Consolas" w:hAnsi="Consolas"/>
          <w:color w:val="FFFFFF"/>
          <w:sz w:val="27"/>
          <w:szCs w:val="27"/>
        </w:rPr>
        <w:t xml:space="preserve">: { </w:t>
      </w:r>
    </w:p>
    <w:p w14:paraId="3B9097D3"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'Clementine'</w:t>
      </w:r>
      <w:r>
        <w:rPr>
          <w:rFonts w:ascii="Consolas" w:hAnsi="Consolas"/>
          <w:color w:val="FFFFFF"/>
          <w:sz w:val="27"/>
          <w:szCs w:val="27"/>
        </w:rPr>
        <w:t xml:space="preserve">, </w:t>
      </w:r>
    </w:p>
    <w:p w14:paraId="351D5FC8"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degree</w:t>
      </w:r>
      <w:r>
        <w:rPr>
          <w:rFonts w:ascii="Consolas" w:hAnsi="Consolas"/>
          <w:color w:val="FFFFFF"/>
          <w:sz w:val="27"/>
          <w:szCs w:val="27"/>
        </w:rPr>
        <w:t xml:space="preserve">: </w:t>
      </w:r>
      <w:r>
        <w:rPr>
          <w:rStyle w:val="cm-string"/>
          <w:rFonts w:ascii="Consolas" w:hAnsi="Consolas"/>
          <w:color w:val="FFE083"/>
          <w:sz w:val="27"/>
          <w:szCs w:val="27"/>
        </w:rPr>
        <w:t>'Physics'</w:t>
      </w:r>
      <w:r>
        <w:rPr>
          <w:rFonts w:ascii="Consolas" w:hAnsi="Consolas"/>
          <w:color w:val="FFFFFF"/>
          <w:sz w:val="27"/>
          <w:szCs w:val="27"/>
        </w:rPr>
        <w:t xml:space="preserve">, </w:t>
      </w:r>
    </w:p>
    <w:p w14:paraId="42F0453C"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announce</w:t>
      </w:r>
      <w:r>
        <w:rPr>
          <w:rFonts w:ascii="Consolas" w:hAnsi="Consolas"/>
          <w:color w:val="FFFFFF"/>
          <w:sz w:val="27"/>
          <w:szCs w:val="27"/>
        </w:rPr>
        <w:t>(</w:t>
      </w:r>
      <w:proofErr w:type="gramEnd"/>
      <w:r>
        <w:rPr>
          <w:rFonts w:ascii="Consolas" w:hAnsi="Consolas"/>
          <w:color w:val="FFFFFF"/>
          <w:sz w:val="27"/>
          <w:szCs w:val="27"/>
        </w:rPr>
        <w:t xml:space="preserve">) {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`Jets on!`</w:t>
      </w:r>
      <w:r>
        <w:rPr>
          <w:rFonts w:ascii="Consolas" w:hAnsi="Consolas"/>
          <w:color w:val="FFFFFF"/>
          <w:sz w:val="27"/>
          <w:szCs w:val="27"/>
        </w:rPr>
        <w:t>) } },</w:t>
      </w:r>
    </w:p>
    <w:p w14:paraId="169CF6E0"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translator</w:t>
      </w:r>
      <w:r>
        <w:rPr>
          <w:rFonts w:ascii="Consolas" w:hAnsi="Consolas"/>
          <w:color w:val="FFFFFF"/>
          <w:sz w:val="27"/>
          <w:szCs w:val="27"/>
        </w:rPr>
        <w:t>: {</w:t>
      </w:r>
    </w:p>
    <w:p w14:paraId="1EB7AE51"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'Shauna'</w:t>
      </w:r>
      <w:r>
        <w:rPr>
          <w:rFonts w:ascii="Consolas" w:hAnsi="Consolas"/>
          <w:color w:val="FFFFFF"/>
          <w:sz w:val="27"/>
          <w:szCs w:val="27"/>
        </w:rPr>
        <w:t xml:space="preserve">, </w:t>
      </w:r>
    </w:p>
    <w:p w14:paraId="07A72316"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degree</w:t>
      </w:r>
      <w:r>
        <w:rPr>
          <w:rFonts w:ascii="Consolas" w:hAnsi="Consolas"/>
          <w:color w:val="FFFFFF"/>
          <w:sz w:val="27"/>
          <w:szCs w:val="27"/>
        </w:rPr>
        <w:t xml:space="preserve">: </w:t>
      </w:r>
      <w:r>
        <w:rPr>
          <w:rStyle w:val="cm-string"/>
          <w:rFonts w:ascii="Consolas" w:hAnsi="Consolas"/>
          <w:color w:val="FFE083"/>
          <w:sz w:val="27"/>
          <w:szCs w:val="27"/>
        </w:rPr>
        <w:t>'Conservation Science'</w:t>
      </w:r>
      <w:r>
        <w:rPr>
          <w:rFonts w:ascii="Consolas" w:hAnsi="Consolas"/>
          <w:color w:val="FFFFFF"/>
          <w:sz w:val="27"/>
          <w:szCs w:val="27"/>
        </w:rPr>
        <w:t xml:space="preserve">, </w:t>
      </w:r>
    </w:p>
    <w:p w14:paraId="31F9A54F"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powerFuel</w:t>
      </w:r>
      <w:proofErr w:type="spellEnd"/>
      <w:r>
        <w:rPr>
          <w:rFonts w:ascii="Consolas" w:hAnsi="Consolas"/>
          <w:color w:val="FFFFFF"/>
          <w:sz w:val="27"/>
          <w:szCs w:val="27"/>
        </w:rPr>
        <w:t>(</w:t>
      </w:r>
      <w:proofErr w:type="gramEnd"/>
      <w:r>
        <w:rPr>
          <w:rFonts w:ascii="Consolas" w:hAnsi="Consolas"/>
          <w:color w:val="FFFFFF"/>
          <w:sz w:val="27"/>
          <w:szCs w:val="27"/>
        </w:rPr>
        <w:t xml:space="preserve">) {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'The tank is full!'</w:t>
      </w:r>
      <w:r>
        <w:rPr>
          <w:rFonts w:ascii="Consolas" w:hAnsi="Consolas"/>
          <w:color w:val="FFFFFF"/>
          <w:sz w:val="27"/>
          <w:szCs w:val="27"/>
        </w:rPr>
        <w:t xml:space="preserve">) } </w:t>
      </w:r>
    </w:p>
    <w:p w14:paraId="5147A8E1"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526B021"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83FCD82"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2BBE72B" w14:textId="77777777" w:rsidR="00C007D3" w:rsidRDefault="00C007D3" w:rsidP="00C007D3">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for...in</w:t>
      </w:r>
    </w:p>
    <w:p w14:paraId="3DA028AC" w14:textId="77777777" w:rsidR="00C007D3" w:rsidRDefault="00C007D3" w:rsidP="00C007D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crewMember</w:t>
      </w:r>
      <w:proofErr w:type="spellEnd"/>
      <w:r>
        <w:rPr>
          <w:rFonts w:ascii="Consolas" w:hAnsi="Consolas"/>
          <w:color w:val="FFFFFF"/>
          <w:sz w:val="27"/>
          <w:szCs w:val="27"/>
        </w:rPr>
        <w:t xml:space="preserve"> </w:t>
      </w:r>
      <w:r>
        <w:rPr>
          <w:rStyle w:val="cm-keyword"/>
          <w:rFonts w:ascii="Consolas" w:hAnsi="Consolas"/>
          <w:color w:val="B3CCFF"/>
          <w:sz w:val="27"/>
          <w:szCs w:val="27"/>
        </w:rPr>
        <w:t>in</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spaceship</w:t>
      </w:r>
      <w:r>
        <w:rPr>
          <w:rFonts w:ascii="Consolas" w:hAnsi="Consolas"/>
          <w:color w:val="FFFFFF"/>
          <w:sz w:val="27"/>
          <w:szCs w:val="27"/>
        </w:rPr>
        <w:t>.</w:t>
      </w:r>
      <w:r>
        <w:rPr>
          <w:rStyle w:val="cm-property"/>
          <w:rFonts w:ascii="Consolas" w:hAnsi="Consolas"/>
          <w:color w:val="83FFF5"/>
          <w:sz w:val="27"/>
          <w:szCs w:val="27"/>
        </w:rPr>
        <w:t>crew</w:t>
      </w:r>
      <w:proofErr w:type="spellEnd"/>
      <w:proofErr w:type="gramEnd"/>
      <w:r>
        <w:rPr>
          <w:rFonts w:ascii="Consolas" w:hAnsi="Consolas"/>
          <w:color w:val="FFFFFF"/>
          <w:sz w:val="27"/>
          <w:szCs w:val="27"/>
        </w:rPr>
        <w:t>) {</w:t>
      </w:r>
    </w:p>
    <w:p w14:paraId="44453656"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proofErr w:type="spellStart"/>
      <w:r>
        <w:rPr>
          <w:rStyle w:val="cm-variable"/>
          <w:rFonts w:ascii="Consolas" w:hAnsi="Consolas"/>
          <w:color w:val="FF8973"/>
          <w:sz w:val="27"/>
          <w:szCs w:val="27"/>
        </w:rPr>
        <w:t>crewMember</w:t>
      </w:r>
      <w:proofErr w:type="spellEnd"/>
      <w:r>
        <w:rPr>
          <w:rStyle w:val="cm-string-2"/>
          <w:rFonts w:ascii="Consolas" w:hAnsi="Consolas"/>
          <w:color w:val="FFFFFF"/>
          <w:sz w:val="27"/>
          <w:szCs w:val="27"/>
        </w:rPr>
        <w:t>}: ${</w:t>
      </w:r>
      <w:proofErr w:type="spellStart"/>
      <w:proofErr w:type="gramStart"/>
      <w:r>
        <w:rPr>
          <w:rStyle w:val="cm-variable"/>
          <w:rFonts w:ascii="Consolas" w:hAnsi="Consolas"/>
          <w:color w:val="FF8973"/>
          <w:sz w:val="27"/>
          <w:szCs w:val="27"/>
        </w:rPr>
        <w:t>spaceship</w:t>
      </w:r>
      <w:r>
        <w:rPr>
          <w:rFonts w:ascii="Consolas" w:hAnsi="Consolas"/>
          <w:color w:val="FFFFFF"/>
          <w:sz w:val="27"/>
          <w:szCs w:val="27"/>
        </w:rPr>
        <w:t>.</w:t>
      </w:r>
      <w:r>
        <w:rPr>
          <w:rStyle w:val="cm-property"/>
          <w:rFonts w:ascii="Consolas" w:hAnsi="Consolas"/>
          <w:color w:val="83FFF5"/>
          <w:sz w:val="27"/>
          <w:szCs w:val="27"/>
        </w:rPr>
        <w:t>crew</w:t>
      </w:r>
      <w:proofErr w:type="spellEnd"/>
      <w:proofErr w:type="gramEnd"/>
      <w:r>
        <w:rPr>
          <w:rFonts w:ascii="Consolas" w:hAnsi="Consolas"/>
          <w:color w:val="FFFFFF"/>
          <w:sz w:val="27"/>
          <w:szCs w:val="27"/>
        </w:rPr>
        <w:t>[</w:t>
      </w:r>
      <w:proofErr w:type="spellStart"/>
      <w:r>
        <w:rPr>
          <w:rStyle w:val="cm-variable"/>
          <w:rFonts w:ascii="Consolas" w:hAnsi="Consolas"/>
          <w:color w:val="FF8973"/>
          <w:sz w:val="27"/>
          <w:szCs w:val="27"/>
        </w:rPr>
        <w:t>crewMember</w:t>
      </w:r>
      <w:proofErr w:type="spellEnd"/>
      <w:r>
        <w:rPr>
          <w:rFonts w:ascii="Consolas" w:hAnsi="Consolas"/>
          <w:color w:val="FFFFFF"/>
          <w:sz w:val="27"/>
          <w:szCs w:val="27"/>
        </w:rPr>
        <w:t>].</w:t>
      </w:r>
      <w:r>
        <w:rPr>
          <w:rStyle w:val="cm-property"/>
          <w:rFonts w:ascii="Consolas" w:hAnsi="Consolas"/>
          <w:color w:val="83FFF5"/>
          <w:sz w:val="27"/>
          <w:szCs w:val="27"/>
        </w:rPr>
        <w:t>name</w:t>
      </w:r>
      <w:r>
        <w:rPr>
          <w:rStyle w:val="cm-string-2"/>
          <w:rFonts w:ascii="Consolas" w:hAnsi="Consolas"/>
          <w:color w:val="FFFFFF"/>
          <w:sz w:val="27"/>
          <w:szCs w:val="27"/>
        </w:rPr>
        <w:t>}`</w:t>
      </w:r>
      <w:r>
        <w:rPr>
          <w:rFonts w:ascii="Consolas" w:hAnsi="Consolas"/>
          <w:color w:val="FFFFFF"/>
          <w:sz w:val="27"/>
          <w:szCs w:val="27"/>
        </w:rPr>
        <w:t>)</w:t>
      </w:r>
    </w:p>
    <w:p w14:paraId="2E4251A4"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142D699" w14:textId="77777777" w:rsidR="00C007D3" w:rsidRDefault="00C007D3" w:rsidP="00C007D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Our </w:t>
      </w:r>
      <w:r>
        <w:rPr>
          <w:rStyle w:val="HTMLCode"/>
          <w:rFonts w:ascii="Consolas" w:hAnsi="Consolas"/>
          <w:color w:val="15141F"/>
          <w:shd w:val="clear" w:color="auto" w:fill="EAE9ED"/>
        </w:rPr>
        <w:t>for...in</w:t>
      </w:r>
      <w:r>
        <w:rPr>
          <w:rFonts w:ascii="Segoe UI" w:hAnsi="Segoe UI" w:cs="Segoe UI"/>
          <w:color w:val="484848"/>
          <w:sz w:val="27"/>
          <w:szCs w:val="27"/>
        </w:rPr>
        <w:t> will iterate through each element of the </w:t>
      </w:r>
      <w:proofErr w:type="spellStart"/>
      <w:proofErr w:type="gramStart"/>
      <w:r>
        <w:rPr>
          <w:rStyle w:val="HTMLCode"/>
          <w:rFonts w:ascii="Consolas" w:hAnsi="Consolas"/>
          <w:color w:val="15141F"/>
          <w:shd w:val="clear" w:color="auto" w:fill="EAE9ED"/>
        </w:rPr>
        <w:t>spaceship.crew</w:t>
      </w:r>
      <w:proofErr w:type="spellEnd"/>
      <w:proofErr w:type="gramEnd"/>
      <w:r>
        <w:rPr>
          <w:rFonts w:ascii="Segoe UI" w:hAnsi="Segoe UI" w:cs="Segoe UI"/>
          <w:color w:val="484848"/>
          <w:sz w:val="27"/>
          <w:szCs w:val="27"/>
        </w:rPr>
        <w:t> object. In each iteration, the variable </w:t>
      </w:r>
      <w:proofErr w:type="spellStart"/>
      <w:r>
        <w:rPr>
          <w:rStyle w:val="HTMLCode"/>
          <w:rFonts w:ascii="Consolas" w:hAnsi="Consolas"/>
          <w:color w:val="15141F"/>
          <w:shd w:val="clear" w:color="auto" w:fill="EAE9ED"/>
        </w:rPr>
        <w:t>crewMember</w:t>
      </w:r>
      <w:proofErr w:type="spellEnd"/>
      <w:r>
        <w:rPr>
          <w:rFonts w:ascii="Segoe UI" w:hAnsi="Segoe UI" w:cs="Segoe UI"/>
          <w:color w:val="484848"/>
          <w:sz w:val="27"/>
          <w:szCs w:val="27"/>
        </w:rPr>
        <w:t> is set to one of </w:t>
      </w:r>
      <w:proofErr w:type="spellStart"/>
      <w:proofErr w:type="gramStart"/>
      <w:r>
        <w:rPr>
          <w:rStyle w:val="HTMLCode"/>
          <w:rFonts w:ascii="Consolas" w:hAnsi="Consolas"/>
          <w:color w:val="15141F"/>
          <w:shd w:val="clear" w:color="auto" w:fill="EAE9ED"/>
        </w:rPr>
        <w:t>spaceship.crew</w:t>
      </w:r>
      <w:proofErr w:type="gramEnd"/>
      <w:r>
        <w:rPr>
          <w:rFonts w:ascii="Segoe UI" w:hAnsi="Segoe UI" w:cs="Segoe UI"/>
          <w:color w:val="484848"/>
          <w:sz w:val="27"/>
          <w:szCs w:val="27"/>
        </w:rPr>
        <w:t>‘s</w:t>
      </w:r>
      <w:proofErr w:type="spellEnd"/>
      <w:r>
        <w:rPr>
          <w:rFonts w:ascii="Segoe UI" w:hAnsi="Segoe UI" w:cs="Segoe UI"/>
          <w:color w:val="484848"/>
          <w:sz w:val="27"/>
          <w:szCs w:val="27"/>
        </w:rPr>
        <w:t xml:space="preserve"> keys, enabling us to log a list of crew members’ role and </w:t>
      </w:r>
      <w:r>
        <w:rPr>
          <w:rStyle w:val="HTMLCode"/>
          <w:rFonts w:ascii="Consolas" w:hAnsi="Consolas"/>
          <w:color w:val="15141F"/>
          <w:shd w:val="clear" w:color="auto" w:fill="EAE9ED"/>
        </w:rPr>
        <w:t>name</w:t>
      </w:r>
      <w:r>
        <w:rPr>
          <w:rFonts w:ascii="Segoe UI" w:hAnsi="Segoe UI" w:cs="Segoe UI"/>
          <w:color w:val="484848"/>
          <w:sz w:val="27"/>
          <w:szCs w:val="27"/>
        </w:rPr>
        <w:t>.</w:t>
      </w:r>
    </w:p>
    <w:p w14:paraId="3C2F7324" w14:textId="77777777" w:rsidR="00C007D3" w:rsidRDefault="00C007D3" w:rsidP="00C007D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360F177" w14:textId="77777777" w:rsidR="00C007D3" w:rsidRDefault="00C007D3" w:rsidP="00C007D3">
      <w:pPr>
        <w:rPr>
          <w:rFonts w:ascii="Segoe UI" w:hAnsi="Segoe UI" w:cs="Segoe UI"/>
          <w:color w:val="484848"/>
          <w:sz w:val="27"/>
          <w:szCs w:val="27"/>
        </w:rPr>
      </w:pPr>
      <w:r>
        <w:rPr>
          <w:rFonts w:ascii="Segoe UI" w:hAnsi="Segoe UI" w:cs="Segoe UI"/>
          <w:b/>
          <w:bCs/>
          <w:color w:val="484848"/>
          <w:sz w:val="27"/>
          <w:szCs w:val="27"/>
        </w:rPr>
        <w:t>1.</w:t>
      </w:r>
    </w:p>
    <w:p w14:paraId="391C1D5A" w14:textId="77777777" w:rsidR="00C007D3" w:rsidRDefault="00C007D3" w:rsidP="00C007D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w:t>
      </w:r>
      <w:r>
        <w:rPr>
          <w:rStyle w:val="HTMLCode"/>
          <w:rFonts w:ascii="Consolas" w:hAnsi="Consolas"/>
          <w:color w:val="15141F"/>
          <w:shd w:val="clear" w:color="auto" w:fill="EAE9ED"/>
        </w:rPr>
        <w:t>for...in</w:t>
      </w:r>
      <w:r>
        <w:rPr>
          <w:rFonts w:ascii="Segoe UI" w:hAnsi="Segoe UI" w:cs="Segoe UI"/>
          <w:color w:val="484848"/>
          <w:sz w:val="27"/>
          <w:szCs w:val="27"/>
        </w:rPr>
        <w:t>, iterate through the </w:t>
      </w:r>
      <w:proofErr w:type="spellStart"/>
      <w:proofErr w:type="gramStart"/>
      <w:r>
        <w:rPr>
          <w:rStyle w:val="HTMLCode"/>
          <w:rFonts w:ascii="Consolas" w:hAnsi="Consolas"/>
          <w:color w:val="15141F"/>
          <w:shd w:val="clear" w:color="auto" w:fill="EAE9ED"/>
        </w:rPr>
        <w:t>spaceship.crew</w:t>
      </w:r>
      <w:proofErr w:type="spellEnd"/>
      <w:proofErr w:type="gramEnd"/>
      <w:r>
        <w:rPr>
          <w:rFonts w:ascii="Segoe UI" w:hAnsi="Segoe UI" w:cs="Segoe UI"/>
          <w:color w:val="484848"/>
          <w:sz w:val="27"/>
          <w:szCs w:val="27"/>
        </w:rPr>
        <w:t> object in the code editor and </w:t>
      </w:r>
      <w:r>
        <w:rPr>
          <w:rStyle w:val="HTMLCode"/>
          <w:rFonts w:ascii="Consolas" w:hAnsi="Consolas"/>
          <w:color w:val="15141F"/>
          <w:shd w:val="clear" w:color="auto" w:fill="EAE9ED"/>
        </w:rPr>
        <w:t>console.log()</w:t>
      </w:r>
      <w:r>
        <w:rPr>
          <w:rFonts w:ascii="Segoe UI" w:hAnsi="Segoe UI" w:cs="Segoe UI"/>
          <w:color w:val="484848"/>
          <w:sz w:val="27"/>
          <w:szCs w:val="27"/>
        </w:rPr>
        <w:t> a list of crew roles and names in the following format: </w:t>
      </w:r>
      <w:r>
        <w:rPr>
          <w:rStyle w:val="HTMLCode"/>
          <w:rFonts w:ascii="Consolas" w:hAnsi="Consolas"/>
          <w:color w:val="15141F"/>
          <w:shd w:val="clear" w:color="auto" w:fill="EAE9ED"/>
        </w:rPr>
        <w:t>'[crew member's role]: [crew member's name]'</w:t>
      </w:r>
      <w:r>
        <w:rPr>
          <w:rFonts w:ascii="Segoe UI" w:hAnsi="Segoe UI" w:cs="Segoe UI"/>
          <w:color w:val="484848"/>
          <w:sz w:val="27"/>
          <w:szCs w:val="27"/>
        </w:rPr>
        <w:t xml:space="preserve">, </w:t>
      </w:r>
      <w:proofErr w:type="spellStart"/>
      <w:r>
        <w:rPr>
          <w:rFonts w:ascii="Segoe UI" w:hAnsi="Segoe UI" w:cs="Segoe UI"/>
          <w:color w:val="484848"/>
          <w:sz w:val="27"/>
          <w:szCs w:val="27"/>
        </w:rPr>
        <w:t>e.g.,</w:t>
      </w:r>
      <w:r>
        <w:rPr>
          <w:rStyle w:val="HTMLCode"/>
          <w:rFonts w:ascii="Consolas" w:hAnsi="Consolas"/>
          <w:color w:val="15141F"/>
          <w:shd w:val="clear" w:color="auto" w:fill="EAE9ED"/>
        </w:rPr>
        <w:t>'chief</w:t>
      </w:r>
      <w:proofErr w:type="spellEnd"/>
      <w:r>
        <w:rPr>
          <w:rStyle w:val="HTMLCode"/>
          <w:rFonts w:ascii="Consolas" w:hAnsi="Consolas"/>
          <w:color w:val="15141F"/>
          <w:shd w:val="clear" w:color="auto" w:fill="EAE9ED"/>
        </w:rPr>
        <w:t xml:space="preserve"> officer: Dan'</w:t>
      </w:r>
      <w:r>
        <w:rPr>
          <w:rFonts w:ascii="Segoe UI" w:hAnsi="Segoe UI" w:cs="Segoe UI"/>
          <w:color w:val="484848"/>
          <w:sz w:val="27"/>
          <w:szCs w:val="27"/>
        </w:rPr>
        <w:t>.</w:t>
      </w:r>
    </w:p>
    <w:p w14:paraId="069EC53D" w14:textId="77777777" w:rsidR="00C007D3" w:rsidRDefault="00C007D3" w:rsidP="00C007D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40169D6" w14:textId="77777777" w:rsidR="00C007D3" w:rsidRDefault="00C007D3" w:rsidP="00C007D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variableName</w:t>
      </w:r>
      <w:proofErr w:type="spellEnd"/>
      <w:r>
        <w:rPr>
          <w:rFonts w:ascii="Consolas" w:hAnsi="Consolas"/>
          <w:color w:val="FFFFFF"/>
          <w:sz w:val="27"/>
          <w:szCs w:val="27"/>
        </w:rPr>
        <w:t xml:space="preserve"> </w:t>
      </w:r>
      <w:r>
        <w:rPr>
          <w:rStyle w:val="cm-keyword"/>
          <w:rFonts w:ascii="Consolas" w:hAnsi="Consolas"/>
          <w:color w:val="B3CCFF"/>
          <w:sz w:val="27"/>
          <w:szCs w:val="27"/>
        </w:rPr>
        <w:t>in</w:t>
      </w:r>
      <w:r>
        <w:rPr>
          <w:rFonts w:ascii="Consolas" w:hAnsi="Consolas"/>
          <w:color w:val="FFFFFF"/>
          <w:sz w:val="27"/>
          <w:szCs w:val="27"/>
        </w:rPr>
        <w:t xml:space="preserve"> </w:t>
      </w:r>
      <w:proofErr w:type="spellStart"/>
      <w:r>
        <w:rPr>
          <w:rStyle w:val="cm-variable"/>
          <w:rFonts w:ascii="Consolas" w:hAnsi="Consolas"/>
          <w:color w:val="FF8973"/>
          <w:sz w:val="27"/>
          <w:szCs w:val="27"/>
        </w:rPr>
        <w:t>outerObject</w:t>
      </w:r>
      <w:r>
        <w:rPr>
          <w:rFonts w:ascii="Consolas" w:hAnsi="Consolas"/>
          <w:color w:val="FFFFFF"/>
          <w:sz w:val="27"/>
          <w:szCs w:val="27"/>
        </w:rPr>
        <w:t>.</w:t>
      </w:r>
      <w:r>
        <w:rPr>
          <w:rStyle w:val="cm-property"/>
          <w:rFonts w:ascii="Consolas" w:hAnsi="Consolas"/>
          <w:color w:val="83FFF5"/>
          <w:sz w:val="27"/>
          <w:szCs w:val="27"/>
        </w:rPr>
        <w:t>innerObject</w:t>
      </w:r>
      <w:proofErr w:type="spellEnd"/>
      <w:r>
        <w:rPr>
          <w:rFonts w:ascii="Consolas" w:hAnsi="Consolas"/>
          <w:color w:val="FFFFFF"/>
          <w:sz w:val="27"/>
          <w:szCs w:val="27"/>
        </w:rPr>
        <w:t>) {</w:t>
      </w:r>
    </w:p>
    <w:p w14:paraId="154604D2"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proofErr w:type="spellStart"/>
      <w:r>
        <w:rPr>
          <w:rStyle w:val="cm-variable"/>
          <w:rFonts w:ascii="Consolas" w:hAnsi="Consolas"/>
          <w:color w:val="FF8973"/>
          <w:sz w:val="27"/>
          <w:szCs w:val="27"/>
        </w:rPr>
        <w:t>variableName</w:t>
      </w:r>
      <w:proofErr w:type="spellEnd"/>
      <w:r>
        <w:rPr>
          <w:rStyle w:val="cm-string-2"/>
          <w:rFonts w:ascii="Consolas" w:hAnsi="Consolas"/>
          <w:color w:val="FFFFFF"/>
          <w:sz w:val="27"/>
          <w:szCs w:val="27"/>
        </w:rPr>
        <w:t>}: ${</w:t>
      </w:r>
      <w:proofErr w:type="spellStart"/>
      <w:r>
        <w:rPr>
          <w:rStyle w:val="cm-variable"/>
          <w:rFonts w:ascii="Consolas" w:hAnsi="Consolas"/>
          <w:color w:val="FF8973"/>
          <w:sz w:val="27"/>
          <w:szCs w:val="27"/>
        </w:rPr>
        <w:t>outerObject</w:t>
      </w:r>
      <w:r>
        <w:rPr>
          <w:rFonts w:ascii="Consolas" w:hAnsi="Consolas"/>
          <w:color w:val="FFFFFF"/>
          <w:sz w:val="27"/>
          <w:szCs w:val="27"/>
        </w:rPr>
        <w:t>.</w:t>
      </w:r>
      <w:r>
        <w:rPr>
          <w:rStyle w:val="cm-property"/>
          <w:rFonts w:ascii="Consolas" w:hAnsi="Consolas"/>
          <w:color w:val="83FFF5"/>
          <w:sz w:val="27"/>
          <w:szCs w:val="27"/>
        </w:rPr>
        <w:t>innerObject</w:t>
      </w:r>
      <w:proofErr w:type="spellEnd"/>
      <w:r>
        <w:rPr>
          <w:rFonts w:ascii="Consolas" w:hAnsi="Consolas"/>
          <w:color w:val="FFFFFF"/>
          <w:sz w:val="27"/>
          <w:szCs w:val="27"/>
        </w:rPr>
        <w:t>[</w:t>
      </w:r>
      <w:proofErr w:type="spellStart"/>
      <w:r>
        <w:rPr>
          <w:rStyle w:val="cm-variable"/>
          <w:rFonts w:ascii="Consolas" w:hAnsi="Consolas"/>
          <w:color w:val="FF8973"/>
          <w:sz w:val="27"/>
          <w:szCs w:val="27"/>
        </w:rPr>
        <w:t>variableName</w:t>
      </w:r>
      <w:proofErr w:type="spellEnd"/>
      <w:proofErr w:type="gramStart"/>
      <w:r>
        <w:rPr>
          <w:rFonts w:ascii="Consolas" w:hAnsi="Consolas"/>
          <w:color w:val="FFFFFF"/>
          <w:sz w:val="27"/>
          <w:szCs w:val="27"/>
        </w:rPr>
        <w:t>].</w:t>
      </w:r>
      <w:proofErr w:type="spellStart"/>
      <w:r>
        <w:rPr>
          <w:rStyle w:val="cm-property"/>
          <w:rFonts w:ascii="Consolas" w:hAnsi="Consolas"/>
          <w:color w:val="83FFF5"/>
          <w:sz w:val="27"/>
          <w:szCs w:val="27"/>
        </w:rPr>
        <w:t>propertyName</w:t>
      </w:r>
      <w:proofErr w:type="spellEnd"/>
      <w:proofErr w:type="gramEnd"/>
      <w:r>
        <w:rPr>
          <w:rStyle w:val="cm-string-2"/>
          <w:rFonts w:ascii="Consolas" w:hAnsi="Consolas"/>
          <w:color w:val="FFFFFF"/>
          <w:sz w:val="27"/>
          <w:szCs w:val="27"/>
        </w:rPr>
        <w:t>}`</w:t>
      </w:r>
      <w:r>
        <w:rPr>
          <w:rFonts w:ascii="Consolas" w:hAnsi="Consolas"/>
          <w:color w:val="FFFFFF"/>
          <w:sz w:val="27"/>
          <w:szCs w:val="27"/>
        </w:rPr>
        <w:t>)</w:t>
      </w:r>
    </w:p>
    <w:p w14:paraId="3A33AA1B"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B11A207" w14:textId="77777777" w:rsidR="00C007D3" w:rsidRDefault="00C007D3" w:rsidP="00C007D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E81C6AE" w14:textId="77777777" w:rsidR="00C007D3" w:rsidRDefault="00C007D3" w:rsidP="00C007D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w:t>
      </w:r>
      <w:r>
        <w:rPr>
          <w:rStyle w:val="HTMLCode"/>
          <w:rFonts w:ascii="Consolas" w:hAnsi="Consolas"/>
          <w:color w:val="15141F"/>
          <w:shd w:val="clear" w:color="auto" w:fill="EAE9ED"/>
        </w:rPr>
        <w:t>for...in</w:t>
      </w:r>
      <w:r>
        <w:rPr>
          <w:rFonts w:ascii="Segoe UI" w:hAnsi="Segoe UI" w:cs="Segoe UI"/>
          <w:color w:val="484848"/>
          <w:sz w:val="27"/>
          <w:szCs w:val="27"/>
        </w:rPr>
        <w:t>, iterate through the </w:t>
      </w:r>
      <w:proofErr w:type="spellStart"/>
      <w:proofErr w:type="gramStart"/>
      <w:r>
        <w:rPr>
          <w:rStyle w:val="HTMLCode"/>
          <w:rFonts w:ascii="Consolas" w:hAnsi="Consolas"/>
          <w:color w:val="15141F"/>
          <w:shd w:val="clear" w:color="auto" w:fill="EAE9ED"/>
        </w:rPr>
        <w:t>spaceship.crew</w:t>
      </w:r>
      <w:proofErr w:type="spellEnd"/>
      <w:proofErr w:type="gramEnd"/>
      <w:r>
        <w:rPr>
          <w:rFonts w:ascii="Segoe UI" w:hAnsi="Segoe UI" w:cs="Segoe UI"/>
          <w:color w:val="484848"/>
          <w:sz w:val="27"/>
          <w:szCs w:val="27"/>
        </w:rPr>
        <w:t> object in the code editor and </w:t>
      </w:r>
      <w:r>
        <w:rPr>
          <w:rStyle w:val="HTMLCode"/>
          <w:rFonts w:ascii="Consolas" w:hAnsi="Consolas"/>
          <w:color w:val="15141F"/>
          <w:shd w:val="clear" w:color="auto" w:fill="EAE9ED"/>
        </w:rPr>
        <w:t>console.log()</w:t>
      </w:r>
      <w:r>
        <w:rPr>
          <w:rFonts w:ascii="Segoe UI" w:hAnsi="Segoe UI" w:cs="Segoe UI"/>
          <w:color w:val="484848"/>
          <w:sz w:val="27"/>
          <w:szCs w:val="27"/>
        </w:rPr>
        <w:t> a list of crew names and degrees in the following format: </w:t>
      </w:r>
      <w:r>
        <w:rPr>
          <w:rStyle w:val="HTMLCode"/>
          <w:rFonts w:ascii="Consolas" w:hAnsi="Consolas"/>
          <w:color w:val="15141F"/>
          <w:shd w:val="clear" w:color="auto" w:fill="EAE9ED"/>
        </w:rPr>
        <w:t>'[crew member's name]: [crew member's degree]'</w:t>
      </w:r>
      <w:r>
        <w:rPr>
          <w:rFonts w:ascii="Segoe UI" w:hAnsi="Segoe UI" w:cs="Segoe UI"/>
          <w:color w:val="484848"/>
          <w:sz w:val="27"/>
          <w:szCs w:val="27"/>
        </w:rPr>
        <w:t xml:space="preserve">, </w:t>
      </w:r>
      <w:proofErr w:type="spellStart"/>
      <w:r>
        <w:rPr>
          <w:rFonts w:ascii="Segoe UI" w:hAnsi="Segoe UI" w:cs="Segoe UI"/>
          <w:color w:val="484848"/>
          <w:sz w:val="27"/>
          <w:szCs w:val="27"/>
        </w:rPr>
        <w:t>i.e.,</w:t>
      </w:r>
      <w:r>
        <w:rPr>
          <w:rStyle w:val="HTMLCode"/>
          <w:rFonts w:ascii="Consolas" w:hAnsi="Consolas"/>
          <w:color w:val="15141F"/>
          <w:shd w:val="clear" w:color="auto" w:fill="EAE9ED"/>
        </w:rPr>
        <w:t>'Lily</w:t>
      </w:r>
      <w:proofErr w:type="spellEnd"/>
      <w:r>
        <w:rPr>
          <w:rStyle w:val="HTMLCode"/>
          <w:rFonts w:ascii="Consolas" w:hAnsi="Consolas"/>
          <w:color w:val="15141F"/>
          <w:shd w:val="clear" w:color="auto" w:fill="EAE9ED"/>
        </w:rPr>
        <w:t>: Computer Engineering'</w:t>
      </w:r>
      <w:r>
        <w:rPr>
          <w:rFonts w:ascii="Segoe UI" w:hAnsi="Segoe UI" w:cs="Segoe UI"/>
          <w:color w:val="484848"/>
          <w:sz w:val="27"/>
          <w:szCs w:val="27"/>
        </w:rPr>
        <w:t>.</w:t>
      </w:r>
    </w:p>
    <w:p w14:paraId="73AFB67B" w14:textId="77777777" w:rsidR="00C007D3" w:rsidRDefault="00C007D3" w:rsidP="00C007D3">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36F89282" w14:textId="77777777" w:rsidR="00C007D3" w:rsidRDefault="00C007D3" w:rsidP="00C007D3">
      <w:pPr>
        <w:pStyle w:val="HTMLPreformatted"/>
        <w:shd w:val="clear" w:color="auto" w:fill="0A0E1D"/>
        <w:rPr>
          <w:rFonts w:ascii="Consolas" w:hAnsi="Consolas"/>
          <w:color w:val="FFFFFF"/>
          <w:sz w:val="27"/>
          <w:szCs w:val="27"/>
        </w:rPr>
      </w:pPr>
      <w:r>
        <w:rPr>
          <w:rStyle w:val="cm-keyword"/>
          <w:rFonts w:ascii="Consolas" w:hAnsi="Consolas"/>
          <w:color w:val="B3CCFF"/>
          <w:sz w:val="27"/>
          <w:szCs w:val="27"/>
        </w:rPr>
        <w:t>for</w:t>
      </w:r>
      <w:r>
        <w:rPr>
          <w:rFonts w:ascii="Consolas" w:hAnsi="Consolas"/>
          <w:color w:val="FFFFFF"/>
          <w:sz w:val="27"/>
          <w:szCs w:val="27"/>
        </w:rPr>
        <w:t xml:space="preserve"> (</w:t>
      </w:r>
      <w:r>
        <w:rPr>
          <w:rStyle w:val="cm-keyword"/>
          <w:rFonts w:ascii="Consolas" w:hAnsi="Consolas"/>
          <w:color w:val="B3CCFF"/>
          <w:sz w:val="27"/>
          <w:szCs w:val="27"/>
        </w:rPr>
        <w:t>let</w:t>
      </w:r>
      <w:r>
        <w:rPr>
          <w:rFonts w:ascii="Consolas" w:hAnsi="Consolas"/>
          <w:color w:val="FFFFFF"/>
          <w:sz w:val="27"/>
          <w:szCs w:val="27"/>
        </w:rPr>
        <w:t xml:space="preserve"> </w:t>
      </w:r>
      <w:proofErr w:type="spellStart"/>
      <w:r>
        <w:rPr>
          <w:rStyle w:val="cm-def"/>
          <w:rFonts w:ascii="Consolas" w:hAnsi="Consolas"/>
          <w:color w:val="B3CCFF"/>
          <w:sz w:val="27"/>
          <w:szCs w:val="27"/>
        </w:rPr>
        <w:t>variableName</w:t>
      </w:r>
      <w:proofErr w:type="spellEnd"/>
      <w:r>
        <w:rPr>
          <w:rFonts w:ascii="Consolas" w:hAnsi="Consolas"/>
          <w:color w:val="FFFFFF"/>
          <w:sz w:val="27"/>
          <w:szCs w:val="27"/>
        </w:rPr>
        <w:t xml:space="preserve"> </w:t>
      </w:r>
      <w:r>
        <w:rPr>
          <w:rStyle w:val="cm-keyword"/>
          <w:rFonts w:ascii="Consolas" w:hAnsi="Consolas"/>
          <w:color w:val="B3CCFF"/>
          <w:sz w:val="27"/>
          <w:szCs w:val="27"/>
        </w:rPr>
        <w:t>in</w:t>
      </w:r>
      <w:r>
        <w:rPr>
          <w:rFonts w:ascii="Consolas" w:hAnsi="Consolas"/>
          <w:color w:val="FFFFFF"/>
          <w:sz w:val="27"/>
          <w:szCs w:val="27"/>
        </w:rPr>
        <w:t xml:space="preserve"> </w:t>
      </w:r>
      <w:proofErr w:type="spellStart"/>
      <w:r>
        <w:rPr>
          <w:rStyle w:val="cm-variable"/>
          <w:rFonts w:ascii="Consolas" w:hAnsi="Consolas"/>
          <w:color w:val="FF8973"/>
          <w:sz w:val="27"/>
          <w:szCs w:val="27"/>
        </w:rPr>
        <w:t>outerObject</w:t>
      </w:r>
      <w:r>
        <w:rPr>
          <w:rFonts w:ascii="Consolas" w:hAnsi="Consolas"/>
          <w:color w:val="FFFFFF"/>
          <w:sz w:val="27"/>
          <w:szCs w:val="27"/>
        </w:rPr>
        <w:t>.</w:t>
      </w:r>
      <w:r>
        <w:rPr>
          <w:rStyle w:val="cm-property"/>
          <w:rFonts w:ascii="Consolas" w:hAnsi="Consolas"/>
          <w:color w:val="83FFF5"/>
          <w:sz w:val="27"/>
          <w:szCs w:val="27"/>
        </w:rPr>
        <w:t>innerObject</w:t>
      </w:r>
      <w:proofErr w:type="spellEnd"/>
      <w:r>
        <w:rPr>
          <w:rFonts w:ascii="Consolas" w:hAnsi="Consolas"/>
          <w:color w:val="FFFFFF"/>
          <w:sz w:val="27"/>
          <w:szCs w:val="27"/>
        </w:rPr>
        <w:t>) {</w:t>
      </w:r>
    </w:p>
    <w:p w14:paraId="79194895"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variable"/>
          <w:rFonts w:ascii="Consolas" w:hAnsi="Consolas"/>
          <w:color w:val="FF8973"/>
          <w:sz w:val="27"/>
          <w:szCs w:val="27"/>
        </w:rPr>
        <w:t>outerObject</w:t>
      </w:r>
      <w:r>
        <w:rPr>
          <w:rFonts w:ascii="Consolas" w:hAnsi="Consolas"/>
          <w:color w:val="FFFFFF"/>
          <w:sz w:val="27"/>
          <w:szCs w:val="27"/>
        </w:rPr>
        <w:t>.</w:t>
      </w:r>
      <w:r>
        <w:rPr>
          <w:rStyle w:val="cm-property"/>
          <w:rFonts w:ascii="Consolas" w:hAnsi="Consolas"/>
          <w:color w:val="83FFF5"/>
          <w:sz w:val="27"/>
          <w:szCs w:val="27"/>
        </w:rPr>
        <w:t>innerObject</w:t>
      </w:r>
      <w:r>
        <w:rPr>
          <w:rFonts w:ascii="Consolas" w:hAnsi="Consolas"/>
          <w:color w:val="FFFFFF"/>
          <w:sz w:val="27"/>
          <w:szCs w:val="27"/>
        </w:rPr>
        <w:t>[</w:t>
      </w:r>
      <w:r>
        <w:rPr>
          <w:rStyle w:val="cm-variable"/>
          <w:rFonts w:ascii="Consolas" w:hAnsi="Consolas"/>
          <w:color w:val="FF8973"/>
          <w:sz w:val="27"/>
          <w:szCs w:val="27"/>
        </w:rPr>
        <w:t>variableName</w:t>
      </w:r>
      <w:proofErr w:type="gramStart"/>
      <w:r>
        <w:rPr>
          <w:rFonts w:ascii="Consolas" w:hAnsi="Consolas"/>
          <w:color w:val="FFFFFF"/>
          <w:sz w:val="27"/>
          <w:szCs w:val="27"/>
        </w:rPr>
        <w:t>].</w:t>
      </w:r>
      <w:r>
        <w:rPr>
          <w:rStyle w:val="cm-property"/>
          <w:rFonts w:ascii="Consolas" w:hAnsi="Consolas"/>
          <w:color w:val="83FFF5"/>
          <w:sz w:val="27"/>
          <w:szCs w:val="27"/>
        </w:rPr>
        <w:t>propertyName</w:t>
      </w:r>
      <w:proofErr w:type="gramEnd"/>
      <w:r>
        <w:rPr>
          <w:rStyle w:val="cm-string-2"/>
          <w:rFonts w:ascii="Consolas" w:hAnsi="Consolas"/>
          <w:color w:val="FFFFFF"/>
          <w:sz w:val="27"/>
          <w:szCs w:val="27"/>
        </w:rPr>
        <w:t>}: ${</w:t>
      </w:r>
      <w:proofErr w:type="spellStart"/>
      <w:r>
        <w:rPr>
          <w:rStyle w:val="cm-variable"/>
          <w:rFonts w:ascii="Consolas" w:hAnsi="Consolas"/>
          <w:color w:val="FF8973"/>
          <w:sz w:val="27"/>
          <w:szCs w:val="27"/>
        </w:rPr>
        <w:t>outerObject</w:t>
      </w:r>
      <w:r>
        <w:rPr>
          <w:rFonts w:ascii="Consolas" w:hAnsi="Consolas"/>
          <w:color w:val="FFFFFF"/>
          <w:sz w:val="27"/>
          <w:szCs w:val="27"/>
        </w:rPr>
        <w:t>.</w:t>
      </w:r>
      <w:r>
        <w:rPr>
          <w:rStyle w:val="cm-property"/>
          <w:rFonts w:ascii="Consolas" w:hAnsi="Consolas"/>
          <w:color w:val="83FFF5"/>
          <w:sz w:val="27"/>
          <w:szCs w:val="27"/>
        </w:rPr>
        <w:t>innerObject</w:t>
      </w:r>
      <w:proofErr w:type="spellEnd"/>
      <w:r>
        <w:rPr>
          <w:rFonts w:ascii="Consolas" w:hAnsi="Consolas"/>
          <w:color w:val="FFFFFF"/>
          <w:sz w:val="27"/>
          <w:szCs w:val="27"/>
        </w:rPr>
        <w:t>[</w:t>
      </w:r>
      <w:proofErr w:type="spellStart"/>
      <w:r>
        <w:rPr>
          <w:rStyle w:val="cm-variable"/>
          <w:rFonts w:ascii="Consolas" w:hAnsi="Consolas"/>
          <w:color w:val="FF8973"/>
          <w:sz w:val="27"/>
          <w:szCs w:val="27"/>
        </w:rPr>
        <w:t>variableName</w:t>
      </w:r>
      <w:proofErr w:type="spellEnd"/>
      <w:r>
        <w:rPr>
          <w:rFonts w:ascii="Consolas" w:hAnsi="Consolas"/>
          <w:color w:val="FFFFFF"/>
          <w:sz w:val="27"/>
          <w:szCs w:val="27"/>
        </w:rPr>
        <w:t>].</w:t>
      </w:r>
      <w:proofErr w:type="spellStart"/>
      <w:r>
        <w:rPr>
          <w:rStyle w:val="cm-property"/>
          <w:rFonts w:ascii="Consolas" w:hAnsi="Consolas"/>
          <w:color w:val="83FFF5"/>
          <w:sz w:val="27"/>
          <w:szCs w:val="27"/>
        </w:rPr>
        <w:t>differentPropertyName</w:t>
      </w:r>
      <w:proofErr w:type="spellEnd"/>
      <w:r>
        <w:rPr>
          <w:rStyle w:val="cm-string-2"/>
          <w:rFonts w:ascii="Consolas" w:hAnsi="Consolas"/>
          <w:color w:val="FFFFFF"/>
          <w:sz w:val="27"/>
          <w:szCs w:val="27"/>
        </w:rPr>
        <w:t>}`</w:t>
      </w:r>
      <w:r>
        <w:rPr>
          <w:rFonts w:ascii="Consolas" w:hAnsi="Consolas"/>
          <w:color w:val="FFFFFF"/>
          <w:sz w:val="27"/>
          <w:szCs w:val="27"/>
        </w:rPr>
        <w:t>)</w:t>
      </w:r>
    </w:p>
    <w:p w14:paraId="5A0287A5" w14:textId="77777777" w:rsidR="00C007D3" w:rsidRDefault="00C007D3" w:rsidP="00C007D3">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CB5891C" w14:textId="5D50A14E" w:rsidR="00C007D3" w:rsidRDefault="00C007D3"/>
    <w:p w14:paraId="2FE24057"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B3CCFF"/>
          <w:sz w:val="21"/>
          <w:szCs w:val="21"/>
          <w:lang w:eastAsia="en-IN"/>
        </w:rPr>
        <w:t>let spaceship</w:t>
      </w:r>
      <w:r w:rsidRPr="00A43B32">
        <w:rPr>
          <w:rFonts w:ascii="Consolas" w:eastAsia="Times New Roman" w:hAnsi="Consolas" w:cs="Times New Roman"/>
          <w:color w:val="FFFFFF"/>
          <w:sz w:val="21"/>
          <w:szCs w:val="21"/>
          <w:lang w:eastAsia="en-IN"/>
        </w:rPr>
        <w:t> = {</w:t>
      </w:r>
    </w:p>
    <w:p w14:paraId="15CB2253"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crew</w:t>
      </w:r>
      <w:r w:rsidRPr="00A43B32">
        <w:rPr>
          <w:rFonts w:ascii="Consolas" w:eastAsia="Times New Roman" w:hAnsi="Consolas" w:cs="Times New Roman"/>
          <w:color w:val="FFFFFF"/>
          <w:sz w:val="21"/>
          <w:szCs w:val="21"/>
          <w:lang w:eastAsia="en-IN"/>
        </w:rPr>
        <w:t>: {</w:t>
      </w:r>
    </w:p>
    <w:p w14:paraId="2CF08007"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captain</w:t>
      </w:r>
      <w:r w:rsidRPr="00A43B32">
        <w:rPr>
          <w:rFonts w:ascii="Consolas" w:eastAsia="Times New Roman" w:hAnsi="Consolas" w:cs="Times New Roman"/>
          <w:color w:val="FFFFFF"/>
          <w:sz w:val="21"/>
          <w:szCs w:val="21"/>
          <w:lang w:eastAsia="en-IN"/>
        </w:rPr>
        <w:t>: { </w:t>
      </w:r>
    </w:p>
    <w:p w14:paraId="216C5706"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'Lily'</w:t>
      </w:r>
      <w:r w:rsidRPr="00A43B32">
        <w:rPr>
          <w:rFonts w:ascii="Consolas" w:eastAsia="Times New Roman" w:hAnsi="Consolas" w:cs="Times New Roman"/>
          <w:color w:val="FFFFFF"/>
          <w:sz w:val="21"/>
          <w:szCs w:val="21"/>
          <w:lang w:eastAsia="en-IN"/>
        </w:rPr>
        <w:t>, </w:t>
      </w:r>
    </w:p>
    <w:p w14:paraId="545349C9"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degree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'Computer Engineering'</w:t>
      </w:r>
      <w:r w:rsidRPr="00A43B32">
        <w:rPr>
          <w:rFonts w:ascii="Consolas" w:eastAsia="Times New Roman" w:hAnsi="Consolas" w:cs="Times New Roman"/>
          <w:color w:val="FFFFFF"/>
          <w:sz w:val="21"/>
          <w:szCs w:val="21"/>
          <w:lang w:eastAsia="en-IN"/>
        </w:rPr>
        <w:t>, </w:t>
      </w:r>
    </w:p>
    <w:p w14:paraId="1A427E3C"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roofErr w:type="spellStart"/>
      <w:proofErr w:type="gramStart"/>
      <w:r w:rsidRPr="00A43B32">
        <w:rPr>
          <w:rFonts w:ascii="Consolas" w:eastAsia="Times New Roman" w:hAnsi="Consolas" w:cs="Times New Roman"/>
          <w:color w:val="FF8973"/>
          <w:sz w:val="21"/>
          <w:szCs w:val="21"/>
          <w:lang w:eastAsia="en-IN"/>
        </w:rPr>
        <w:t>cheerTeam</w:t>
      </w:r>
      <w:proofErr w:type="spellEnd"/>
      <w:r w:rsidRPr="00A43B32">
        <w:rPr>
          <w:rFonts w:ascii="Consolas" w:eastAsia="Times New Roman" w:hAnsi="Consolas" w:cs="Times New Roman"/>
          <w:color w:val="FFFFFF"/>
          <w:sz w:val="21"/>
          <w:szCs w:val="21"/>
          <w:lang w:eastAsia="en-IN"/>
        </w:rPr>
        <w:t>(</w:t>
      </w:r>
      <w:proofErr w:type="gramEnd"/>
      <w:r w:rsidRPr="00A43B32">
        <w:rPr>
          <w:rFonts w:ascii="Consolas" w:eastAsia="Times New Roman" w:hAnsi="Consolas" w:cs="Times New Roman"/>
          <w:color w:val="FFFFFF"/>
          <w:sz w:val="21"/>
          <w:szCs w:val="21"/>
          <w:lang w:eastAsia="en-IN"/>
        </w:rPr>
        <w:t>) {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'You got this!'</w:t>
      </w:r>
      <w:r w:rsidRPr="00A43B32">
        <w:rPr>
          <w:rFonts w:ascii="Consolas" w:eastAsia="Times New Roman" w:hAnsi="Consolas" w:cs="Times New Roman"/>
          <w:color w:val="FFFFFF"/>
          <w:sz w:val="21"/>
          <w:szCs w:val="21"/>
          <w:lang w:eastAsia="en-IN"/>
        </w:rPr>
        <w:t>) } </w:t>
      </w:r>
    </w:p>
    <w:p w14:paraId="03F191F3"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
    <w:p w14:paraId="6578DC0F"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'chief officer'</w:t>
      </w:r>
      <w:r w:rsidRPr="00A43B32">
        <w:rPr>
          <w:rFonts w:ascii="Consolas" w:eastAsia="Times New Roman" w:hAnsi="Consolas" w:cs="Times New Roman"/>
          <w:color w:val="FFFFFF"/>
          <w:sz w:val="21"/>
          <w:szCs w:val="21"/>
          <w:lang w:eastAsia="en-IN"/>
        </w:rPr>
        <w:t>: { </w:t>
      </w:r>
    </w:p>
    <w:p w14:paraId="689F21E9"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'Dan'</w:t>
      </w:r>
      <w:r w:rsidRPr="00A43B32">
        <w:rPr>
          <w:rFonts w:ascii="Consolas" w:eastAsia="Times New Roman" w:hAnsi="Consolas" w:cs="Times New Roman"/>
          <w:color w:val="FFFFFF"/>
          <w:sz w:val="21"/>
          <w:szCs w:val="21"/>
          <w:lang w:eastAsia="en-IN"/>
        </w:rPr>
        <w:t>, </w:t>
      </w:r>
    </w:p>
    <w:p w14:paraId="3BE4C827"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degree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'Aerospace Engineering'</w:t>
      </w:r>
      <w:r w:rsidRPr="00A43B32">
        <w:rPr>
          <w:rFonts w:ascii="Consolas" w:eastAsia="Times New Roman" w:hAnsi="Consolas" w:cs="Times New Roman"/>
          <w:color w:val="FFFFFF"/>
          <w:sz w:val="21"/>
          <w:szCs w:val="21"/>
          <w:lang w:eastAsia="en-IN"/>
        </w:rPr>
        <w:t>, </w:t>
      </w:r>
    </w:p>
    <w:p w14:paraId="52DF5835"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roofErr w:type="gramStart"/>
      <w:r w:rsidRPr="00A43B32">
        <w:rPr>
          <w:rFonts w:ascii="Consolas" w:eastAsia="Times New Roman" w:hAnsi="Consolas" w:cs="Times New Roman"/>
          <w:color w:val="FF8973"/>
          <w:sz w:val="21"/>
          <w:szCs w:val="21"/>
          <w:lang w:eastAsia="en-IN"/>
        </w:rPr>
        <w:t>agree</w:t>
      </w:r>
      <w:r w:rsidRPr="00A43B32">
        <w:rPr>
          <w:rFonts w:ascii="Consolas" w:eastAsia="Times New Roman" w:hAnsi="Consolas" w:cs="Times New Roman"/>
          <w:color w:val="FFFFFF"/>
          <w:sz w:val="21"/>
          <w:szCs w:val="21"/>
          <w:lang w:eastAsia="en-IN"/>
        </w:rPr>
        <w:t>(</w:t>
      </w:r>
      <w:proofErr w:type="gramEnd"/>
      <w:r w:rsidRPr="00A43B32">
        <w:rPr>
          <w:rFonts w:ascii="Consolas" w:eastAsia="Times New Roman" w:hAnsi="Consolas" w:cs="Times New Roman"/>
          <w:color w:val="FFFFFF"/>
          <w:sz w:val="21"/>
          <w:szCs w:val="21"/>
          <w:lang w:eastAsia="en-IN"/>
        </w:rPr>
        <w:t>) {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'I agree, captain!'</w:t>
      </w:r>
      <w:r w:rsidRPr="00A43B32">
        <w:rPr>
          <w:rFonts w:ascii="Consolas" w:eastAsia="Times New Roman" w:hAnsi="Consolas" w:cs="Times New Roman"/>
          <w:color w:val="FFFFFF"/>
          <w:sz w:val="21"/>
          <w:szCs w:val="21"/>
          <w:lang w:eastAsia="en-IN"/>
        </w:rPr>
        <w:t>) } </w:t>
      </w:r>
    </w:p>
    <w:p w14:paraId="5D47D380"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
    <w:p w14:paraId="2789C512"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medic</w:t>
      </w:r>
      <w:r w:rsidRPr="00A43B32">
        <w:rPr>
          <w:rFonts w:ascii="Consolas" w:eastAsia="Times New Roman" w:hAnsi="Consolas" w:cs="Times New Roman"/>
          <w:color w:val="FFFFFF"/>
          <w:sz w:val="21"/>
          <w:szCs w:val="21"/>
          <w:lang w:eastAsia="en-IN"/>
        </w:rPr>
        <w:t>: { </w:t>
      </w:r>
    </w:p>
    <w:p w14:paraId="6B5A08C5"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'Clementine'</w:t>
      </w:r>
      <w:r w:rsidRPr="00A43B32">
        <w:rPr>
          <w:rFonts w:ascii="Consolas" w:eastAsia="Times New Roman" w:hAnsi="Consolas" w:cs="Times New Roman"/>
          <w:color w:val="FFFFFF"/>
          <w:sz w:val="21"/>
          <w:szCs w:val="21"/>
          <w:lang w:eastAsia="en-IN"/>
        </w:rPr>
        <w:t>, </w:t>
      </w:r>
    </w:p>
    <w:p w14:paraId="780F6779"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degree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'Physics'</w:t>
      </w:r>
      <w:r w:rsidRPr="00A43B32">
        <w:rPr>
          <w:rFonts w:ascii="Consolas" w:eastAsia="Times New Roman" w:hAnsi="Consolas" w:cs="Times New Roman"/>
          <w:color w:val="FFFFFF"/>
          <w:sz w:val="21"/>
          <w:szCs w:val="21"/>
          <w:lang w:eastAsia="en-IN"/>
        </w:rPr>
        <w:t>, </w:t>
      </w:r>
    </w:p>
    <w:p w14:paraId="02017B2E"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roofErr w:type="gramStart"/>
      <w:r w:rsidRPr="00A43B32">
        <w:rPr>
          <w:rFonts w:ascii="Consolas" w:eastAsia="Times New Roman" w:hAnsi="Consolas" w:cs="Times New Roman"/>
          <w:color w:val="FF8973"/>
          <w:sz w:val="21"/>
          <w:szCs w:val="21"/>
          <w:lang w:eastAsia="en-IN"/>
        </w:rPr>
        <w:t>announce</w:t>
      </w:r>
      <w:r w:rsidRPr="00A43B32">
        <w:rPr>
          <w:rFonts w:ascii="Consolas" w:eastAsia="Times New Roman" w:hAnsi="Consolas" w:cs="Times New Roman"/>
          <w:color w:val="FFFFFF"/>
          <w:sz w:val="21"/>
          <w:szCs w:val="21"/>
          <w:lang w:eastAsia="en-IN"/>
        </w:rPr>
        <w:t>(</w:t>
      </w:r>
      <w:proofErr w:type="gramEnd"/>
      <w:r w:rsidRPr="00A43B32">
        <w:rPr>
          <w:rFonts w:ascii="Consolas" w:eastAsia="Times New Roman" w:hAnsi="Consolas" w:cs="Times New Roman"/>
          <w:color w:val="FFFFFF"/>
          <w:sz w:val="21"/>
          <w:szCs w:val="21"/>
          <w:lang w:eastAsia="en-IN"/>
        </w:rPr>
        <w:t>) {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`Jets on!`</w:t>
      </w:r>
      <w:r w:rsidRPr="00A43B32">
        <w:rPr>
          <w:rFonts w:ascii="Consolas" w:eastAsia="Times New Roman" w:hAnsi="Consolas" w:cs="Times New Roman"/>
          <w:color w:val="FFFFFF"/>
          <w:sz w:val="21"/>
          <w:szCs w:val="21"/>
          <w:lang w:eastAsia="en-IN"/>
        </w:rPr>
        <w:t>) } },</w:t>
      </w:r>
    </w:p>
    <w:p w14:paraId="0DDF4EAF"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translator</w:t>
      </w:r>
      <w:r w:rsidRPr="00A43B32">
        <w:rPr>
          <w:rFonts w:ascii="Consolas" w:eastAsia="Times New Roman" w:hAnsi="Consolas" w:cs="Times New Roman"/>
          <w:color w:val="FFFFFF"/>
          <w:sz w:val="21"/>
          <w:szCs w:val="21"/>
          <w:lang w:eastAsia="en-IN"/>
        </w:rPr>
        <w:t>: {</w:t>
      </w:r>
    </w:p>
    <w:p w14:paraId="4ADA412E"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'Shauna'</w:t>
      </w:r>
      <w:r w:rsidRPr="00A43B32">
        <w:rPr>
          <w:rFonts w:ascii="Consolas" w:eastAsia="Times New Roman" w:hAnsi="Consolas" w:cs="Times New Roman"/>
          <w:color w:val="FFFFFF"/>
          <w:sz w:val="21"/>
          <w:szCs w:val="21"/>
          <w:lang w:eastAsia="en-IN"/>
        </w:rPr>
        <w:t>, </w:t>
      </w:r>
    </w:p>
    <w:p w14:paraId="320355A2"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83FFF5"/>
          <w:sz w:val="21"/>
          <w:szCs w:val="21"/>
          <w:lang w:eastAsia="en-IN"/>
        </w:rPr>
        <w:t>degree</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E083"/>
          <w:sz w:val="21"/>
          <w:szCs w:val="21"/>
          <w:lang w:eastAsia="en-IN"/>
        </w:rPr>
        <w:t>'Conservation Science'</w:t>
      </w:r>
      <w:r w:rsidRPr="00A43B32">
        <w:rPr>
          <w:rFonts w:ascii="Consolas" w:eastAsia="Times New Roman" w:hAnsi="Consolas" w:cs="Times New Roman"/>
          <w:color w:val="FFFFFF"/>
          <w:sz w:val="21"/>
          <w:szCs w:val="21"/>
          <w:lang w:eastAsia="en-IN"/>
        </w:rPr>
        <w:t>, </w:t>
      </w:r>
    </w:p>
    <w:p w14:paraId="44F8EC1C"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roofErr w:type="spellStart"/>
      <w:proofErr w:type="gramStart"/>
      <w:r w:rsidRPr="00A43B32">
        <w:rPr>
          <w:rFonts w:ascii="Consolas" w:eastAsia="Times New Roman" w:hAnsi="Consolas" w:cs="Times New Roman"/>
          <w:color w:val="FF8973"/>
          <w:sz w:val="21"/>
          <w:szCs w:val="21"/>
          <w:lang w:eastAsia="en-IN"/>
        </w:rPr>
        <w:t>powerFuel</w:t>
      </w:r>
      <w:proofErr w:type="spellEnd"/>
      <w:r w:rsidRPr="00A43B32">
        <w:rPr>
          <w:rFonts w:ascii="Consolas" w:eastAsia="Times New Roman" w:hAnsi="Consolas" w:cs="Times New Roman"/>
          <w:color w:val="FFFFFF"/>
          <w:sz w:val="21"/>
          <w:szCs w:val="21"/>
          <w:lang w:eastAsia="en-IN"/>
        </w:rPr>
        <w:t>(</w:t>
      </w:r>
      <w:proofErr w:type="gramEnd"/>
      <w:r w:rsidRPr="00A43B32">
        <w:rPr>
          <w:rFonts w:ascii="Consolas" w:eastAsia="Times New Roman" w:hAnsi="Consolas" w:cs="Times New Roman"/>
          <w:color w:val="FFFFFF"/>
          <w:sz w:val="21"/>
          <w:szCs w:val="21"/>
          <w:lang w:eastAsia="en-IN"/>
        </w:rPr>
        <w:t>) {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'The tank is full!'</w:t>
      </w:r>
      <w:r w:rsidRPr="00A43B32">
        <w:rPr>
          <w:rFonts w:ascii="Consolas" w:eastAsia="Times New Roman" w:hAnsi="Consolas" w:cs="Times New Roman"/>
          <w:color w:val="FFFFFF"/>
          <w:sz w:val="21"/>
          <w:szCs w:val="21"/>
          <w:lang w:eastAsia="en-IN"/>
        </w:rPr>
        <w:t>) } </w:t>
      </w:r>
    </w:p>
    <w:p w14:paraId="1C86DA39"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
    <w:p w14:paraId="7C6E6D55"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
    <w:p w14:paraId="336551A9"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p>
    <w:p w14:paraId="50FA9CEE"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p>
    <w:p w14:paraId="39633CD0"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939598"/>
          <w:sz w:val="21"/>
          <w:szCs w:val="21"/>
          <w:lang w:eastAsia="en-IN"/>
        </w:rPr>
        <w:t>// Write your code below</w:t>
      </w:r>
    </w:p>
    <w:p w14:paraId="2F20D60C"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p>
    <w:p w14:paraId="19C06613"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B3CCFF"/>
          <w:sz w:val="21"/>
          <w:szCs w:val="21"/>
          <w:lang w:eastAsia="en-IN"/>
        </w:rPr>
        <w:t>for</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B3CCFF"/>
          <w:sz w:val="21"/>
          <w:szCs w:val="21"/>
          <w:lang w:eastAsia="en-IN"/>
        </w:rPr>
        <w:t>let </w:t>
      </w:r>
      <w:proofErr w:type="spellStart"/>
      <w:r w:rsidRPr="00A43B32">
        <w:rPr>
          <w:rFonts w:ascii="Consolas" w:eastAsia="Times New Roman" w:hAnsi="Consolas" w:cs="Times New Roman"/>
          <w:color w:val="B3CCFF"/>
          <w:sz w:val="21"/>
          <w:szCs w:val="21"/>
          <w:lang w:eastAsia="en-IN"/>
        </w:rPr>
        <w:t>crewMember</w:t>
      </w:r>
      <w:proofErr w:type="spellEnd"/>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B3CCFF"/>
          <w:sz w:val="21"/>
          <w:szCs w:val="21"/>
          <w:lang w:eastAsia="en-IN"/>
        </w:rPr>
        <w:t>in</w:t>
      </w:r>
      <w:r w:rsidRPr="00A43B32">
        <w:rPr>
          <w:rFonts w:ascii="Consolas" w:eastAsia="Times New Roman" w:hAnsi="Consolas" w:cs="Times New Roman"/>
          <w:color w:val="FFFFFF"/>
          <w:sz w:val="21"/>
          <w:szCs w:val="21"/>
          <w:lang w:eastAsia="en-IN"/>
        </w:rPr>
        <w:t> </w:t>
      </w:r>
      <w:proofErr w:type="spellStart"/>
      <w:proofErr w:type="gramStart"/>
      <w:r w:rsidRPr="00A43B32">
        <w:rPr>
          <w:rFonts w:ascii="Consolas" w:eastAsia="Times New Roman" w:hAnsi="Consolas" w:cs="Times New Roman"/>
          <w:color w:val="B3CCFF"/>
          <w:sz w:val="21"/>
          <w:szCs w:val="21"/>
          <w:lang w:eastAsia="en-IN"/>
        </w:rPr>
        <w:t>spaceship</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crew</w:t>
      </w:r>
      <w:proofErr w:type="spellEnd"/>
      <w:proofErr w:type="gramEnd"/>
      <w:r w:rsidRPr="00A43B32">
        <w:rPr>
          <w:rFonts w:ascii="Consolas" w:eastAsia="Times New Roman" w:hAnsi="Consolas" w:cs="Times New Roman"/>
          <w:color w:val="FFFFFF"/>
          <w:sz w:val="21"/>
          <w:szCs w:val="21"/>
          <w:lang w:eastAsia="en-IN"/>
        </w:rPr>
        <w:t>) {</w:t>
      </w:r>
    </w:p>
    <w:p w14:paraId="0518A6F8"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8973"/>
          <w:sz w:val="21"/>
          <w:szCs w:val="21"/>
          <w:lang w:eastAsia="en-IN"/>
        </w:rPr>
        <w:t>crewMember</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 </w:t>
      </w:r>
      <w:r w:rsidRPr="00A43B32">
        <w:rPr>
          <w:rFonts w:ascii="Consolas" w:eastAsia="Times New Roman" w:hAnsi="Consolas" w:cs="Times New Roman"/>
          <w:color w:val="FFFFFF"/>
          <w:sz w:val="21"/>
          <w:szCs w:val="21"/>
          <w:lang w:eastAsia="en-IN"/>
        </w:rPr>
        <w:t>${</w:t>
      </w:r>
      <w:proofErr w:type="gramStart"/>
      <w:r w:rsidRPr="00A43B32">
        <w:rPr>
          <w:rFonts w:ascii="Consolas" w:eastAsia="Times New Roman" w:hAnsi="Consolas" w:cs="Times New Roman"/>
          <w:color w:val="FF8973"/>
          <w:sz w:val="21"/>
          <w:szCs w:val="21"/>
          <w:lang w:eastAsia="en-IN"/>
        </w:rPr>
        <w:t>spaceship</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crew</w:t>
      </w:r>
      <w:proofErr w:type="gramEnd"/>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8973"/>
          <w:sz w:val="21"/>
          <w:szCs w:val="21"/>
          <w:lang w:eastAsia="en-IN"/>
        </w:rPr>
        <w:t>crewMember</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w:t>
      </w:r>
      <w:r w:rsidRPr="00A43B32">
        <w:rPr>
          <w:rFonts w:ascii="Consolas" w:eastAsia="Times New Roman" w:hAnsi="Consolas" w:cs="Times New Roman"/>
          <w:color w:val="FFFFFF"/>
          <w:sz w:val="21"/>
          <w:szCs w:val="21"/>
          <w:lang w:eastAsia="en-IN"/>
        </w:rPr>
        <w:t>)</w:t>
      </w:r>
    </w:p>
    <w:p w14:paraId="1DCA3730"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w:t>
      </w:r>
    </w:p>
    <w:p w14:paraId="71B3DDAA"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p>
    <w:p w14:paraId="1C4BA990"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B3CCFF"/>
          <w:sz w:val="21"/>
          <w:szCs w:val="21"/>
          <w:lang w:eastAsia="en-IN"/>
        </w:rPr>
        <w:t>for</w:t>
      </w: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B3CCFF"/>
          <w:sz w:val="21"/>
          <w:szCs w:val="21"/>
          <w:lang w:eastAsia="en-IN"/>
        </w:rPr>
        <w:t>let </w:t>
      </w:r>
      <w:proofErr w:type="spellStart"/>
      <w:r w:rsidRPr="00A43B32">
        <w:rPr>
          <w:rFonts w:ascii="Consolas" w:eastAsia="Times New Roman" w:hAnsi="Consolas" w:cs="Times New Roman"/>
          <w:color w:val="B3CCFF"/>
          <w:sz w:val="21"/>
          <w:szCs w:val="21"/>
          <w:lang w:eastAsia="en-IN"/>
        </w:rPr>
        <w:t>crewMember</w:t>
      </w:r>
      <w:proofErr w:type="spellEnd"/>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B3CCFF"/>
          <w:sz w:val="21"/>
          <w:szCs w:val="21"/>
          <w:lang w:eastAsia="en-IN"/>
        </w:rPr>
        <w:t>in</w:t>
      </w:r>
      <w:r w:rsidRPr="00A43B32">
        <w:rPr>
          <w:rFonts w:ascii="Consolas" w:eastAsia="Times New Roman" w:hAnsi="Consolas" w:cs="Times New Roman"/>
          <w:color w:val="FFFFFF"/>
          <w:sz w:val="21"/>
          <w:szCs w:val="21"/>
          <w:lang w:eastAsia="en-IN"/>
        </w:rPr>
        <w:t> </w:t>
      </w:r>
      <w:proofErr w:type="spellStart"/>
      <w:proofErr w:type="gramStart"/>
      <w:r w:rsidRPr="00A43B32">
        <w:rPr>
          <w:rFonts w:ascii="Consolas" w:eastAsia="Times New Roman" w:hAnsi="Consolas" w:cs="Times New Roman"/>
          <w:color w:val="B3CCFF"/>
          <w:sz w:val="21"/>
          <w:szCs w:val="21"/>
          <w:lang w:eastAsia="en-IN"/>
        </w:rPr>
        <w:t>spaceship</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crew</w:t>
      </w:r>
      <w:proofErr w:type="spellEnd"/>
      <w:proofErr w:type="gramEnd"/>
      <w:r w:rsidRPr="00A43B32">
        <w:rPr>
          <w:rFonts w:ascii="Consolas" w:eastAsia="Times New Roman" w:hAnsi="Consolas" w:cs="Times New Roman"/>
          <w:color w:val="FFFFFF"/>
          <w:sz w:val="21"/>
          <w:szCs w:val="21"/>
          <w:lang w:eastAsia="en-IN"/>
        </w:rPr>
        <w:t>) {</w:t>
      </w:r>
    </w:p>
    <w:p w14:paraId="1DB4B4E2"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  </w:t>
      </w:r>
      <w:r w:rsidRPr="00A43B32">
        <w:rPr>
          <w:rFonts w:ascii="Consolas" w:eastAsia="Times New Roman" w:hAnsi="Consolas" w:cs="Times New Roman"/>
          <w:color w:val="FF8973"/>
          <w:sz w:val="21"/>
          <w:szCs w:val="21"/>
          <w:lang w:eastAsia="en-IN"/>
        </w:rPr>
        <w:t>console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log</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w:t>
      </w:r>
      <w:r w:rsidRPr="00A43B32">
        <w:rPr>
          <w:rFonts w:ascii="Consolas" w:eastAsia="Times New Roman" w:hAnsi="Consolas" w:cs="Times New Roman"/>
          <w:color w:val="FFFFFF"/>
          <w:sz w:val="21"/>
          <w:szCs w:val="21"/>
          <w:lang w:eastAsia="en-IN"/>
        </w:rPr>
        <w:t>${</w:t>
      </w:r>
      <w:proofErr w:type="gramStart"/>
      <w:r w:rsidRPr="00A43B32">
        <w:rPr>
          <w:rFonts w:ascii="Consolas" w:eastAsia="Times New Roman" w:hAnsi="Consolas" w:cs="Times New Roman"/>
          <w:color w:val="FF8973"/>
          <w:sz w:val="21"/>
          <w:szCs w:val="21"/>
          <w:lang w:eastAsia="en-IN"/>
        </w:rPr>
        <w:t>spaceship</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crew</w:t>
      </w:r>
      <w:proofErr w:type="gramEnd"/>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8973"/>
          <w:sz w:val="21"/>
          <w:szCs w:val="21"/>
          <w:lang w:eastAsia="en-IN"/>
        </w:rPr>
        <w:t>crewMember</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name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 </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8973"/>
          <w:sz w:val="21"/>
          <w:szCs w:val="21"/>
          <w:lang w:eastAsia="en-IN"/>
        </w:rPr>
        <w:t>spaceship</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crew</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8973"/>
          <w:sz w:val="21"/>
          <w:szCs w:val="21"/>
          <w:lang w:eastAsia="en-IN"/>
        </w:rPr>
        <w:t>crewMember</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83FFF5"/>
          <w:sz w:val="21"/>
          <w:szCs w:val="21"/>
          <w:lang w:eastAsia="en-IN"/>
        </w:rPr>
        <w:t>degree</w:t>
      </w:r>
      <w:r w:rsidRPr="00A43B32">
        <w:rPr>
          <w:rFonts w:ascii="Consolas" w:eastAsia="Times New Roman" w:hAnsi="Consolas" w:cs="Times New Roman"/>
          <w:color w:val="FFFFFF"/>
          <w:sz w:val="21"/>
          <w:szCs w:val="21"/>
          <w:lang w:eastAsia="en-IN"/>
        </w:rPr>
        <w:t>}</w:t>
      </w:r>
      <w:r w:rsidRPr="00A43B32">
        <w:rPr>
          <w:rFonts w:ascii="Consolas" w:eastAsia="Times New Roman" w:hAnsi="Consolas" w:cs="Times New Roman"/>
          <w:color w:val="FFE083"/>
          <w:sz w:val="21"/>
          <w:szCs w:val="21"/>
          <w:lang w:eastAsia="en-IN"/>
        </w:rPr>
        <w:t>`</w:t>
      </w:r>
      <w:r w:rsidRPr="00A43B32">
        <w:rPr>
          <w:rFonts w:ascii="Consolas" w:eastAsia="Times New Roman" w:hAnsi="Consolas" w:cs="Times New Roman"/>
          <w:color w:val="FFFFFF"/>
          <w:sz w:val="21"/>
          <w:szCs w:val="21"/>
          <w:lang w:eastAsia="en-IN"/>
        </w:rPr>
        <w:t>)</w:t>
      </w:r>
    </w:p>
    <w:p w14:paraId="388C0517" w14:textId="77777777" w:rsidR="00A43B32" w:rsidRPr="00A43B32" w:rsidRDefault="00A43B32" w:rsidP="00A43B32">
      <w:pPr>
        <w:shd w:val="clear" w:color="auto" w:fill="1E1E1E"/>
        <w:spacing w:after="0" w:line="330" w:lineRule="atLeast"/>
        <w:rPr>
          <w:rFonts w:ascii="Consolas" w:eastAsia="Times New Roman" w:hAnsi="Consolas" w:cs="Times New Roman"/>
          <w:color w:val="FFFFFF"/>
          <w:sz w:val="21"/>
          <w:szCs w:val="21"/>
          <w:lang w:eastAsia="en-IN"/>
        </w:rPr>
      </w:pPr>
      <w:r w:rsidRPr="00A43B32">
        <w:rPr>
          <w:rFonts w:ascii="Consolas" w:eastAsia="Times New Roman" w:hAnsi="Consolas" w:cs="Times New Roman"/>
          <w:color w:val="FFFFFF"/>
          <w:sz w:val="21"/>
          <w:szCs w:val="21"/>
          <w:lang w:eastAsia="en-IN"/>
        </w:rPr>
        <w:t>};</w:t>
      </w:r>
    </w:p>
    <w:p w14:paraId="794919AE" w14:textId="088F18A8" w:rsidR="00FA38F9" w:rsidRDefault="00FA38F9"/>
    <w:p w14:paraId="2C2DA40A" w14:textId="77777777" w:rsidR="007452F3" w:rsidRDefault="007452F3" w:rsidP="007452F3">
      <w:pPr>
        <w:pStyle w:val="Heading1"/>
        <w:shd w:val="clear" w:color="auto" w:fill="FFFFFF"/>
        <w:rPr>
          <w:rFonts w:ascii="Segoe UI" w:hAnsi="Segoe UI" w:cs="Segoe UI"/>
          <w:color w:val="19191A"/>
        </w:rPr>
      </w:pPr>
      <w:r>
        <w:rPr>
          <w:rFonts w:ascii="Segoe UI" w:hAnsi="Segoe UI" w:cs="Segoe UI"/>
          <w:color w:val="19191A"/>
        </w:rPr>
        <w:t>Review</w:t>
      </w:r>
    </w:p>
    <w:p w14:paraId="6DFAD066" w14:textId="77777777" w:rsidR="007452F3" w:rsidRDefault="007452F3" w:rsidP="007452F3">
      <w:pPr>
        <w:pStyle w:val="p1qg33igem5pagn4kpmirjw"/>
        <w:shd w:val="clear" w:color="auto" w:fill="FFFFFF"/>
        <w:spacing w:before="0" w:beforeAutospacing="0"/>
      </w:pPr>
      <w:r>
        <w:t xml:space="preserve">Way to go! You’re well on your way to understanding the mechanics of objects in JavaScript. By building your own objects, you will have a better understanding of how JavaScript built-in objects work as well. You can also start imagining organizing your code into objects and </w:t>
      </w:r>
      <w:proofErr w:type="spellStart"/>
      <w:r>
        <w:t>modeling</w:t>
      </w:r>
      <w:proofErr w:type="spellEnd"/>
      <w:r>
        <w:t xml:space="preserve"> real world things in code.</w:t>
      </w:r>
    </w:p>
    <w:p w14:paraId="4A19BECF" w14:textId="77777777" w:rsidR="007452F3" w:rsidRDefault="007452F3" w:rsidP="007452F3">
      <w:pPr>
        <w:pStyle w:val="p1qg33igem5pagn4kpmirjw"/>
        <w:shd w:val="clear" w:color="auto" w:fill="FFFFFF"/>
        <w:spacing w:before="0" w:beforeAutospacing="0"/>
      </w:pPr>
      <w:r>
        <w:t>Let’s review what we learned in this lesson:</w:t>
      </w:r>
    </w:p>
    <w:p w14:paraId="58B9D873" w14:textId="77777777" w:rsidR="007452F3" w:rsidRDefault="007452F3" w:rsidP="007452F3">
      <w:pPr>
        <w:pStyle w:val="li1kqbjwbwa3ze6v0bvxq9rx"/>
        <w:numPr>
          <w:ilvl w:val="0"/>
          <w:numId w:val="4"/>
        </w:numPr>
        <w:shd w:val="clear" w:color="auto" w:fill="FFFFFF"/>
      </w:pPr>
      <w:r>
        <w:t>Objects store collections of </w:t>
      </w:r>
      <w:r>
        <w:rPr>
          <w:rStyle w:val="Emphasis"/>
        </w:rPr>
        <w:t>key-value</w:t>
      </w:r>
      <w:r>
        <w:t> pairs.</w:t>
      </w:r>
    </w:p>
    <w:p w14:paraId="6CB19807" w14:textId="77777777" w:rsidR="007452F3" w:rsidRDefault="007452F3" w:rsidP="007452F3">
      <w:pPr>
        <w:pStyle w:val="li1kqbjwbwa3ze6v0bvxq9rx"/>
        <w:numPr>
          <w:ilvl w:val="0"/>
          <w:numId w:val="4"/>
        </w:numPr>
        <w:shd w:val="clear" w:color="auto" w:fill="FFFFFF"/>
      </w:pPr>
      <w:r>
        <w:t>Each key-value pair is a property—when a property is a function it is known as a method.</w:t>
      </w:r>
    </w:p>
    <w:p w14:paraId="74224617" w14:textId="77777777" w:rsidR="007452F3" w:rsidRDefault="007452F3" w:rsidP="007452F3">
      <w:pPr>
        <w:pStyle w:val="li1kqbjwbwa3ze6v0bvxq9rx"/>
        <w:numPr>
          <w:ilvl w:val="0"/>
          <w:numId w:val="4"/>
        </w:numPr>
        <w:shd w:val="clear" w:color="auto" w:fill="FFFFFF"/>
      </w:pPr>
      <w:r>
        <w:t>An object literal is composed of comma-separated key-value pairs surrounded by curly braces.</w:t>
      </w:r>
    </w:p>
    <w:p w14:paraId="61E7E2CE" w14:textId="77777777" w:rsidR="007452F3" w:rsidRDefault="007452F3" w:rsidP="007452F3">
      <w:pPr>
        <w:pStyle w:val="li1kqbjwbwa3ze6v0bvxq9rx"/>
        <w:numPr>
          <w:ilvl w:val="0"/>
          <w:numId w:val="4"/>
        </w:numPr>
        <w:shd w:val="clear" w:color="auto" w:fill="FFFFFF"/>
      </w:pPr>
      <w:r>
        <w:lastRenderedPageBreak/>
        <w:t>You can access, add or edit a property within an object by using dot notation or bracket notation.</w:t>
      </w:r>
    </w:p>
    <w:p w14:paraId="17F4DBD2" w14:textId="77777777" w:rsidR="007452F3" w:rsidRDefault="007452F3" w:rsidP="007452F3">
      <w:pPr>
        <w:pStyle w:val="li1kqbjwbwa3ze6v0bvxq9rx"/>
        <w:numPr>
          <w:ilvl w:val="0"/>
          <w:numId w:val="4"/>
        </w:numPr>
        <w:shd w:val="clear" w:color="auto" w:fill="FFFFFF"/>
      </w:pPr>
      <w:r>
        <w:t>We can add methods to our object literals using key-value syntax with anonymous function expressions as values or by using the new ES6 method syntax.</w:t>
      </w:r>
    </w:p>
    <w:p w14:paraId="27A1B8BE" w14:textId="77777777" w:rsidR="007452F3" w:rsidRDefault="007452F3" w:rsidP="007452F3">
      <w:pPr>
        <w:pStyle w:val="li1kqbjwbwa3ze6v0bvxq9rx"/>
        <w:numPr>
          <w:ilvl w:val="0"/>
          <w:numId w:val="4"/>
        </w:numPr>
        <w:shd w:val="clear" w:color="auto" w:fill="FFFFFF"/>
      </w:pPr>
      <w:r>
        <w:t>We can navigate complex, nested objects by chaining operators.</w:t>
      </w:r>
    </w:p>
    <w:p w14:paraId="0239265F" w14:textId="77777777" w:rsidR="007452F3" w:rsidRDefault="007452F3" w:rsidP="007452F3">
      <w:pPr>
        <w:pStyle w:val="li1kqbjwbwa3ze6v0bvxq9rx"/>
        <w:numPr>
          <w:ilvl w:val="0"/>
          <w:numId w:val="4"/>
        </w:numPr>
        <w:shd w:val="clear" w:color="auto" w:fill="FFFFFF"/>
      </w:pPr>
      <w:r>
        <w:t>Objects are mutable—we can change their properties even when they’re declared with </w:t>
      </w:r>
      <w:r>
        <w:rPr>
          <w:rStyle w:val="HTMLCode"/>
          <w:rFonts w:ascii="Consolas" w:hAnsi="Consolas"/>
          <w:color w:val="15141F"/>
          <w:shd w:val="clear" w:color="auto" w:fill="EAE9ED"/>
        </w:rPr>
        <w:t>const</w:t>
      </w:r>
      <w:r>
        <w:t>.</w:t>
      </w:r>
    </w:p>
    <w:p w14:paraId="6581B9B7" w14:textId="77777777" w:rsidR="007452F3" w:rsidRDefault="007452F3" w:rsidP="007452F3">
      <w:pPr>
        <w:pStyle w:val="li1kqbjwbwa3ze6v0bvxq9rx"/>
        <w:numPr>
          <w:ilvl w:val="0"/>
          <w:numId w:val="4"/>
        </w:numPr>
        <w:shd w:val="clear" w:color="auto" w:fill="FFFFFF"/>
      </w:pPr>
      <w:r>
        <w:t>Objects are passed by reference— when we make changes to an object passed into a function, those changes are permanent.</w:t>
      </w:r>
    </w:p>
    <w:p w14:paraId="3CBE8BF5" w14:textId="77777777" w:rsidR="007452F3" w:rsidRDefault="007452F3" w:rsidP="007452F3">
      <w:pPr>
        <w:pStyle w:val="li1kqbjwbwa3ze6v0bvxq9rx"/>
        <w:numPr>
          <w:ilvl w:val="0"/>
          <w:numId w:val="4"/>
        </w:numPr>
        <w:shd w:val="clear" w:color="auto" w:fill="FFFFFF"/>
      </w:pPr>
      <w: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t> syntax.</w:t>
      </w:r>
    </w:p>
    <w:p w14:paraId="335A3A4F" w14:textId="77777777" w:rsidR="000A52AC" w:rsidRPr="000A52AC" w:rsidRDefault="000A52AC" w:rsidP="000A52A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A52AC">
        <w:rPr>
          <w:rFonts w:ascii="Segoe UI" w:eastAsia="Times New Roman" w:hAnsi="Segoe UI" w:cs="Segoe UI"/>
          <w:b/>
          <w:bCs/>
          <w:color w:val="19191A"/>
          <w:kern w:val="36"/>
          <w:sz w:val="48"/>
          <w:szCs w:val="48"/>
          <w:lang w:eastAsia="en-IN"/>
        </w:rPr>
        <w:t>Advanced Objects Introduction</w:t>
      </w:r>
    </w:p>
    <w:p w14:paraId="277BAF6F" w14:textId="77777777" w:rsidR="000A52AC" w:rsidRPr="000A52AC" w:rsidRDefault="000A52AC" w:rsidP="000A52AC">
      <w:pPr>
        <w:spacing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Remember, objects in JavaScript are containers that store data and functionality. In this lesson, we will build upon the fundamentals of creating objects and explore some advanced concepts.</w:t>
      </w:r>
    </w:p>
    <w:p w14:paraId="4F05FAC8" w14:textId="77777777" w:rsidR="000A52AC" w:rsidRPr="000A52AC" w:rsidRDefault="000A52AC" w:rsidP="000A52AC">
      <w:pPr>
        <w:spacing w:after="100" w:afterAutospacing="1" w:line="240" w:lineRule="auto"/>
        <w:rPr>
          <w:rFonts w:ascii="Segoe UI" w:eastAsia="Times New Roman" w:hAnsi="Segoe UI" w:cs="Segoe UI"/>
          <w:color w:val="484848"/>
          <w:sz w:val="27"/>
          <w:szCs w:val="27"/>
          <w:lang w:eastAsia="en-IN"/>
        </w:rPr>
      </w:pPr>
      <w:proofErr w:type="gramStart"/>
      <w:r w:rsidRPr="000A52AC">
        <w:rPr>
          <w:rFonts w:ascii="Segoe UI" w:eastAsia="Times New Roman" w:hAnsi="Segoe UI" w:cs="Segoe UI"/>
          <w:color w:val="484848"/>
          <w:sz w:val="27"/>
          <w:szCs w:val="27"/>
          <w:lang w:eastAsia="en-IN"/>
        </w:rPr>
        <w:t>So</w:t>
      </w:r>
      <w:proofErr w:type="gramEnd"/>
      <w:r w:rsidRPr="000A52AC">
        <w:rPr>
          <w:rFonts w:ascii="Segoe UI" w:eastAsia="Times New Roman" w:hAnsi="Segoe UI" w:cs="Segoe UI"/>
          <w:color w:val="484848"/>
          <w:sz w:val="27"/>
          <w:szCs w:val="27"/>
          <w:lang w:eastAsia="en-IN"/>
        </w:rPr>
        <w:t xml:space="preserve"> if there are no objections, let’s learn more about objects!</w:t>
      </w:r>
    </w:p>
    <w:p w14:paraId="3372B31B" w14:textId="77777777" w:rsidR="000A52AC" w:rsidRPr="000A52AC" w:rsidRDefault="000A52AC" w:rsidP="000A52AC">
      <w:pPr>
        <w:spacing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In this lesson we will cover these topics:</w:t>
      </w:r>
    </w:p>
    <w:p w14:paraId="524DF497" w14:textId="77777777" w:rsidR="000A52AC" w:rsidRPr="000A52AC" w:rsidRDefault="000A52AC" w:rsidP="000A52AC">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 xml:space="preserve">how to use </w:t>
      </w:r>
      <w:proofErr w:type="gramStart"/>
      <w:r w:rsidRPr="000A52AC">
        <w:rPr>
          <w:rFonts w:ascii="Segoe UI" w:eastAsia="Times New Roman" w:hAnsi="Segoe UI" w:cs="Segoe UI"/>
          <w:color w:val="484848"/>
          <w:sz w:val="27"/>
          <w:szCs w:val="27"/>
          <w:lang w:eastAsia="en-IN"/>
        </w:rPr>
        <w:t>the </w:t>
      </w:r>
      <w:r w:rsidRPr="000A52AC">
        <w:rPr>
          <w:rFonts w:ascii="Consolas" w:eastAsia="Times New Roman" w:hAnsi="Consolas" w:cs="Courier New"/>
          <w:color w:val="15141F"/>
          <w:sz w:val="20"/>
          <w:szCs w:val="20"/>
          <w:shd w:val="clear" w:color="auto" w:fill="EAE9ED"/>
          <w:lang w:eastAsia="en-IN"/>
        </w:rPr>
        <w:t>this</w:t>
      </w:r>
      <w:proofErr w:type="gramEnd"/>
      <w:r w:rsidRPr="000A52AC">
        <w:rPr>
          <w:rFonts w:ascii="Segoe UI" w:eastAsia="Times New Roman" w:hAnsi="Segoe UI" w:cs="Segoe UI"/>
          <w:color w:val="484848"/>
          <w:sz w:val="27"/>
          <w:szCs w:val="27"/>
          <w:lang w:eastAsia="en-IN"/>
        </w:rPr>
        <w:t> keyword.</w:t>
      </w:r>
    </w:p>
    <w:p w14:paraId="13AD2045" w14:textId="77777777" w:rsidR="000A52AC" w:rsidRPr="000A52AC" w:rsidRDefault="000A52AC" w:rsidP="000A52AC">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conveying privacy in JavaScript methods.</w:t>
      </w:r>
    </w:p>
    <w:p w14:paraId="73BBC19E" w14:textId="77777777" w:rsidR="000A52AC" w:rsidRPr="000A52AC" w:rsidRDefault="000A52AC" w:rsidP="000A52AC">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defining getters and setters in objects.</w:t>
      </w:r>
    </w:p>
    <w:p w14:paraId="04FFC057" w14:textId="77777777" w:rsidR="000A52AC" w:rsidRPr="000A52AC" w:rsidRDefault="000A52AC" w:rsidP="000A52AC">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creating factory functions.</w:t>
      </w:r>
    </w:p>
    <w:p w14:paraId="6282797C" w14:textId="77777777" w:rsidR="000A52AC" w:rsidRPr="000A52AC" w:rsidRDefault="000A52AC" w:rsidP="000A52AC">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 xml:space="preserve">using </w:t>
      </w:r>
      <w:proofErr w:type="spellStart"/>
      <w:r w:rsidRPr="000A52AC">
        <w:rPr>
          <w:rFonts w:ascii="Segoe UI" w:eastAsia="Times New Roman" w:hAnsi="Segoe UI" w:cs="Segoe UI"/>
          <w:color w:val="484848"/>
          <w:sz w:val="27"/>
          <w:szCs w:val="27"/>
          <w:lang w:eastAsia="en-IN"/>
        </w:rPr>
        <w:t>destructuring</w:t>
      </w:r>
      <w:proofErr w:type="spellEnd"/>
      <w:r w:rsidRPr="000A52AC">
        <w:rPr>
          <w:rFonts w:ascii="Segoe UI" w:eastAsia="Times New Roman" w:hAnsi="Segoe UI" w:cs="Segoe UI"/>
          <w:color w:val="484848"/>
          <w:sz w:val="27"/>
          <w:szCs w:val="27"/>
          <w:lang w:eastAsia="en-IN"/>
        </w:rPr>
        <w:t xml:space="preserve"> techniques.</w:t>
      </w:r>
    </w:p>
    <w:p w14:paraId="427B6682" w14:textId="77777777" w:rsidR="000A52AC" w:rsidRPr="000A52AC" w:rsidRDefault="000A52AC" w:rsidP="000A52AC">
      <w:pPr>
        <w:shd w:val="clear" w:color="auto" w:fill="F6F5FA"/>
        <w:spacing w:after="0" w:line="240" w:lineRule="auto"/>
        <w:rPr>
          <w:rFonts w:ascii="Segoe UI" w:eastAsia="Times New Roman" w:hAnsi="Segoe UI" w:cs="Segoe UI"/>
          <w:b/>
          <w:bCs/>
          <w:color w:val="19191A"/>
          <w:sz w:val="27"/>
          <w:szCs w:val="27"/>
          <w:lang w:eastAsia="en-IN"/>
        </w:rPr>
      </w:pPr>
      <w:r w:rsidRPr="000A52AC">
        <w:rPr>
          <w:rFonts w:ascii="Segoe UI" w:eastAsia="Times New Roman" w:hAnsi="Segoe UI" w:cs="Segoe UI"/>
          <w:b/>
          <w:bCs/>
          <w:color w:val="19191A"/>
          <w:sz w:val="27"/>
          <w:szCs w:val="27"/>
          <w:lang w:eastAsia="en-IN"/>
        </w:rPr>
        <w:t>Instructions</w:t>
      </w:r>
    </w:p>
    <w:p w14:paraId="1318689D" w14:textId="77777777" w:rsidR="000A52AC" w:rsidRPr="000A52AC" w:rsidRDefault="000A52AC" w:rsidP="000A52AC">
      <w:pPr>
        <w:spacing w:after="0" w:line="240" w:lineRule="auto"/>
        <w:rPr>
          <w:rFonts w:ascii="Segoe UI" w:eastAsia="Times New Roman" w:hAnsi="Segoe UI" w:cs="Segoe UI"/>
          <w:color w:val="484848"/>
          <w:sz w:val="27"/>
          <w:szCs w:val="27"/>
          <w:lang w:eastAsia="en-IN"/>
        </w:rPr>
      </w:pPr>
      <w:r w:rsidRPr="000A52AC">
        <w:rPr>
          <w:rFonts w:ascii="Segoe UI" w:eastAsia="Times New Roman" w:hAnsi="Segoe UI" w:cs="Segoe UI"/>
          <w:color w:val="484848"/>
          <w:sz w:val="27"/>
          <w:szCs w:val="27"/>
          <w:lang w:eastAsia="en-IN"/>
        </w:rPr>
        <w:t>Look over the code in </w:t>
      </w:r>
      <w:r w:rsidRPr="000A52AC">
        <w:rPr>
          <w:rFonts w:ascii="Segoe UI" w:eastAsia="Times New Roman" w:hAnsi="Segoe UI" w:cs="Segoe UI"/>
          <w:b/>
          <w:bCs/>
          <w:color w:val="484848"/>
          <w:sz w:val="27"/>
          <w:szCs w:val="27"/>
          <w:lang w:eastAsia="en-IN"/>
        </w:rPr>
        <w:t>main.js</w:t>
      </w:r>
      <w:r w:rsidRPr="000A52AC">
        <w:rPr>
          <w:rFonts w:ascii="Segoe UI" w:eastAsia="Times New Roman" w:hAnsi="Segoe UI" w:cs="Segoe UI"/>
          <w:color w:val="484848"/>
          <w:sz w:val="27"/>
          <w:szCs w:val="27"/>
          <w:lang w:eastAsia="en-IN"/>
        </w:rPr>
        <w:t> to see examples of the object related concept covered in the lesson. Then click next to get started on learning these concepts!</w:t>
      </w:r>
    </w:p>
    <w:p w14:paraId="74B1A3AB" w14:textId="07D33E91" w:rsidR="007452F3" w:rsidRDefault="007452F3"/>
    <w:p w14:paraId="1F3518D1" w14:textId="77777777" w:rsidR="00D74B2F" w:rsidRDefault="00D74B2F" w:rsidP="00D74B2F">
      <w:pPr>
        <w:pStyle w:val="Heading1"/>
        <w:rPr>
          <w:rFonts w:ascii="Segoe UI" w:hAnsi="Segoe UI" w:cs="Segoe UI"/>
          <w:color w:val="19191A"/>
        </w:rPr>
      </w:pPr>
      <w:proofErr w:type="gramStart"/>
      <w:r>
        <w:rPr>
          <w:rFonts w:ascii="Segoe UI" w:hAnsi="Segoe UI" w:cs="Segoe UI"/>
          <w:color w:val="19191A"/>
        </w:rPr>
        <w:t>The this</w:t>
      </w:r>
      <w:proofErr w:type="gramEnd"/>
      <w:r>
        <w:rPr>
          <w:rFonts w:ascii="Segoe UI" w:hAnsi="Segoe UI" w:cs="Segoe UI"/>
          <w:color w:val="19191A"/>
        </w:rPr>
        <w:t xml:space="preserve"> Keyword</w:t>
      </w:r>
    </w:p>
    <w:p w14:paraId="5305BF0D"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Objects are collections of related data and functionality. We store that functionality in methods on our objects:</w:t>
      </w:r>
    </w:p>
    <w:p w14:paraId="1E7F273F" w14:textId="77777777" w:rsidR="00D74B2F" w:rsidRDefault="00D74B2F" w:rsidP="00D74B2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0F116758"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dietType</w:t>
      </w:r>
      <w:proofErr w:type="spellEnd"/>
      <w:r>
        <w:rPr>
          <w:rFonts w:ascii="Consolas" w:hAnsi="Consolas"/>
          <w:color w:val="FFFFFF"/>
          <w:sz w:val="27"/>
          <w:szCs w:val="27"/>
        </w:rPr>
        <w:t xml:space="preserve">: </w:t>
      </w:r>
      <w:r>
        <w:rPr>
          <w:rStyle w:val="cm-string"/>
          <w:rFonts w:ascii="Consolas" w:hAnsi="Consolas"/>
          <w:color w:val="FFE083"/>
          <w:sz w:val="27"/>
          <w:szCs w:val="27"/>
        </w:rPr>
        <w:t>'herbivore'</w:t>
      </w:r>
      <w:r>
        <w:rPr>
          <w:rFonts w:ascii="Consolas" w:hAnsi="Consolas"/>
          <w:color w:val="FFFFFF"/>
          <w:sz w:val="27"/>
          <w:szCs w:val="27"/>
        </w:rPr>
        <w:t>,</w:t>
      </w:r>
    </w:p>
    <w:p w14:paraId="29B64B13"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makeSound</w:t>
      </w:r>
      <w:proofErr w:type="spellEnd"/>
      <w:r>
        <w:rPr>
          <w:rFonts w:ascii="Consolas" w:hAnsi="Consolas"/>
          <w:color w:val="FFFFFF"/>
          <w:sz w:val="27"/>
          <w:szCs w:val="27"/>
        </w:rPr>
        <w:t>(</w:t>
      </w:r>
      <w:proofErr w:type="gramEnd"/>
      <w:r>
        <w:rPr>
          <w:rFonts w:ascii="Consolas" w:hAnsi="Consolas"/>
          <w:color w:val="FFFFFF"/>
          <w:sz w:val="27"/>
          <w:szCs w:val="27"/>
        </w:rPr>
        <w:t>) {</w:t>
      </w:r>
    </w:p>
    <w:p w14:paraId="516AE2E8"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baaa</w:t>
      </w:r>
      <w:proofErr w:type="spellEnd"/>
      <w:r>
        <w:rPr>
          <w:rStyle w:val="cm-string"/>
          <w:rFonts w:ascii="Consolas" w:hAnsi="Consolas"/>
          <w:color w:val="FFE083"/>
          <w:sz w:val="27"/>
          <w:szCs w:val="27"/>
        </w:rPr>
        <w:t>'</w:t>
      </w:r>
      <w:r>
        <w:rPr>
          <w:rFonts w:ascii="Consolas" w:hAnsi="Consolas"/>
          <w:color w:val="FFFFFF"/>
          <w:sz w:val="27"/>
          <w:szCs w:val="27"/>
        </w:rPr>
        <w:t>);</w:t>
      </w:r>
    </w:p>
    <w:p w14:paraId="0C8FB14E"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F91BAB3"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14B45C2B"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our </w:t>
      </w:r>
      <w:r>
        <w:rPr>
          <w:rStyle w:val="HTMLCode"/>
          <w:rFonts w:ascii="Consolas" w:hAnsi="Consolas"/>
          <w:color w:val="15141F"/>
          <w:shd w:val="clear" w:color="auto" w:fill="EAE9ED"/>
        </w:rPr>
        <w:t>goat</w:t>
      </w:r>
      <w:r>
        <w:rPr>
          <w:rFonts w:ascii="Segoe UI" w:hAnsi="Segoe UI" w:cs="Segoe UI"/>
          <w:color w:val="484848"/>
          <w:sz w:val="27"/>
          <w:szCs w:val="27"/>
        </w:rPr>
        <w:t xml:space="preserve"> object we have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makeSound</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xml:space="preserve"> method. We can invoke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makeSound</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goat</w:t>
      </w:r>
      <w:r>
        <w:rPr>
          <w:rFonts w:ascii="Segoe UI" w:hAnsi="Segoe UI" w:cs="Segoe UI"/>
          <w:color w:val="484848"/>
          <w:sz w:val="27"/>
          <w:szCs w:val="27"/>
        </w:rPr>
        <w:t>.</w:t>
      </w:r>
    </w:p>
    <w:p w14:paraId="664089E7" w14:textId="77777777" w:rsidR="00D74B2F" w:rsidRDefault="00D74B2F" w:rsidP="00D74B2F">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goat</w:t>
      </w:r>
      <w:r>
        <w:rPr>
          <w:rFonts w:ascii="Consolas" w:hAnsi="Consolas"/>
          <w:color w:val="FFFFFF"/>
          <w:sz w:val="27"/>
          <w:szCs w:val="27"/>
        </w:rPr>
        <w:t>.</w:t>
      </w:r>
      <w:r>
        <w:rPr>
          <w:rStyle w:val="cm-property"/>
          <w:rFonts w:ascii="Consolas" w:hAnsi="Consolas"/>
          <w:color w:val="83FFF5"/>
          <w:sz w:val="27"/>
          <w:szCs w:val="27"/>
        </w:rPr>
        <w:t>makeSound</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xml:space="preserve">// Prints </w:t>
      </w:r>
      <w:proofErr w:type="spellStart"/>
      <w:r>
        <w:rPr>
          <w:rStyle w:val="cm-comment"/>
          <w:rFonts w:ascii="Consolas" w:hAnsi="Consolas"/>
          <w:color w:val="939598"/>
          <w:sz w:val="27"/>
          <w:szCs w:val="27"/>
        </w:rPr>
        <w:t>baaa</w:t>
      </w:r>
      <w:proofErr w:type="spellEnd"/>
    </w:p>
    <w:p w14:paraId="54F74A2B"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Nice, we have a </w:t>
      </w:r>
      <w:r>
        <w:rPr>
          <w:rStyle w:val="HTMLCode"/>
          <w:rFonts w:ascii="Consolas" w:hAnsi="Consolas"/>
          <w:color w:val="15141F"/>
          <w:shd w:val="clear" w:color="auto" w:fill="EAE9ED"/>
        </w:rPr>
        <w:t>goat</w:t>
      </w:r>
      <w:r>
        <w:rPr>
          <w:rFonts w:ascii="Segoe UI" w:hAnsi="Segoe UI" w:cs="Segoe UI"/>
          <w:color w:val="484848"/>
          <w:sz w:val="27"/>
          <w:szCs w:val="27"/>
        </w:rPr>
        <w:t> object that can print </w:t>
      </w:r>
      <w:proofErr w:type="spellStart"/>
      <w:r>
        <w:rPr>
          <w:rStyle w:val="HTMLCode"/>
          <w:rFonts w:ascii="Consolas" w:hAnsi="Consolas"/>
          <w:color w:val="15141F"/>
          <w:shd w:val="clear" w:color="auto" w:fill="EAE9ED"/>
        </w:rPr>
        <w:t>baaa</w:t>
      </w:r>
      <w:proofErr w:type="spellEnd"/>
      <w:r>
        <w:rPr>
          <w:rFonts w:ascii="Segoe UI" w:hAnsi="Segoe UI" w:cs="Segoe UI"/>
          <w:color w:val="484848"/>
          <w:sz w:val="27"/>
          <w:szCs w:val="27"/>
        </w:rPr>
        <w:t> to the console. Everything seems to be working fine. What if we wanted to add a new method to our </w:t>
      </w:r>
      <w:r>
        <w:rPr>
          <w:rStyle w:val="HTMLCode"/>
          <w:rFonts w:ascii="Consolas" w:hAnsi="Consolas"/>
          <w:color w:val="15141F"/>
          <w:shd w:val="clear" w:color="auto" w:fill="EAE9ED"/>
        </w:rPr>
        <w:t>goat</w:t>
      </w:r>
      <w:r>
        <w:rPr>
          <w:rFonts w:ascii="Segoe UI" w:hAnsi="Segoe UI" w:cs="Segoe UI"/>
          <w:color w:val="484848"/>
          <w:sz w:val="27"/>
          <w:szCs w:val="27"/>
        </w:rPr>
        <w:t xml:space="preserve"> object </w:t>
      </w:r>
      <w:proofErr w:type="gramStart"/>
      <w:r>
        <w:rPr>
          <w:rFonts w:ascii="Segoe UI" w:hAnsi="Segoe UI" w:cs="Segoe UI"/>
          <w:color w:val="484848"/>
          <w:sz w:val="27"/>
          <w:szCs w:val="27"/>
        </w:rPr>
        <w:t>called </w:t>
      </w:r>
      <w:r>
        <w:rPr>
          <w:rStyle w:val="HTMLCode"/>
          <w:rFonts w:ascii="Consolas" w:hAnsi="Consolas"/>
          <w:color w:val="15141F"/>
          <w:shd w:val="clear" w:color="auto" w:fill="EAE9ED"/>
        </w:rPr>
        <w:t>.diet</w:t>
      </w:r>
      <w:proofErr w:type="gramEnd"/>
      <w:r>
        <w:rPr>
          <w:rStyle w:val="HTMLCode"/>
          <w:rFonts w:ascii="Consolas" w:hAnsi="Consolas"/>
          <w:color w:val="15141F"/>
          <w:shd w:val="clear" w:color="auto" w:fill="EAE9ED"/>
        </w:rPr>
        <w:t>()</w:t>
      </w:r>
      <w:r>
        <w:rPr>
          <w:rFonts w:ascii="Segoe UI" w:hAnsi="Segoe UI" w:cs="Segoe UI"/>
          <w:color w:val="484848"/>
          <w:sz w:val="27"/>
          <w:szCs w:val="27"/>
        </w:rPr>
        <w:t> that prints the </w:t>
      </w:r>
      <w:r>
        <w:rPr>
          <w:rStyle w:val="HTMLCode"/>
          <w:rFonts w:ascii="Consolas" w:hAnsi="Consolas"/>
          <w:color w:val="15141F"/>
          <w:shd w:val="clear" w:color="auto" w:fill="EAE9ED"/>
        </w:rPr>
        <w:t>goat</w:t>
      </w:r>
      <w:r>
        <w:rPr>
          <w:rFonts w:ascii="Segoe UI" w:hAnsi="Segoe UI" w:cs="Segoe UI"/>
          <w:color w:val="484848"/>
          <w:sz w:val="27"/>
          <w:szCs w:val="27"/>
        </w:rPr>
        <w:t>‘s </w:t>
      </w:r>
      <w:proofErr w:type="spellStart"/>
      <w:r>
        <w:rPr>
          <w:rStyle w:val="HTMLCode"/>
          <w:rFonts w:ascii="Consolas" w:hAnsi="Consolas"/>
          <w:color w:val="15141F"/>
          <w:shd w:val="clear" w:color="auto" w:fill="EAE9ED"/>
        </w:rPr>
        <w:t>dietType</w:t>
      </w:r>
      <w:proofErr w:type="spellEnd"/>
      <w:r>
        <w:rPr>
          <w:rFonts w:ascii="Segoe UI" w:hAnsi="Segoe UI" w:cs="Segoe UI"/>
          <w:color w:val="484848"/>
          <w:sz w:val="27"/>
          <w:szCs w:val="27"/>
        </w:rPr>
        <w:t>?</w:t>
      </w:r>
    </w:p>
    <w:p w14:paraId="2DE53900" w14:textId="77777777" w:rsidR="00D74B2F" w:rsidRDefault="00D74B2F" w:rsidP="00D74B2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DC8859F"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dietType</w:t>
      </w:r>
      <w:proofErr w:type="spellEnd"/>
      <w:r>
        <w:rPr>
          <w:rFonts w:ascii="Consolas" w:hAnsi="Consolas"/>
          <w:color w:val="FFFFFF"/>
          <w:sz w:val="27"/>
          <w:szCs w:val="27"/>
        </w:rPr>
        <w:t xml:space="preserve">: </w:t>
      </w:r>
      <w:r>
        <w:rPr>
          <w:rStyle w:val="cm-string"/>
          <w:rFonts w:ascii="Consolas" w:hAnsi="Consolas"/>
          <w:color w:val="FFE083"/>
          <w:sz w:val="27"/>
          <w:szCs w:val="27"/>
        </w:rPr>
        <w:t>'herbivore'</w:t>
      </w:r>
      <w:r>
        <w:rPr>
          <w:rFonts w:ascii="Consolas" w:hAnsi="Consolas"/>
          <w:color w:val="FFFFFF"/>
          <w:sz w:val="27"/>
          <w:szCs w:val="27"/>
        </w:rPr>
        <w:t>,</w:t>
      </w:r>
    </w:p>
    <w:p w14:paraId="20BB0FB0"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makeSound</w:t>
      </w:r>
      <w:proofErr w:type="spellEnd"/>
      <w:r>
        <w:rPr>
          <w:rFonts w:ascii="Consolas" w:hAnsi="Consolas"/>
          <w:color w:val="FFFFFF"/>
          <w:sz w:val="27"/>
          <w:szCs w:val="27"/>
        </w:rPr>
        <w:t>(</w:t>
      </w:r>
      <w:proofErr w:type="gramEnd"/>
      <w:r>
        <w:rPr>
          <w:rFonts w:ascii="Consolas" w:hAnsi="Consolas"/>
          <w:color w:val="FFFFFF"/>
          <w:sz w:val="27"/>
          <w:szCs w:val="27"/>
        </w:rPr>
        <w:t>) {</w:t>
      </w:r>
    </w:p>
    <w:p w14:paraId="43558E22"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baaa</w:t>
      </w:r>
      <w:proofErr w:type="spellEnd"/>
      <w:r>
        <w:rPr>
          <w:rStyle w:val="cm-string"/>
          <w:rFonts w:ascii="Consolas" w:hAnsi="Consolas"/>
          <w:color w:val="FFE083"/>
          <w:sz w:val="27"/>
          <w:szCs w:val="27"/>
        </w:rPr>
        <w:t>'</w:t>
      </w:r>
      <w:r>
        <w:rPr>
          <w:rFonts w:ascii="Consolas" w:hAnsi="Consolas"/>
          <w:color w:val="FFFFFF"/>
          <w:sz w:val="27"/>
          <w:szCs w:val="27"/>
        </w:rPr>
        <w:t>);</w:t>
      </w:r>
    </w:p>
    <w:p w14:paraId="443A74DC"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11A1F2D8"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diet</w:t>
      </w:r>
      <w:r>
        <w:rPr>
          <w:rFonts w:ascii="Consolas" w:hAnsi="Consolas"/>
          <w:color w:val="FFFFFF"/>
          <w:sz w:val="27"/>
          <w:szCs w:val="27"/>
        </w:rPr>
        <w:t>(</w:t>
      </w:r>
      <w:proofErr w:type="gramEnd"/>
      <w:r>
        <w:rPr>
          <w:rFonts w:ascii="Consolas" w:hAnsi="Consolas"/>
          <w:color w:val="FFFFFF"/>
          <w:sz w:val="27"/>
          <w:szCs w:val="27"/>
        </w:rPr>
        <w:t>) {</w:t>
      </w:r>
    </w:p>
    <w:p w14:paraId="0CEDF08F"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
          <w:rFonts w:ascii="Consolas" w:hAnsi="Consolas"/>
          <w:color w:val="FF8973"/>
          <w:sz w:val="27"/>
          <w:szCs w:val="27"/>
        </w:rPr>
        <w:t>dietType</w:t>
      </w:r>
      <w:proofErr w:type="spellEnd"/>
      <w:r>
        <w:rPr>
          <w:rFonts w:ascii="Consolas" w:hAnsi="Consolas"/>
          <w:color w:val="FFFFFF"/>
          <w:sz w:val="27"/>
          <w:szCs w:val="27"/>
        </w:rPr>
        <w:t>);</w:t>
      </w:r>
    </w:p>
    <w:p w14:paraId="1F32583F"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69702880"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ECE9882" w14:textId="77777777" w:rsidR="00D74B2F" w:rsidRDefault="00D74B2F" w:rsidP="00D74B2F">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goat</w:t>
      </w:r>
      <w:r>
        <w:rPr>
          <w:rFonts w:ascii="Consolas" w:hAnsi="Consolas"/>
          <w:color w:val="FFFFFF"/>
          <w:sz w:val="27"/>
          <w:szCs w:val="27"/>
        </w:rPr>
        <w:t>.</w:t>
      </w:r>
      <w:r>
        <w:rPr>
          <w:rStyle w:val="cm-property"/>
          <w:rFonts w:ascii="Consolas" w:hAnsi="Consolas"/>
          <w:color w:val="83FFF5"/>
          <w:sz w:val="27"/>
          <w:szCs w:val="27"/>
        </w:rPr>
        <w:t>diet</w:t>
      </w:r>
      <w:proofErr w:type="spellEnd"/>
      <w:proofErr w:type="gramEnd"/>
      <w:r>
        <w:rPr>
          <w:rFonts w:ascii="Consolas" w:hAnsi="Consolas"/>
          <w:color w:val="FFFFFF"/>
          <w:sz w:val="27"/>
          <w:szCs w:val="27"/>
        </w:rPr>
        <w:t xml:space="preserve">(); </w:t>
      </w:r>
    </w:p>
    <w:p w14:paraId="26BD7D2F" w14:textId="77777777" w:rsidR="00D74B2F" w:rsidRDefault="00D74B2F" w:rsidP="00D74B2F">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Output will be "</w:t>
      </w:r>
      <w:proofErr w:type="spellStart"/>
      <w:r>
        <w:rPr>
          <w:rStyle w:val="cm-comment"/>
          <w:rFonts w:ascii="Consolas" w:hAnsi="Consolas"/>
          <w:color w:val="939598"/>
          <w:sz w:val="27"/>
          <w:szCs w:val="27"/>
        </w:rPr>
        <w:t>ReferenceError</w:t>
      </w:r>
      <w:proofErr w:type="spellEnd"/>
      <w:r>
        <w:rPr>
          <w:rStyle w:val="cm-comment"/>
          <w:rFonts w:ascii="Consolas" w:hAnsi="Consolas"/>
          <w:color w:val="939598"/>
          <w:sz w:val="27"/>
          <w:szCs w:val="27"/>
        </w:rPr>
        <w:t xml:space="preserve">: </w:t>
      </w:r>
      <w:proofErr w:type="spellStart"/>
      <w:r>
        <w:rPr>
          <w:rStyle w:val="cm-comment"/>
          <w:rFonts w:ascii="Consolas" w:hAnsi="Consolas"/>
          <w:color w:val="939598"/>
          <w:sz w:val="27"/>
          <w:szCs w:val="27"/>
        </w:rPr>
        <w:t>dietType</w:t>
      </w:r>
      <w:proofErr w:type="spellEnd"/>
      <w:r>
        <w:rPr>
          <w:rStyle w:val="cm-comment"/>
          <w:rFonts w:ascii="Consolas" w:hAnsi="Consolas"/>
          <w:color w:val="939598"/>
          <w:sz w:val="27"/>
          <w:szCs w:val="27"/>
        </w:rPr>
        <w:t xml:space="preserve"> is not defined"</w:t>
      </w:r>
    </w:p>
    <w:p w14:paraId="4E783244"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That’s strange, why is </w:t>
      </w:r>
      <w:proofErr w:type="spellStart"/>
      <w:r>
        <w:rPr>
          <w:rStyle w:val="HTMLCode"/>
          <w:rFonts w:ascii="Consolas" w:hAnsi="Consolas"/>
          <w:color w:val="15141F"/>
          <w:shd w:val="clear" w:color="auto" w:fill="EAE9ED"/>
        </w:rPr>
        <w:t>dietType</w:t>
      </w:r>
      <w:proofErr w:type="spellEnd"/>
      <w:r>
        <w:rPr>
          <w:rFonts w:ascii="Segoe UI" w:hAnsi="Segoe UI" w:cs="Segoe UI"/>
          <w:color w:val="484848"/>
          <w:sz w:val="27"/>
          <w:szCs w:val="27"/>
        </w:rPr>
        <w:t> not defined even though it’s a property of </w:t>
      </w:r>
      <w:r>
        <w:rPr>
          <w:rStyle w:val="HTMLCode"/>
          <w:rFonts w:ascii="Consolas" w:hAnsi="Consolas"/>
          <w:color w:val="15141F"/>
          <w:shd w:val="clear" w:color="auto" w:fill="EAE9ED"/>
        </w:rPr>
        <w:t>goat</w:t>
      </w:r>
      <w:r>
        <w:rPr>
          <w:rFonts w:ascii="Segoe UI" w:hAnsi="Segoe UI" w:cs="Segoe UI"/>
          <w:color w:val="484848"/>
          <w:sz w:val="27"/>
          <w:szCs w:val="27"/>
        </w:rPr>
        <w:t xml:space="preserve">? That’s because inside the scope of </w:t>
      </w:r>
      <w:proofErr w:type="gramStart"/>
      <w:r>
        <w:rPr>
          <w:rFonts w:ascii="Segoe UI" w:hAnsi="Segoe UI" w:cs="Segoe UI"/>
          <w:color w:val="484848"/>
          <w:sz w:val="27"/>
          <w:szCs w:val="27"/>
        </w:rPr>
        <w:t>the </w:t>
      </w:r>
      <w:r>
        <w:rPr>
          <w:rStyle w:val="HTMLCode"/>
          <w:rFonts w:ascii="Consolas" w:hAnsi="Consolas"/>
          <w:color w:val="15141F"/>
          <w:shd w:val="clear" w:color="auto" w:fill="EAE9ED"/>
        </w:rPr>
        <w:t>.diet</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we don’t automatically have access to other properties of the </w:t>
      </w:r>
      <w:r>
        <w:rPr>
          <w:rStyle w:val="HTMLCode"/>
          <w:rFonts w:ascii="Consolas" w:hAnsi="Consolas"/>
          <w:color w:val="15141F"/>
          <w:shd w:val="clear" w:color="auto" w:fill="EAE9ED"/>
        </w:rPr>
        <w:t>goat</w:t>
      </w:r>
      <w:r>
        <w:rPr>
          <w:rFonts w:ascii="Segoe UI" w:hAnsi="Segoe UI" w:cs="Segoe UI"/>
          <w:color w:val="484848"/>
          <w:sz w:val="27"/>
          <w:szCs w:val="27"/>
        </w:rPr>
        <w:t> object.</w:t>
      </w:r>
    </w:p>
    <w:p w14:paraId="742D2B66"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Here’s where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this</w:t>
      </w:r>
      <w:proofErr w:type="gramEnd"/>
      <w:r>
        <w:rPr>
          <w:rFonts w:ascii="Segoe UI" w:hAnsi="Segoe UI" w:cs="Segoe UI"/>
          <w:color w:val="484848"/>
          <w:sz w:val="27"/>
          <w:szCs w:val="27"/>
        </w:rPr>
        <w:t xml:space="preserve"> keyword comes to the rescue. If we change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.diet</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use the </w:t>
      </w:r>
      <w:r>
        <w:rPr>
          <w:rStyle w:val="HTMLCode"/>
          <w:rFonts w:ascii="Consolas" w:hAnsi="Consolas"/>
          <w:color w:val="15141F"/>
          <w:shd w:val="clear" w:color="auto" w:fill="EAE9ED"/>
        </w:rPr>
        <w:t>this</w:t>
      </w:r>
      <w:r>
        <w:rPr>
          <w:rFonts w:ascii="Segoe UI" w:hAnsi="Segoe UI" w:cs="Segoe UI"/>
          <w:color w:val="484848"/>
          <w:sz w:val="27"/>
          <w:szCs w:val="27"/>
        </w:rPr>
        <w:t>, the </w:t>
      </w:r>
      <w:r>
        <w:rPr>
          <w:rStyle w:val="HTMLCode"/>
          <w:rFonts w:ascii="Consolas" w:hAnsi="Consolas"/>
          <w:color w:val="15141F"/>
          <w:shd w:val="clear" w:color="auto" w:fill="EAE9ED"/>
        </w:rPr>
        <w:t>.diet()</w:t>
      </w:r>
      <w:r>
        <w:rPr>
          <w:rFonts w:ascii="Segoe UI" w:hAnsi="Segoe UI" w:cs="Segoe UI"/>
          <w:color w:val="484848"/>
          <w:sz w:val="27"/>
          <w:szCs w:val="27"/>
        </w:rPr>
        <w:t> works! :</w:t>
      </w:r>
    </w:p>
    <w:p w14:paraId="03E6D9F3" w14:textId="77777777" w:rsidR="00D74B2F" w:rsidRDefault="00D74B2F" w:rsidP="00D74B2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4A43F659"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dietType</w:t>
      </w:r>
      <w:proofErr w:type="spellEnd"/>
      <w:r>
        <w:rPr>
          <w:rFonts w:ascii="Consolas" w:hAnsi="Consolas"/>
          <w:color w:val="FFFFFF"/>
          <w:sz w:val="27"/>
          <w:szCs w:val="27"/>
        </w:rPr>
        <w:t xml:space="preserve">: </w:t>
      </w:r>
      <w:r>
        <w:rPr>
          <w:rStyle w:val="cm-string"/>
          <w:rFonts w:ascii="Consolas" w:hAnsi="Consolas"/>
          <w:color w:val="FFE083"/>
          <w:sz w:val="27"/>
          <w:szCs w:val="27"/>
        </w:rPr>
        <w:t>'herbivore'</w:t>
      </w:r>
      <w:r>
        <w:rPr>
          <w:rFonts w:ascii="Consolas" w:hAnsi="Consolas"/>
          <w:color w:val="FFFFFF"/>
          <w:sz w:val="27"/>
          <w:szCs w:val="27"/>
        </w:rPr>
        <w:t>,</w:t>
      </w:r>
    </w:p>
    <w:p w14:paraId="2C4EA194"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makeSound</w:t>
      </w:r>
      <w:proofErr w:type="spellEnd"/>
      <w:r>
        <w:rPr>
          <w:rFonts w:ascii="Consolas" w:hAnsi="Consolas"/>
          <w:color w:val="FFFFFF"/>
          <w:sz w:val="27"/>
          <w:szCs w:val="27"/>
        </w:rPr>
        <w:t>(</w:t>
      </w:r>
      <w:proofErr w:type="gramEnd"/>
      <w:r>
        <w:rPr>
          <w:rFonts w:ascii="Consolas" w:hAnsi="Consolas"/>
          <w:color w:val="FFFFFF"/>
          <w:sz w:val="27"/>
          <w:szCs w:val="27"/>
        </w:rPr>
        <w:t>) {</w:t>
      </w:r>
    </w:p>
    <w:p w14:paraId="5F997E29"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baaa</w:t>
      </w:r>
      <w:proofErr w:type="spellEnd"/>
      <w:r>
        <w:rPr>
          <w:rStyle w:val="cm-string"/>
          <w:rFonts w:ascii="Consolas" w:hAnsi="Consolas"/>
          <w:color w:val="FFE083"/>
          <w:sz w:val="27"/>
          <w:szCs w:val="27"/>
        </w:rPr>
        <w:t>'</w:t>
      </w:r>
      <w:r>
        <w:rPr>
          <w:rFonts w:ascii="Consolas" w:hAnsi="Consolas"/>
          <w:color w:val="FFFFFF"/>
          <w:sz w:val="27"/>
          <w:szCs w:val="27"/>
        </w:rPr>
        <w:t>);</w:t>
      </w:r>
    </w:p>
    <w:p w14:paraId="1E89CB1B"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74186FA"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diet</w:t>
      </w:r>
      <w:r>
        <w:rPr>
          <w:rFonts w:ascii="Consolas" w:hAnsi="Consolas"/>
          <w:color w:val="FFFFFF"/>
          <w:sz w:val="27"/>
          <w:szCs w:val="27"/>
        </w:rPr>
        <w:t>(</w:t>
      </w:r>
      <w:proofErr w:type="gramEnd"/>
      <w:r>
        <w:rPr>
          <w:rFonts w:ascii="Consolas" w:hAnsi="Consolas"/>
          <w:color w:val="FFFFFF"/>
          <w:sz w:val="27"/>
          <w:szCs w:val="27"/>
        </w:rPr>
        <w:t>) {</w:t>
      </w:r>
    </w:p>
    <w:p w14:paraId="17E3F931"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dietType</w:t>
      </w:r>
      <w:proofErr w:type="spellEnd"/>
      <w:proofErr w:type="gramEnd"/>
      <w:r>
        <w:rPr>
          <w:rFonts w:ascii="Consolas" w:hAnsi="Consolas"/>
          <w:color w:val="FFFFFF"/>
          <w:sz w:val="27"/>
          <w:szCs w:val="27"/>
        </w:rPr>
        <w:t>);</w:t>
      </w:r>
    </w:p>
    <w:p w14:paraId="1FDB9482"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45DD128C"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D1D5E19" w14:textId="77777777" w:rsidR="00D74B2F" w:rsidRDefault="00D74B2F" w:rsidP="00D74B2F">
      <w:pPr>
        <w:pStyle w:val="HTMLPreformatted"/>
        <w:shd w:val="clear" w:color="auto" w:fill="0A0E1D"/>
        <w:rPr>
          <w:rFonts w:ascii="Consolas" w:hAnsi="Consolas"/>
          <w:color w:val="FFFFFF"/>
          <w:sz w:val="27"/>
          <w:szCs w:val="27"/>
        </w:rPr>
      </w:pPr>
    </w:p>
    <w:p w14:paraId="7AAFCBBB" w14:textId="77777777" w:rsidR="00D74B2F" w:rsidRDefault="00D74B2F" w:rsidP="00D74B2F">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goat</w:t>
      </w:r>
      <w:r>
        <w:rPr>
          <w:rFonts w:ascii="Consolas" w:hAnsi="Consolas"/>
          <w:color w:val="FFFFFF"/>
          <w:sz w:val="27"/>
          <w:szCs w:val="27"/>
        </w:rPr>
        <w:t>.</w:t>
      </w:r>
      <w:r>
        <w:rPr>
          <w:rStyle w:val="cm-property"/>
          <w:rFonts w:ascii="Consolas" w:hAnsi="Consolas"/>
          <w:color w:val="83FFF5"/>
          <w:sz w:val="27"/>
          <w:szCs w:val="27"/>
        </w:rPr>
        <w:t>diet</w:t>
      </w:r>
      <w:proofErr w:type="spellEnd"/>
      <w:proofErr w:type="gramEnd"/>
      <w:r>
        <w:rPr>
          <w:rFonts w:ascii="Consolas" w:hAnsi="Consolas"/>
          <w:color w:val="FFFFFF"/>
          <w:sz w:val="27"/>
          <w:szCs w:val="27"/>
        </w:rPr>
        <w:t xml:space="preserve">(); </w:t>
      </w:r>
    </w:p>
    <w:p w14:paraId="4527BF4B" w14:textId="77777777" w:rsidR="00D74B2F" w:rsidRDefault="00D74B2F" w:rsidP="00D74B2F">
      <w:pPr>
        <w:pStyle w:val="HTMLPreformatted"/>
        <w:shd w:val="clear" w:color="auto" w:fill="0A0E1D"/>
        <w:rPr>
          <w:rFonts w:ascii="Consolas" w:hAnsi="Consolas"/>
          <w:color w:val="FFFFFF"/>
          <w:sz w:val="27"/>
          <w:szCs w:val="27"/>
        </w:rPr>
      </w:pPr>
      <w:r>
        <w:rPr>
          <w:rStyle w:val="cm-comment"/>
          <w:rFonts w:ascii="Consolas" w:hAnsi="Consolas"/>
          <w:color w:val="939598"/>
          <w:sz w:val="27"/>
          <w:szCs w:val="27"/>
        </w:rPr>
        <w:t>// Output: herbivore</w:t>
      </w:r>
    </w:p>
    <w:p w14:paraId="20E26B8D" w14:textId="77777777" w:rsidR="00D74B2F" w:rsidRDefault="00D74B2F" w:rsidP="00D74B2F">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this</w:t>
      </w:r>
      <w:proofErr w:type="gramEnd"/>
      <w:r>
        <w:rPr>
          <w:rFonts w:ascii="Segoe UI" w:hAnsi="Segoe UI" w:cs="Segoe UI"/>
          <w:color w:val="484848"/>
          <w:sz w:val="27"/>
          <w:szCs w:val="27"/>
        </w:rPr>
        <w:t> keyword references the </w:t>
      </w:r>
      <w:r>
        <w:rPr>
          <w:rStyle w:val="Emphasis"/>
          <w:rFonts w:ascii="Segoe UI" w:hAnsi="Segoe UI" w:cs="Segoe UI"/>
          <w:color w:val="484848"/>
          <w:sz w:val="27"/>
          <w:szCs w:val="27"/>
        </w:rPr>
        <w:t>calling object</w:t>
      </w:r>
      <w:r>
        <w:rPr>
          <w:rFonts w:ascii="Segoe UI" w:hAnsi="Segoe UI" w:cs="Segoe UI"/>
          <w:color w:val="484848"/>
          <w:sz w:val="27"/>
          <w:szCs w:val="27"/>
        </w:rPr>
        <w:t> which provides access to the calling object’s properties. In the example above, the calling object is </w:t>
      </w:r>
      <w:r>
        <w:rPr>
          <w:rStyle w:val="HTMLCode"/>
          <w:rFonts w:ascii="Consolas" w:hAnsi="Consolas"/>
          <w:color w:val="15141F"/>
          <w:shd w:val="clear" w:color="auto" w:fill="EAE9ED"/>
        </w:rPr>
        <w:t>goat</w:t>
      </w:r>
      <w:r>
        <w:rPr>
          <w:rFonts w:ascii="Segoe UI" w:hAnsi="Segoe UI" w:cs="Segoe UI"/>
          <w:color w:val="484848"/>
          <w:sz w:val="27"/>
          <w:szCs w:val="27"/>
        </w:rPr>
        <w:t> and by using </w:t>
      </w:r>
      <w:r>
        <w:rPr>
          <w:rStyle w:val="HTMLCode"/>
          <w:rFonts w:ascii="Consolas" w:hAnsi="Consolas"/>
          <w:color w:val="15141F"/>
          <w:shd w:val="clear" w:color="auto" w:fill="EAE9ED"/>
        </w:rPr>
        <w:t>this</w:t>
      </w:r>
      <w:r>
        <w:rPr>
          <w:rFonts w:ascii="Segoe UI" w:hAnsi="Segoe UI" w:cs="Segoe UI"/>
          <w:color w:val="484848"/>
          <w:sz w:val="27"/>
          <w:szCs w:val="27"/>
        </w:rPr>
        <w:t> we’re accessing the </w:t>
      </w:r>
      <w:r>
        <w:rPr>
          <w:rStyle w:val="HTMLCode"/>
          <w:rFonts w:ascii="Consolas" w:hAnsi="Consolas"/>
          <w:color w:val="15141F"/>
          <w:shd w:val="clear" w:color="auto" w:fill="EAE9ED"/>
        </w:rPr>
        <w:t>goat</w:t>
      </w:r>
      <w:r>
        <w:rPr>
          <w:rFonts w:ascii="Segoe UI" w:hAnsi="Segoe UI" w:cs="Segoe UI"/>
          <w:color w:val="484848"/>
          <w:sz w:val="27"/>
          <w:szCs w:val="27"/>
        </w:rPr>
        <w:t> object itself, and then the </w:t>
      </w:r>
      <w:proofErr w:type="spellStart"/>
      <w:r>
        <w:rPr>
          <w:rStyle w:val="HTMLCode"/>
          <w:rFonts w:ascii="Consolas" w:hAnsi="Consolas"/>
          <w:color w:val="15141F"/>
          <w:shd w:val="clear" w:color="auto" w:fill="EAE9ED"/>
        </w:rPr>
        <w:t>dietType</w:t>
      </w:r>
      <w:proofErr w:type="spellEnd"/>
      <w:r>
        <w:rPr>
          <w:rFonts w:ascii="Segoe UI" w:hAnsi="Segoe UI" w:cs="Segoe UI"/>
          <w:color w:val="484848"/>
          <w:sz w:val="27"/>
          <w:szCs w:val="27"/>
        </w:rPr>
        <w:t> property of </w:t>
      </w:r>
      <w:r>
        <w:rPr>
          <w:rStyle w:val="HTMLCode"/>
          <w:rFonts w:ascii="Consolas" w:hAnsi="Consolas"/>
          <w:color w:val="15141F"/>
          <w:shd w:val="clear" w:color="auto" w:fill="EAE9ED"/>
        </w:rPr>
        <w:t>goat</w:t>
      </w:r>
      <w:r>
        <w:rPr>
          <w:rFonts w:ascii="Segoe UI" w:hAnsi="Segoe UI" w:cs="Segoe UI"/>
          <w:color w:val="484848"/>
          <w:sz w:val="27"/>
          <w:szCs w:val="27"/>
        </w:rPr>
        <w:t> by using property dot notation.</w:t>
      </w:r>
    </w:p>
    <w:p w14:paraId="2944C8C1" w14:textId="77777777" w:rsidR="00D74B2F" w:rsidRDefault="00D74B2F" w:rsidP="00D74B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Let’s get comfortable using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this</w:t>
      </w:r>
      <w:proofErr w:type="gramEnd"/>
      <w:r>
        <w:rPr>
          <w:rFonts w:ascii="Segoe UI" w:hAnsi="Segoe UI" w:cs="Segoe UI"/>
          <w:color w:val="484848"/>
          <w:sz w:val="27"/>
          <w:szCs w:val="27"/>
        </w:rPr>
        <w:t> keyword in a method.</w:t>
      </w:r>
    </w:p>
    <w:p w14:paraId="4ED6675C" w14:textId="77777777" w:rsidR="00D74B2F" w:rsidRDefault="00D74B2F" w:rsidP="00D74B2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24806B2" w14:textId="77777777" w:rsidR="00D74B2F" w:rsidRDefault="00D74B2F" w:rsidP="00D74B2F">
      <w:pPr>
        <w:rPr>
          <w:rFonts w:ascii="Segoe UI" w:hAnsi="Segoe UI" w:cs="Segoe UI"/>
          <w:color w:val="484848"/>
          <w:sz w:val="27"/>
          <w:szCs w:val="27"/>
        </w:rPr>
      </w:pPr>
      <w:r>
        <w:rPr>
          <w:rFonts w:ascii="Segoe UI" w:hAnsi="Segoe UI" w:cs="Segoe UI"/>
          <w:b/>
          <w:bCs/>
          <w:color w:val="484848"/>
          <w:sz w:val="27"/>
          <w:szCs w:val="27"/>
        </w:rPr>
        <w:t>1.</w:t>
      </w:r>
    </w:p>
    <w:p w14:paraId="70359F12"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create a new object to practice using </w:t>
      </w:r>
      <w:r>
        <w:rPr>
          <w:rStyle w:val="HTMLCode"/>
          <w:rFonts w:ascii="Consolas" w:hAnsi="Consolas"/>
          <w:color w:val="15141F"/>
          <w:shd w:val="clear" w:color="auto" w:fill="EAE9ED"/>
        </w:rPr>
        <w:t>this</w:t>
      </w:r>
      <w:r>
        <w:rPr>
          <w:rFonts w:ascii="Segoe UI" w:hAnsi="Segoe UI" w:cs="Segoe UI"/>
          <w:color w:val="484848"/>
          <w:sz w:val="27"/>
          <w:szCs w:val="27"/>
        </w:rPr>
        <w:t>.</w:t>
      </w:r>
    </w:p>
    <w:p w14:paraId="54246F85" w14:textId="77777777" w:rsidR="00D74B2F" w:rsidRDefault="00D74B2F" w:rsidP="00D74B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In </w:t>
      </w:r>
      <w:r>
        <w:rPr>
          <w:rStyle w:val="Strong"/>
          <w:rFonts w:ascii="Segoe UI" w:hAnsi="Segoe UI" w:cs="Segoe UI"/>
          <w:color w:val="484848"/>
          <w:sz w:val="27"/>
          <w:szCs w:val="27"/>
        </w:rPr>
        <w:t>main.js</w:t>
      </w:r>
      <w:r>
        <w:rPr>
          <w:rFonts w:ascii="Segoe UI" w:hAnsi="Segoe UI" w:cs="Segoe UI"/>
          <w:color w:val="484848"/>
          <w:sz w:val="27"/>
          <w:szCs w:val="27"/>
        </w:rPr>
        <w:t> there is an object </w:t>
      </w:r>
      <w:r>
        <w:rPr>
          <w:rStyle w:val="HTMLCode"/>
          <w:rFonts w:ascii="Consolas" w:hAnsi="Consolas"/>
          <w:color w:val="15141F"/>
          <w:shd w:val="clear" w:color="auto" w:fill="EAE9ED"/>
        </w:rPr>
        <w:t>robot</w:t>
      </w:r>
      <w:r>
        <w:rPr>
          <w:rFonts w:ascii="Segoe UI" w:hAnsi="Segoe UI" w:cs="Segoe UI"/>
          <w:color w:val="484848"/>
          <w:sz w:val="27"/>
          <w:szCs w:val="27"/>
        </w:rPr>
        <w:t>, add a property of </w:t>
      </w:r>
      <w:r>
        <w:rPr>
          <w:rStyle w:val="HTMLCode"/>
          <w:rFonts w:ascii="Consolas" w:hAnsi="Consolas"/>
          <w:color w:val="15141F"/>
          <w:shd w:val="clear" w:color="auto" w:fill="EAE9ED"/>
        </w:rPr>
        <w:t>model</w:t>
      </w:r>
      <w:r>
        <w:rPr>
          <w:rFonts w:ascii="Segoe UI" w:hAnsi="Segoe UI" w:cs="Segoe UI"/>
          <w:color w:val="484848"/>
          <w:sz w:val="27"/>
          <w:szCs w:val="27"/>
        </w:rPr>
        <w:t> and assign to it a value of </w:t>
      </w:r>
      <w:r>
        <w:rPr>
          <w:rStyle w:val="HTMLCode"/>
          <w:rFonts w:ascii="Consolas" w:hAnsi="Consolas"/>
          <w:color w:val="15141F"/>
          <w:shd w:val="clear" w:color="auto" w:fill="EAE9ED"/>
        </w:rPr>
        <w:t>'1E78V2'</w:t>
      </w:r>
      <w:r>
        <w:rPr>
          <w:rFonts w:ascii="Segoe UI" w:hAnsi="Segoe UI" w:cs="Segoe UI"/>
          <w:color w:val="484848"/>
          <w:sz w:val="27"/>
          <w:szCs w:val="27"/>
        </w:rPr>
        <w:t>. Add another property, </w:t>
      </w:r>
      <w:proofErr w:type="spellStart"/>
      <w:r>
        <w:rPr>
          <w:rStyle w:val="HTMLCode"/>
          <w:rFonts w:ascii="Consolas" w:hAnsi="Consolas"/>
          <w:color w:val="15141F"/>
          <w:shd w:val="clear" w:color="auto" w:fill="EAE9ED"/>
        </w:rPr>
        <w:t>energyLevel</w:t>
      </w:r>
      <w:proofErr w:type="spellEnd"/>
      <w:r>
        <w:rPr>
          <w:rFonts w:ascii="Segoe UI" w:hAnsi="Segoe UI" w:cs="Segoe UI"/>
          <w:color w:val="484848"/>
          <w:sz w:val="27"/>
          <w:szCs w:val="27"/>
        </w:rPr>
        <w:t> and assign to it a value of </w:t>
      </w:r>
      <w:r>
        <w:rPr>
          <w:rStyle w:val="HTMLCode"/>
          <w:rFonts w:ascii="Consolas" w:hAnsi="Consolas"/>
          <w:color w:val="15141F"/>
          <w:shd w:val="clear" w:color="auto" w:fill="EAE9ED"/>
        </w:rPr>
        <w:t>100</w:t>
      </w:r>
      <w:r>
        <w:rPr>
          <w:rFonts w:ascii="Segoe UI" w:hAnsi="Segoe UI" w:cs="Segoe UI"/>
          <w:color w:val="484848"/>
          <w:sz w:val="27"/>
          <w:szCs w:val="27"/>
        </w:rPr>
        <w:t>.</w:t>
      </w:r>
    </w:p>
    <w:p w14:paraId="14D7366F" w14:textId="77777777" w:rsidR="00D74B2F" w:rsidRDefault="00D74B2F" w:rsidP="00D74B2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1F4FF021" w14:textId="77777777" w:rsidR="00D74B2F" w:rsidRDefault="00D74B2F" w:rsidP="00D74B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add a property, you’re adding another key-value pair to an object. Remember to separate the properties by a comma.</w:t>
      </w:r>
    </w:p>
    <w:p w14:paraId="58BBF77B" w14:textId="77777777" w:rsidR="00D74B2F" w:rsidRDefault="00D74B2F" w:rsidP="00D74B2F">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E120D30" w14:textId="77777777" w:rsidR="00D74B2F" w:rsidRDefault="00D74B2F" w:rsidP="00D74B2F">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Inside the </w:t>
      </w:r>
      <w:r>
        <w:rPr>
          <w:rStyle w:val="HTMLCode"/>
          <w:rFonts w:ascii="Consolas" w:hAnsi="Consolas"/>
          <w:color w:val="15141F"/>
          <w:shd w:val="clear" w:color="auto" w:fill="EAE9ED"/>
        </w:rPr>
        <w:t>robot</w:t>
      </w:r>
      <w:r>
        <w:rPr>
          <w:rFonts w:ascii="Segoe UI" w:hAnsi="Segoe UI" w:cs="Segoe UI"/>
          <w:color w:val="484848"/>
          <w:sz w:val="27"/>
          <w:szCs w:val="27"/>
        </w:rPr>
        <w:t> object, add a method named </w:t>
      </w:r>
      <w:proofErr w:type="spellStart"/>
      <w:r>
        <w:rPr>
          <w:rStyle w:val="HTMLCode"/>
          <w:rFonts w:ascii="Consolas" w:hAnsi="Consolas"/>
          <w:color w:val="15141F"/>
          <w:shd w:val="clear" w:color="auto" w:fill="EAE9ED"/>
        </w:rPr>
        <w:t>provideInfo</w:t>
      </w:r>
      <w:proofErr w:type="spellEnd"/>
      <w:r>
        <w:rPr>
          <w:rFonts w:ascii="Segoe UI" w:hAnsi="Segoe UI" w:cs="Segoe UI"/>
          <w:color w:val="484848"/>
          <w:sz w:val="27"/>
          <w:szCs w:val="27"/>
        </w:rPr>
        <w:t>. Inside the body of </w:t>
      </w:r>
      <w:proofErr w:type="spellStart"/>
      <w:proofErr w:type="gramStart"/>
      <w:r>
        <w:rPr>
          <w:rStyle w:val="HTMLCode"/>
          <w:rFonts w:ascii="Consolas" w:hAnsi="Consolas"/>
          <w:color w:val="15141F"/>
          <w:shd w:val="clear" w:color="auto" w:fill="EAE9ED"/>
        </w:rPr>
        <w:t>provideInfo</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return the following string by using interpolation:</w:t>
      </w:r>
    </w:p>
    <w:p w14:paraId="5590CCAB"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I am MODEL and my current energy level is ENERGYLEVEL.  </w:t>
      </w:r>
    </w:p>
    <w:p w14:paraId="2F089AFB" w14:textId="77777777" w:rsidR="00D74B2F" w:rsidRDefault="00D74B2F" w:rsidP="00D74B2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‘MODEL’ and ‘ENERGYLEVEL’ with the calling object’s </w:t>
      </w:r>
      <w:r>
        <w:rPr>
          <w:rStyle w:val="HTMLCode"/>
          <w:rFonts w:ascii="Consolas" w:hAnsi="Consolas"/>
          <w:color w:val="15141F"/>
          <w:shd w:val="clear" w:color="auto" w:fill="EAE9ED"/>
        </w:rPr>
        <w:t>model</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energyLevel</w:t>
      </w:r>
      <w:proofErr w:type="spellEnd"/>
      <w:r>
        <w:rPr>
          <w:rFonts w:ascii="Segoe UI" w:hAnsi="Segoe UI" w:cs="Segoe UI"/>
          <w:color w:val="484848"/>
          <w:sz w:val="27"/>
          <w:szCs w:val="27"/>
        </w:rPr>
        <w:t xml:space="preserve"> property. Remember, to get the access to the calling object’s properties inside a method, you have to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this</w:t>
      </w:r>
      <w:proofErr w:type="gramEnd"/>
      <w:r>
        <w:rPr>
          <w:rFonts w:ascii="Segoe UI" w:hAnsi="Segoe UI" w:cs="Segoe UI"/>
          <w:color w:val="484848"/>
          <w:sz w:val="27"/>
          <w:szCs w:val="27"/>
        </w:rPr>
        <w:t> keyword!</w:t>
      </w:r>
    </w:p>
    <w:p w14:paraId="782E675F" w14:textId="77777777" w:rsidR="00D74B2F" w:rsidRDefault="00D74B2F" w:rsidP="00D74B2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27409FB3" w14:textId="77777777" w:rsidR="00D74B2F" w:rsidRDefault="00D74B2F" w:rsidP="00D74B2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don’t use </w:t>
      </w:r>
      <w:r>
        <w:rPr>
          <w:rStyle w:val="HTMLCode"/>
          <w:rFonts w:ascii="Consolas" w:hAnsi="Consolas"/>
          <w:color w:val="15141F"/>
          <w:shd w:val="clear" w:color="auto" w:fill="EAE9ED"/>
        </w:rPr>
        <w:t>this</w:t>
      </w:r>
      <w:r>
        <w:rPr>
          <w:rFonts w:ascii="Segoe UI" w:hAnsi="Segoe UI" w:cs="Segoe UI"/>
          <w:color w:val="484848"/>
          <w:sz w:val="27"/>
          <w:szCs w:val="27"/>
        </w:rPr>
        <w:t>, you will get a reference error. Look at the following example for how to use </w:t>
      </w:r>
      <w:r>
        <w:rPr>
          <w:rStyle w:val="HTMLCode"/>
          <w:rFonts w:ascii="Consolas" w:hAnsi="Consolas"/>
          <w:color w:val="15141F"/>
          <w:shd w:val="clear" w:color="auto" w:fill="EAE9ED"/>
        </w:rPr>
        <w:t>this</w:t>
      </w:r>
      <w:r>
        <w:rPr>
          <w:rFonts w:ascii="Segoe UI" w:hAnsi="Segoe UI" w:cs="Segoe UI"/>
          <w:color w:val="484848"/>
          <w:sz w:val="27"/>
          <w:szCs w:val="27"/>
        </w:rPr>
        <w:t>:</w:t>
      </w:r>
    </w:p>
    <w:p w14:paraId="753B56FD" w14:textId="77777777" w:rsidR="00D74B2F" w:rsidRDefault="00D74B2F" w:rsidP="00D74B2F">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00851443"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'Billy'</w:t>
      </w:r>
      <w:r>
        <w:rPr>
          <w:rFonts w:ascii="Consolas" w:hAnsi="Consolas"/>
          <w:color w:val="FFFFFF"/>
          <w:sz w:val="27"/>
          <w:szCs w:val="27"/>
        </w:rPr>
        <w:t>,</w:t>
      </w:r>
    </w:p>
    <w:p w14:paraId="0C66F4A2"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biege</w:t>
      </w:r>
      <w:proofErr w:type="spellEnd"/>
      <w:r>
        <w:rPr>
          <w:rStyle w:val="cm-string"/>
          <w:rFonts w:ascii="Consolas" w:hAnsi="Consolas"/>
          <w:color w:val="FFE083"/>
          <w:sz w:val="27"/>
          <w:szCs w:val="27"/>
        </w:rPr>
        <w:t>'</w:t>
      </w:r>
      <w:r>
        <w:rPr>
          <w:rFonts w:ascii="Consolas" w:hAnsi="Consolas"/>
          <w:color w:val="FFFFFF"/>
          <w:sz w:val="27"/>
          <w:szCs w:val="27"/>
        </w:rPr>
        <w:t>,</w:t>
      </w:r>
    </w:p>
    <w:p w14:paraId="64C3975C"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giveDetails</w:t>
      </w:r>
      <w:proofErr w:type="spellEnd"/>
      <w:r>
        <w:rPr>
          <w:rFonts w:ascii="Consolas" w:hAnsi="Consolas"/>
          <w:color w:val="FFFFFF"/>
          <w:sz w:val="27"/>
          <w:szCs w:val="27"/>
        </w:rPr>
        <w:t>(</w:t>
      </w:r>
      <w:proofErr w:type="gramEnd"/>
      <w:r>
        <w:rPr>
          <w:rFonts w:ascii="Consolas" w:hAnsi="Consolas"/>
          <w:color w:val="FFFFFF"/>
          <w:sz w:val="27"/>
          <w:szCs w:val="27"/>
        </w:rPr>
        <w:t>){</w:t>
      </w:r>
    </w:p>
    <w:p w14:paraId="3E9285B7"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r>
        <w:rPr>
          <w:rStyle w:val="cm-string-2"/>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is a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color</w:t>
      </w:r>
      <w:proofErr w:type="spellEnd"/>
      <w:proofErr w:type="gramEnd"/>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goat.`</w:t>
      </w:r>
    </w:p>
    <w:p w14:paraId="1620A52F"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D6DBE88" w14:textId="77777777" w:rsidR="00D74B2F" w:rsidRDefault="00D74B2F" w:rsidP="00D74B2F">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6336C07" w14:textId="77777777" w:rsidR="00D74B2F" w:rsidRDefault="00D74B2F" w:rsidP="00D74B2F">
      <w:pPr>
        <w:pStyle w:val="HTMLPreformatted"/>
        <w:shd w:val="clear" w:color="auto" w:fill="0A0E1D"/>
        <w:rPr>
          <w:rFonts w:ascii="Consolas" w:hAnsi="Consolas"/>
          <w:color w:val="FFFFFF"/>
          <w:sz w:val="27"/>
          <w:szCs w:val="27"/>
        </w:rPr>
      </w:pPr>
    </w:p>
    <w:p w14:paraId="2DC435DD" w14:textId="77777777" w:rsidR="00D74B2F" w:rsidRDefault="00D74B2F" w:rsidP="00D74B2F">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goat</w:t>
      </w:r>
      <w:r>
        <w:rPr>
          <w:rFonts w:ascii="Consolas" w:hAnsi="Consolas"/>
          <w:color w:val="FFFFFF"/>
          <w:sz w:val="27"/>
          <w:szCs w:val="27"/>
        </w:rPr>
        <w:t>.</w:t>
      </w:r>
      <w:r>
        <w:rPr>
          <w:rStyle w:val="cm-property"/>
          <w:rFonts w:ascii="Consolas" w:hAnsi="Consolas"/>
          <w:color w:val="83FFF5"/>
          <w:sz w:val="27"/>
          <w:szCs w:val="27"/>
        </w:rPr>
        <w:t>giveDetails</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xml:space="preserve">// 'Billy is a </w:t>
      </w:r>
      <w:proofErr w:type="spellStart"/>
      <w:r>
        <w:rPr>
          <w:rStyle w:val="cm-comment"/>
          <w:rFonts w:ascii="Consolas" w:hAnsi="Consolas"/>
          <w:color w:val="939598"/>
          <w:sz w:val="27"/>
          <w:szCs w:val="27"/>
        </w:rPr>
        <w:t>biege</w:t>
      </w:r>
      <w:proofErr w:type="spellEnd"/>
      <w:r>
        <w:rPr>
          <w:rStyle w:val="cm-comment"/>
          <w:rFonts w:ascii="Consolas" w:hAnsi="Consolas"/>
          <w:color w:val="939598"/>
          <w:sz w:val="27"/>
          <w:szCs w:val="27"/>
        </w:rPr>
        <w:t xml:space="preserve"> goat.'</w:t>
      </w:r>
    </w:p>
    <w:p w14:paraId="5B5339B9" w14:textId="77777777" w:rsidR="00D74B2F" w:rsidRDefault="00D74B2F" w:rsidP="00D74B2F">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2DA5144" w14:textId="77777777" w:rsidR="00D74B2F" w:rsidRDefault="00D74B2F" w:rsidP="00D74B2F">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Now to </w:t>
      </w:r>
      <w:proofErr w:type="gramStart"/>
      <w:r>
        <w:rPr>
          <w:rFonts w:ascii="Segoe UI" w:hAnsi="Segoe UI" w:cs="Segoe UI"/>
          <w:color w:val="484848"/>
          <w:sz w:val="27"/>
          <w:szCs w:val="27"/>
        </w:rPr>
        <w:t>check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provideInfo</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has access to the internal properties of </w:t>
      </w:r>
      <w:r>
        <w:rPr>
          <w:rStyle w:val="HTMLCode"/>
          <w:rFonts w:ascii="Consolas" w:hAnsi="Consolas"/>
          <w:color w:val="15141F"/>
          <w:shd w:val="clear" w:color="auto" w:fill="EAE9ED"/>
        </w:rPr>
        <w:t>robot</w:t>
      </w:r>
      <w:r>
        <w:rPr>
          <w:rFonts w:ascii="Segoe UI" w:hAnsi="Segoe UI" w:cs="Segoe UI"/>
          <w:color w:val="484848"/>
          <w:sz w:val="27"/>
          <w:szCs w:val="27"/>
        </w:rPr>
        <w:t xml:space="preserve">. Log the result of </w:t>
      </w:r>
      <w:proofErr w:type="gramStart"/>
      <w:r>
        <w:rPr>
          <w:rFonts w:ascii="Segoe UI" w:hAnsi="Segoe UI" w:cs="Segoe UI"/>
          <w:color w:val="484848"/>
          <w:sz w:val="27"/>
          <w:szCs w:val="27"/>
        </w:rPr>
        <w:t>calling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provideInfo</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robot</w:t>
      </w:r>
      <w:r>
        <w:rPr>
          <w:rFonts w:ascii="Segoe UI" w:hAnsi="Segoe UI" w:cs="Segoe UI"/>
          <w:color w:val="484848"/>
          <w:sz w:val="27"/>
          <w:szCs w:val="27"/>
        </w:rPr>
        <w:t> to the console.</w:t>
      </w:r>
    </w:p>
    <w:p w14:paraId="2C6C5620" w14:textId="77777777" w:rsidR="00D74B2F" w:rsidRDefault="00D74B2F" w:rsidP="00D74B2F">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330DAD9" w14:textId="77777777" w:rsidR="00D74B2F" w:rsidRDefault="00D74B2F" w:rsidP="00D74B2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invoke a method on an object, use dot notation followed by the name of the method with a set of parentheses </w:t>
      </w:r>
      <w:r>
        <w:rPr>
          <w:rStyle w:val="HTMLCode"/>
          <w:rFonts w:ascii="Consolas" w:hAnsi="Consolas"/>
          <w:color w:val="15141F"/>
          <w:shd w:val="clear" w:color="auto" w:fill="EAE9ED"/>
        </w:rPr>
        <w:t>()</w:t>
      </w:r>
      <w:r>
        <w:rPr>
          <w:rFonts w:ascii="Segoe UI" w:hAnsi="Segoe UI" w:cs="Segoe UI"/>
          <w:color w:val="484848"/>
          <w:sz w:val="27"/>
          <w:szCs w:val="27"/>
        </w:rPr>
        <w:t>.</w:t>
      </w:r>
    </w:p>
    <w:p w14:paraId="4E13E444" w14:textId="149BDFEF" w:rsidR="001E7436" w:rsidRDefault="001E7436"/>
    <w:p w14:paraId="058718B5"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730">
        <w:rPr>
          <w:rFonts w:ascii="Consolas" w:eastAsia="Times New Roman" w:hAnsi="Consolas" w:cs="Times New Roman"/>
          <w:color w:val="B3CCFF"/>
          <w:sz w:val="21"/>
          <w:szCs w:val="21"/>
          <w:lang w:eastAsia="en-IN"/>
        </w:rPr>
        <w:t>const</w:t>
      </w:r>
      <w:proofErr w:type="spellEnd"/>
      <w:r w:rsidRPr="00AC6730">
        <w:rPr>
          <w:rFonts w:ascii="Consolas" w:eastAsia="Times New Roman" w:hAnsi="Consolas" w:cs="Times New Roman"/>
          <w:color w:val="B3CCFF"/>
          <w:sz w:val="21"/>
          <w:szCs w:val="21"/>
          <w:lang w:eastAsia="en-IN"/>
        </w:rPr>
        <w:t> robot</w:t>
      </w:r>
      <w:r w:rsidRPr="00AC6730">
        <w:rPr>
          <w:rFonts w:ascii="Consolas" w:eastAsia="Times New Roman" w:hAnsi="Consolas" w:cs="Times New Roman"/>
          <w:color w:val="FFFFFF"/>
          <w:sz w:val="21"/>
          <w:szCs w:val="21"/>
          <w:lang w:eastAsia="en-IN"/>
        </w:rPr>
        <w:t> = {</w:t>
      </w:r>
    </w:p>
    <w:p w14:paraId="2ACB805E"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  </w:t>
      </w:r>
      <w:r w:rsidRPr="00AC6730">
        <w:rPr>
          <w:rFonts w:ascii="Consolas" w:eastAsia="Times New Roman" w:hAnsi="Consolas" w:cs="Times New Roman"/>
          <w:color w:val="83FFF5"/>
          <w:sz w:val="21"/>
          <w:szCs w:val="21"/>
          <w:lang w:eastAsia="en-IN"/>
        </w:rPr>
        <w:t>model</w:t>
      </w:r>
      <w:r w:rsidRPr="00AC6730">
        <w:rPr>
          <w:rFonts w:ascii="Consolas" w:eastAsia="Times New Roman" w:hAnsi="Consolas" w:cs="Times New Roman"/>
          <w:color w:val="FFFFFF"/>
          <w:sz w:val="21"/>
          <w:szCs w:val="21"/>
          <w:lang w:eastAsia="en-IN"/>
        </w:rPr>
        <w:t>: </w:t>
      </w:r>
      <w:r w:rsidRPr="00AC6730">
        <w:rPr>
          <w:rFonts w:ascii="Consolas" w:eastAsia="Times New Roman" w:hAnsi="Consolas" w:cs="Times New Roman"/>
          <w:color w:val="FFE083"/>
          <w:sz w:val="21"/>
          <w:szCs w:val="21"/>
          <w:lang w:eastAsia="en-IN"/>
        </w:rPr>
        <w:t>'1E78V2'</w:t>
      </w:r>
      <w:r w:rsidRPr="00AC6730">
        <w:rPr>
          <w:rFonts w:ascii="Consolas" w:eastAsia="Times New Roman" w:hAnsi="Consolas" w:cs="Times New Roman"/>
          <w:color w:val="FFFFFF"/>
          <w:sz w:val="21"/>
          <w:szCs w:val="21"/>
          <w:lang w:eastAsia="en-IN"/>
        </w:rPr>
        <w:t>,</w:t>
      </w:r>
    </w:p>
    <w:p w14:paraId="5C085ADB"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  </w:t>
      </w:r>
      <w:proofErr w:type="spellStart"/>
      <w:r w:rsidRPr="00AC6730">
        <w:rPr>
          <w:rFonts w:ascii="Consolas" w:eastAsia="Times New Roman" w:hAnsi="Consolas" w:cs="Times New Roman"/>
          <w:color w:val="83FFF5"/>
          <w:sz w:val="21"/>
          <w:szCs w:val="21"/>
          <w:lang w:eastAsia="en-IN"/>
        </w:rPr>
        <w:t>energyLevel</w:t>
      </w:r>
      <w:proofErr w:type="spellEnd"/>
      <w:r w:rsidRPr="00AC6730">
        <w:rPr>
          <w:rFonts w:ascii="Consolas" w:eastAsia="Times New Roman" w:hAnsi="Consolas" w:cs="Times New Roman"/>
          <w:color w:val="FFFFFF"/>
          <w:sz w:val="21"/>
          <w:szCs w:val="21"/>
          <w:lang w:eastAsia="en-IN"/>
        </w:rPr>
        <w:t>: </w:t>
      </w:r>
      <w:r w:rsidRPr="00AC6730">
        <w:rPr>
          <w:rFonts w:ascii="Consolas" w:eastAsia="Times New Roman" w:hAnsi="Consolas" w:cs="Times New Roman"/>
          <w:color w:val="FF8973"/>
          <w:sz w:val="21"/>
          <w:szCs w:val="21"/>
          <w:lang w:eastAsia="en-IN"/>
        </w:rPr>
        <w:t>100</w:t>
      </w:r>
      <w:r w:rsidRPr="00AC6730">
        <w:rPr>
          <w:rFonts w:ascii="Consolas" w:eastAsia="Times New Roman" w:hAnsi="Consolas" w:cs="Times New Roman"/>
          <w:color w:val="FFFFFF"/>
          <w:sz w:val="21"/>
          <w:szCs w:val="21"/>
          <w:lang w:eastAsia="en-IN"/>
        </w:rPr>
        <w:t>,</w:t>
      </w:r>
    </w:p>
    <w:p w14:paraId="4792730D"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  </w:t>
      </w:r>
      <w:proofErr w:type="spellStart"/>
      <w:proofErr w:type="gramStart"/>
      <w:r w:rsidRPr="00AC6730">
        <w:rPr>
          <w:rFonts w:ascii="Consolas" w:eastAsia="Times New Roman" w:hAnsi="Consolas" w:cs="Times New Roman"/>
          <w:color w:val="83FFF5"/>
          <w:sz w:val="21"/>
          <w:szCs w:val="21"/>
          <w:lang w:eastAsia="en-IN"/>
        </w:rPr>
        <w:t>provideInfo</w:t>
      </w:r>
      <w:proofErr w:type="spellEnd"/>
      <w:r w:rsidRPr="00AC6730">
        <w:rPr>
          <w:rFonts w:ascii="Consolas" w:eastAsia="Times New Roman" w:hAnsi="Consolas" w:cs="Times New Roman"/>
          <w:color w:val="FFFFFF"/>
          <w:sz w:val="21"/>
          <w:szCs w:val="21"/>
          <w:lang w:eastAsia="en-IN"/>
        </w:rPr>
        <w:t>(</w:t>
      </w:r>
      <w:proofErr w:type="gramEnd"/>
      <w:r w:rsidRPr="00AC6730">
        <w:rPr>
          <w:rFonts w:ascii="Consolas" w:eastAsia="Times New Roman" w:hAnsi="Consolas" w:cs="Times New Roman"/>
          <w:color w:val="FFFFFF"/>
          <w:sz w:val="21"/>
          <w:szCs w:val="21"/>
          <w:lang w:eastAsia="en-IN"/>
        </w:rPr>
        <w:t>) {</w:t>
      </w:r>
    </w:p>
    <w:p w14:paraId="58549E5A"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    </w:t>
      </w:r>
      <w:r w:rsidRPr="00AC6730">
        <w:rPr>
          <w:rFonts w:ascii="Consolas" w:eastAsia="Times New Roman" w:hAnsi="Consolas" w:cs="Times New Roman"/>
          <w:color w:val="B3CCFF"/>
          <w:sz w:val="21"/>
          <w:szCs w:val="21"/>
          <w:lang w:eastAsia="en-IN"/>
        </w:rPr>
        <w:t>return</w:t>
      </w:r>
      <w:r w:rsidRPr="00AC6730">
        <w:rPr>
          <w:rFonts w:ascii="Consolas" w:eastAsia="Times New Roman" w:hAnsi="Consolas" w:cs="Times New Roman"/>
          <w:color w:val="FFFFFF"/>
          <w:sz w:val="21"/>
          <w:szCs w:val="21"/>
          <w:lang w:eastAsia="en-IN"/>
        </w:rPr>
        <w:t> </w:t>
      </w:r>
      <w:r w:rsidRPr="00AC6730">
        <w:rPr>
          <w:rFonts w:ascii="Consolas" w:eastAsia="Times New Roman" w:hAnsi="Consolas" w:cs="Times New Roman"/>
          <w:color w:val="FFE083"/>
          <w:sz w:val="21"/>
          <w:szCs w:val="21"/>
          <w:lang w:eastAsia="en-IN"/>
        </w:rPr>
        <w:t>`I am </w:t>
      </w:r>
      <w:r w:rsidRPr="00AC6730">
        <w:rPr>
          <w:rFonts w:ascii="Consolas" w:eastAsia="Times New Roman" w:hAnsi="Consolas" w:cs="Times New Roman"/>
          <w:color w:val="FFFFFF"/>
          <w:sz w:val="21"/>
          <w:szCs w:val="21"/>
          <w:lang w:eastAsia="en-IN"/>
        </w:rPr>
        <w:t>${</w:t>
      </w:r>
      <w:proofErr w:type="gramStart"/>
      <w:r w:rsidRPr="00AC6730">
        <w:rPr>
          <w:rFonts w:ascii="Consolas" w:eastAsia="Times New Roman" w:hAnsi="Consolas" w:cs="Times New Roman"/>
          <w:color w:val="B3CCFF"/>
          <w:sz w:val="21"/>
          <w:szCs w:val="21"/>
          <w:lang w:eastAsia="en-IN"/>
        </w:rPr>
        <w:t>this</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83FFF5"/>
          <w:sz w:val="21"/>
          <w:szCs w:val="21"/>
          <w:lang w:eastAsia="en-IN"/>
        </w:rPr>
        <w:t>model</w:t>
      </w:r>
      <w:proofErr w:type="gramEnd"/>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FFE083"/>
          <w:sz w:val="21"/>
          <w:szCs w:val="21"/>
          <w:lang w:eastAsia="en-IN"/>
        </w:rPr>
        <w:t> and my current energy level is </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B3CCFF"/>
          <w:sz w:val="21"/>
          <w:szCs w:val="21"/>
          <w:lang w:eastAsia="en-IN"/>
        </w:rPr>
        <w:t>this</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83FFF5"/>
          <w:sz w:val="21"/>
          <w:szCs w:val="21"/>
          <w:lang w:eastAsia="en-IN"/>
        </w:rPr>
        <w:t>energyLevel</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FFE083"/>
          <w:sz w:val="21"/>
          <w:szCs w:val="21"/>
          <w:lang w:eastAsia="en-IN"/>
        </w:rPr>
        <w:t>.`</w:t>
      </w:r>
      <w:r w:rsidRPr="00AC6730">
        <w:rPr>
          <w:rFonts w:ascii="Consolas" w:eastAsia="Times New Roman" w:hAnsi="Consolas" w:cs="Times New Roman"/>
          <w:color w:val="FFFFFF"/>
          <w:sz w:val="21"/>
          <w:szCs w:val="21"/>
          <w:lang w:eastAsia="en-IN"/>
        </w:rPr>
        <w:t> ;</w:t>
      </w:r>
    </w:p>
    <w:p w14:paraId="414BBA5D"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  }</w:t>
      </w:r>
    </w:p>
    <w:p w14:paraId="11394932"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FFFF"/>
          <w:sz w:val="21"/>
          <w:szCs w:val="21"/>
          <w:lang w:eastAsia="en-IN"/>
        </w:rPr>
        <w:t>};</w:t>
      </w:r>
    </w:p>
    <w:p w14:paraId="5DB9BA9C" w14:textId="77777777" w:rsidR="00AC6730" w:rsidRPr="00AC6730" w:rsidRDefault="00AC6730" w:rsidP="00AC6730">
      <w:pPr>
        <w:shd w:val="clear" w:color="auto" w:fill="1E1E1E"/>
        <w:spacing w:after="0" w:line="330" w:lineRule="atLeast"/>
        <w:rPr>
          <w:rFonts w:ascii="Consolas" w:eastAsia="Times New Roman" w:hAnsi="Consolas" w:cs="Times New Roman"/>
          <w:color w:val="FFFFFF"/>
          <w:sz w:val="21"/>
          <w:szCs w:val="21"/>
          <w:lang w:eastAsia="en-IN"/>
        </w:rPr>
      </w:pPr>
      <w:r w:rsidRPr="00AC6730">
        <w:rPr>
          <w:rFonts w:ascii="Consolas" w:eastAsia="Times New Roman" w:hAnsi="Consolas" w:cs="Times New Roman"/>
          <w:color w:val="FF8973"/>
          <w:sz w:val="21"/>
          <w:szCs w:val="21"/>
          <w:lang w:eastAsia="en-IN"/>
        </w:rPr>
        <w:t>console</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83FFF5"/>
          <w:sz w:val="21"/>
          <w:szCs w:val="21"/>
          <w:lang w:eastAsia="en-IN"/>
        </w:rPr>
        <w:t>log</w:t>
      </w:r>
      <w:r w:rsidRPr="00AC6730">
        <w:rPr>
          <w:rFonts w:ascii="Consolas" w:eastAsia="Times New Roman" w:hAnsi="Consolas" w:cs="Times New Roman"/>
          <w:color w:val="FFFFFF"/>
          <w:sz w:val="21"/>
          <w:szCs w:val="21"/>
          <w:lang w:eastAsia="en-IN"/>
        </w:rPr>
        <w:t>(</w:t>
      </w:r>
      <w:proofErr w:type="spellStart"/>
      <w:proofErr w:type="gramStart"/>
      <w:r w:rsidRPr="00AC6730">
        <w:rPr>
          <w:rFonts w:ascii="Consolas" w:eastAsia="Times New Roman" w:hAnsi="Consolas" w:cs="Times New Roman"/>
          <w:color w:val="FF8973"/>
          <w:sz w:val="21"/>
          <w:szCs w:val="21"/>
          <w:lang w:eastAsia="en-IN"/>
        </w:rPr>
        <w:t>robot</w:t>
      </w:r>
      <w:r w:rsidRPr="00AC6730">
        <w:rPr>
          <w:rFonts w:ascii="Consolas" w:eastAsia="Times New Roman" w:hAnsi="Consolas" w:cs="Times New Roman"/>
          <w:color w:val="FFFFFF"/>
          <w:sz w:val="21"/>
          <w:szCs w:val="21"/>
          <w:lang w:eastAsia="en-IN"/>
        </w:rPr>
        <w:t>.</w:t>
      </w:r>
      <w:r w:rsidRPr="00AC6730">
        <w:rPr>
          <w:rFonts w:ascii="Consolas" w:eastAsia="Times New Roman" w:hAnsi="Consolas" w:cs="Times New Roman"/>
          <w:color w:val="83FFF5"/>
          <w:sz w:val="21"/>
          <w:szCs w:val="21"/>
          <w:lang w:eastAsia="en-IN"/>
        </w:rPr>
        <w:t>provideInfo</w:t>
      </w:r>
      <w:proofErr w:type="spellEnd"/>
      <w:proofErr w:type="gramEnd"/>
      <w:r w:rsidRPr="00AC6730">
        <w:rPr>
          <w:rFonts w:ascii="Consolas" w:eastAsia="Times New Roman" w:hAnsi="Consolas" w:cs="Times New Roman"/>
          <w:color w:val="FFFFFF"/>
          <w:sz w:val="21"/>
          <w:szCs w:val="21"/>
          <w:lang w:eastAsia="en-IN"/>
        </w:rPr>
        <w:t>());</w:t>
      </w:r>
    </w:p>
    <w:p w14:paraId="3AEA9D1B" w14:textId="490E54E0" w:rsidR="00A30EE2" w:rsidRDefault="00A30EE2"/>
    <w:p w14:paraId="7DB7D636" w14:textId="77777777" w:rsidR="0076433A" w:rsidRDefault="0076433A" w:rsidP="0076433A">
      <w:pPr>
        <w:pStyle w:val="Heading1"/>
        <w:rPr>
          <w:rFonts w:ascii="Segoe UI" w:hAnsi="Segoe UI" w:cs="Segoe UI"/>
          <w:color w:val="19191A"/>
        </w:rPr>
      </w:pPr>
      <w:r>
        <w:rPr>
          <w:rFonts w:ascii="Segoe UI" w:hAnsi="Segoe UI" w:cs="Segoe UI"/>
          <w:color w:val="19191A"/>
        </w:rPr>
        <w:lastRenderedPageBreak/>
        <w:t>Arrow Functions and this</w:t>
      </w:r>
    </w:p>
    <w:p w14:paraId="10A1D6F3"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We saw in the previous exercise that for a method, the calling object is the object the method belongs to. If we 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this</w:t>
      </w:r>
      <w:proofErr w:type="gramEnd"/>
      <w:r>
        <w:rPr>
          <w:rFonts w:ascii="Segoe UI" w:hAnsi="Segoe UI" w:cs="Segoe UI"/>
          <w:color w:val="484848"/>
          <w:sz w:val="27"/>
          <w:szCs w:val="27"/>
        </w:rPr>
        <w:t> keyword in a method then the value of </w:t>
      </w:r>
      <w:r>
        <w:rPr>
          <w:rStyle w:val="HTMLCode"/>
          <w:rFonts w:ascii="Consolas" w:hAnsi="Consolas"/>
          <w:color w:val="15141F"/>
          <w:shd w:val="clear" w:color="auto" w:fill="EAE9ED"/>
        </w:rPr>
        <w:t>this</w:t>
      </w:r>
      <w:r>
        <w:rPr>
          <w:rFonts w:ascii="Segoe UI" w:hAnsi="Segoe UI" w:cs="Segoe UI"/>
          <w:color w:val="484848"/>
          <w:sz w:val="27"/>
          <w:szCs w:val="27"/>
        </w:rPr>
        <w:t> is the calling object. However, it becomes a bit more complicated when we start using arrow functions for methods. Take a look at the example below:</w:t>
      </w:r>
    </w:p>
    <w:p w14:paraId="2BBFE01A" w14:textId="77777777" w:rsidR="0076433A" w:rsidRDefault="0076433A" w:rsidP="0076433A">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7B050548"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dietType</w:t>
      </w:r>
      <w:proofErr w:type="spellEnd"/>
      <w:r>
        <w:rPr>
          <w:rFonts w:ascii="Consolas" w:hAnsi="Consolas"/>
          <w:color w:val="FFFFFF"/>
          <w:sz w:val="27"/>
          <w:szCs w:val="27"/>
        </w:rPr>
        <w:t xml:space="preserve">: </w:t>
      </w:r>
      <w:r>
        <w:rPr>
          <w:rStyle w:val="cm-string"/>
          <w:rFonts w:ascii="Consolas" w:hAnsi="Consolas"/>
          <w:color w:val="FFE083"/>
          <w:sz w:val="27"/>
          <w:szCs w:val="27"/>
        </w:rPr>
        <w:t>'herbivore'</w:t>
      </w:r>
      <w:r>
        <w:rPr>
          <w:rFonts w:ascii="Consolas" w:hAnsi="Consolas"/>
          <w:color w:val="FFFFFF"/>
          <w:sz w:val="27"/>
          <w:szCs w:val="27"/>
        </w:rPr>
        <w:t>,</w:t>
      </w:r>
    </w:p>
    <w:p w14:paraId="0AA89212"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makeSound</w:t>
      </w:r>
      <w:proofErr w:type="spellEnd"/>
      <w:r>
        <w:rPr>
          <w:rFonts w:ascii="Consolas" w:hAnsi="Consolas"/>
          <w:color w:val="FFFFFF"/>
          <w:sz w:val="27"/>
          <w:szCs w:val="27"/>
        </w:rPr>
        <w:t>(</w:t>
      </w:r>
      <w:proofErr w:type="gramEnd"/>
      <w:r>
        <w:rPr>
          <w:rFonts w:ascii="Consolas" w:hAnsi="Consolas"/>
          <w:color w:val="FFFFFF"/>
          <w:sz w:val="27"/>
          <w:szCs w:val="27"/>
        </w:rPr>
        <w:t>) {</w:t>
      </w:r>
    </w:p>
    <w:p w14:paraId="7FF87A34"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
          <w:rFonts w:ascii="Consolas" w:hAnsi="Consolas"/>
          <w:color w:val="FFE083"/>
          <w:sz w:val="27"/>
          <w:szCs w:val="27"/>
        </w:rPr>
        <w:t>'</w:t>
      </w:r>
      <w:proofErr w:type="spellStart"/>
      <w:r>
        <w:rPr>
          <w:rStyle w:val="cm-string"/>
          <w:rFonts w:ascii="Consolas" w:hAnsi="Consolas"/>
          <w:color w:val="FFE083"/>
          <w:sz w:val="27"/>
          <w:szCs w:val="27"/>
        </w:rPr>
        <w:t>baaa</w:t>
      </w:r>
      <w:proofErr w:type="spellEnd"/>
      <w:r>
        <w:rPr>
          <w:rStyle w:val="cm-string"/>
          <w:rFonts w:ascii="Consolas" w:hAnsi="Consolas"/>
          <w:color w:val="FFE083"/>
          <w:sz w:val="27"/>
          <w:szCs w:val="27"/>
        </w:rPr>
        <w:t>'</w:t>
      </w:r>
      <w:r>
        <w:rPr>
          <w:rFonts w:ascii="Consolas" w:hAnsi="Consolas"/>
          <w:color w:val="FFFFFF"/>
          <w:sz w:val="27"/>
          <w:szCs w:val="27"/>
        </w:rPr>
        <w:t>);</w:t>
      </w:r>
    </w:p>
    <w:p w14:paraId="7A750989"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6FBB54B"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diet</w:t>
      </w:r>
      <w:r>
        <w:rPr>
          <w:rFonts w:ascii="Consolas" w:hAnsi="Consolas"/>
          <w:color w:val="FFFFFF"/>
          <w:sz w:val="27"/>
          <w:szCs w:val="27"/>
        </w:rPr>
        <w:t xml:space="preserve">: () </w:t>
      </w:r>
      <w:r>
        <w:rPr>
          <w:rStyle w:val="cm-operator"/>
          <w:rFonts w:ascii="Consolas" w:hAnsi="Consolas"/>
          <w:color w:val="FFFFFF"/>
          <w:sz w:val="27"/>
          <w:szCs w:val="27"/>
        </w:rPr>
        <w:t>=&gt;</w:t>
      </w:r>
      <w:r>
        <w:rPr>
          <w:rFonts w:ascii="Consolas" w:hAnsi="Consolas"/>
          <w:color w:val="FFFFFF"/>
          <w:sz w:val="27"/>
          <w:szCs w:val="27"/>
        </w:rPr>
        <w:t xml:space="preserve"> {</w:t>
      </w:r>
    </w:p>
    <w:p w14:paraId="3166E712"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dietType</w:t>
      </w:r>
      <w:proofErr w:type="spellEnd"/>
      <w:proofErr w:type="gramEnd"/>
      <w:r>
        <w:rPr>
          <w:rFonts w:ascii="Consolas" w:hAnsi="Consolas"/>
          <w:color w:val="FFFFFF"/>
          <w:sz w:val="27"/>
          <w:szCs w:val="27"/>
        </w:rPr>
        <w:t>);</w:t>
      </w:r>
    </w:p>
    <w:p w14:paraId="53BB7BDF"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5A8C0E26"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A07B679" w14:textId="77777777" w:rsidR="0076433A" w:rsidRDefault="0076433A" w:rsidP="0076433A">
      <w:pPr>
        <w:pStyle w:val="HTMLPreformatted"/>
        <w:shd w:val="clear" w:color="auto" w:fill="0A0E1D"/>
        <w:rPr>
          <w:rFonts w:ascii="Consolas" w:hAnsi="Consolas"/>
          <w:color w:val="FFFFFF"/>
          <w:sz w:val="27"/>
          <w:szCs w:val="27"/>
        </w:rPr>
      </w:pPr>
    </w:p>
    <w:p w14:paraId="24F024AA" w14:textId="77777777" w:rsidR="0076433A" w:rsidRDefault="0076433A" w:rsidP="0076433A">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goat</w:t>
      </w:r>
      <w:r>
        <w:rPr>
          <w:rFonts w:ascii="Consolas" w:hAnsi="Consolas"/>
          <w:color w:val="FFFFFF"/>
          <w:sz w:val="27"/>
          <w:szCs w:val="27"/>
        </w:rPr>
        <w:t>.</w:t>
      </w:r>
      <w:r>
        <w:rPr>
          <w:rStyle w:val="cm-property"/>
          <w:rFonts w:ascii="Consolas" w:hAnsi="Consolas"/>
          <w:color w:val="83FFF5"/>
          <w:sz w:val="27"/>
          <w:szCs w:val="27"/>
        </w:rPr>
        <w:t>diet</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Prints undefined</w:t>
      </w:r>
    </w:p>
    <w:p w14:paraId="2BBB4608"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comment, you can see that </w:t>
      </w:r>
      <w:proofErr w:type="spellStart"/>
      <w:proofErr w:type="gramStart"/>
      <w:r>
        <w:rPr>
          <w:rStyle w:val="HTMLCode"/>
          <w:rFonts w:ascii="Consolas" w:hAnsi="Consolas"/>
          <w:color w:val="15141F"/>
          <w:shd w:val="clear" w:color="auto" w:fill="EAE9ED"/>
        </w:rPr>
        <w:t>goat.diet</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would log </w:t>
      </w:r>
      <w:r>
        <w:rPr>
          <w:rStyle w:val="HTMLCode"/>
          <w:rFonts w:ascii="Consolas" w:hAnsi="Consolas"/>
          <w:color w:val="15141F"/>
          <w:shd w:val="clear" w:color="auto" w:fill="EAE9ED"/>
        </w:rPr>
        <w:t>undefined</w:t>
      </w:r>
      <w:r>
        <w:rPr>
          <w:rFonts w:ascii="Segoe UI" w:hAnsi="Segoe UI" w:cs="Segoe UI"/>
          <w:color w:val="484848"/>
          <w:sz w:val="27"/>
          <w:szCs w:val="27"/>
        </w:rPr>
        <w:t xml:space="preserve">. </w:t>
      </w:r>
      <w:proofErr w:type="gramStart"/>
      <w:r>
        <w:rPr>
          <w:rFonts w:ascii="Segoe UI" w:hAnsi="Segoe UI" w:cs="Segoe UI"/>
          <w:color w:val="484848"/>
          <w:sz w:val="27"/>
          <w:szCs w:val="27"/>
        </w:rPr>
        <w:t>So</w:t>
      </w:r>
      <w:proofErr w:type="gramEnd"/>
      <w:r>
        <w:rPr>
          <w:rFonts w:ascii="Segoe UI" w:hAnsi="Segoe UI" w:cs="Segoe UI"/>
          <w:color w:val="484848"/>
          <w:sz w:val="27"/>
          <w:szCs w:val="27"/>
        </w:rPr>
        <w:t xml:space="preserve"> what happened? Notice that in </w:t>
      </w:r>
      <w:proofErr w:type="gramStart"/>
      <w:r>
        <w:rPr>
          <w:rFonts w:ascii="Segoe UI" w:hAnsi="Segoe UI" w:cs="Segoe UI"/>
          <w:color w:val="484848"/>
          <w:sz w:val="27"/>
          <w:szCs w:val="27"/>
        </w:rPr>
        <w:t>the </w:t>
      </w:r>
      <w:r>
        <w:rPr>
          <w:rStyle w:val="HTMLCode"/>
          <w:rFonts w:ascii="Consolas" w:hAnsi="Consolas"/>
          <w:color w:val="15141F"/>
          <w:shd w:val="clear" w:color="auto" w:fill="EAE9ED"/>
        </w:rPr>
        <w:t>.diet</w:t>
      </w:r>
      <w:proofErr w:type="gramEnd"/>
      <w:r>
        <w:rPr>
          <w:rStyle w:val="HTMLCode"/>
          <w:rFonts w:ascii="Consolas" w:hAnsi="Consolas"/>
          <w:color w:val="15141F"/>
          <w:shd w:val="clear" w:color="auto" w:fill="EAE9ED"/>
        </w:rPr>
        <w:t>()</w:t>
      </w:r>
      <w:r>
        <w:rPr>
          <w:rFonts w:ascii="Segoe UI" w:hAnsi="Segoe UI" w:cs="Segoe UI"/>
          <w:color w:val="484848"/>
          <w:sz w:val="27"/>
          <w:szCs w:val="27"/>
        </w:rPr>
        <w:t> is defined using an arrow function.</w:t>
      </w:r>
    </w:p>
    <w:p w14:paraId="4A7A6431"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Arrow functions inherently </w:t>
      </w:r>
      <w:r>
        <w:rPr>
          <w:rStyle w:val="Emphasis"/>
          <w:rFonts w:ascii="Segoe UI" w:hAnsi="Segoe UI" w:cs="Segoe UI"/>
          <w:color w:val="484848"/>
          <w:sz w:val="27"/>
          <w:szCs w:val="27"/>
        </w:rPr>
        <w:t>bind</w:t>
      </w:r>
      <w:r>
        <w:rPr>
          <w:rFonts w:ascii="Segoe UI" w:hAnsi="Segoe UI" w:cs="Segoe UI"/>
          <w:color w:val="484848"/>
          <w:sz w:val="27"/>
          <w:szCs w:val="27"/>
        </w:rPr>
        <w:t>, or tie, an already defined </w:t>
      </w:r>
      <w:r>
        <w:rPr>
          <w:rStyle w:val="HTMLCode"/>
          <w:rFonts w:ascii="Consolas" w:hAnsi="Consolas"/>
          <w:color w:val="15141F"/>
          <w:shd w:val="clear" w:color="auto" w:fill="EAE9ED"/>
        </w:rPr>
        <w:t>this</w:t>
      </w:r>
      <w:r>
        <w:rPr>
          <w:rFonts w:ascii="Segoe UI" w:hAnsi="Segoe UI" w:cs="Segoe UI"/>
          <w:color w:val="484848"/>
          <w:sz w:val="27"/>
          <w:szCs w:val="27"/>
        </w:rPr>
        <w:t> value to the function itself that is NOT the calling object. In the code snippet above, the value of </w:t>
      </w:r>
      <w:r>
        <w:rPr>
          <w:rStyle w:val="HTMLCode"/>
          <w:rFonts w:ascii="Consolas" w:hAnsi="Consolas"/>
          <w:color w:val="15141F"/>
          <w:shd w:val="clear" w:color="auto" w:fill="EAE9ED"/>
        </w:rPr>
        <w:t>this</w:t>
      </w:r>
      <w:r>
        <w:rPr>
          <w:rFonts w:ascii="Segoe UI" w:hAnsi="Segoe UI" w:cs="Segoe UI"/>
          <w:color w:val="484848"/>
          <w:sz w:val="27"/>
          <w:szCs w:val="27"/>
        </w:rPr>
        <w:t> is the </w:t>
      </w:r>
      <w:r>
        <w:rPr>
          <w:rStyle w:val="Emphasis"/>
          <w:rFonts w:ascii="Segoe UI" w:hAnsi="Segoe UI" w:cs="Segoe UI"/>
          <w:color w:val="484848"/>
          <w:sz w:val="27"/>
          <w:szCs w:val="27"/>
        </w:rPr>
        <w:t>global object</w:t>
      </w:r>
      <w:r>
        <w:rPr>
          <w:rFonts w:ascii="Segoe UI" w:hAnsi="Segoe UI" w:cs="Segoe UI"/>
          <w:color w:val="484848"/>
          <w:sz w:val="27"/>
          <w:szCs w:val="27"/>
        </w:rPr>
        <w:t>, or an object that exists in the global scope, which doesn’t have a </w:t>
      </w:r>
      <w:proofErr w:type="spellStart"/>
      <w:r>
        <w:rPr>
          <w:rStyle w:val="HTMLCode"/>
          <w:rFonts w:ascii="Consolas" w:hAnsi="Consolas"/>
          <w:color w:val="15141F"/>
          <w:shd w:val="clear" w:color="auto" w:fill="EAE9ED"/>
        </w:rPr>
        <w:t>dietType</w:t>
      </w:r>
      <w:proofErr w:type="spellEnd"/>
      <w:r>
        <w:rPr>
          <w:rFonts w:ascii="Segoe UI" w:hAnsi="Segoe UI" w:cs="Segoe UI"/>
          <w:color w:val="484848"/>
          <w:sz w:val="27"/>
          <w:szCs w:val="27"/>
        </w:rPr>
        <w:t> property and therefore returns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546289FC"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read more about either arrow functions or the global object check out the MDN documentation of </w:t>
      </w:r>
      <w:hyperlink r:id="rId8" w:tgtFrame="_blank" w:history="1">
        <w:r>
          <w:rPr>
            <w:rStyle w:val="Hyperlink"/>
            <w:rFonts w:ascii="Segoe UI" w:hAnsi="Segoe UI" w:cs="Segoe UI"/>
            <w:color w:val="4B35EF"/>
            <w:sz w:val="27"/>
            <w:szCs w:val="27"/>
          </w:rPr>
          <w:t>the global object</w:t>
        </w:r>
      </w:hyperlink>
      <w:r>
        <w:rPr>
          <w:rFonts w:ascii="Segoe UI" w:hAnsi="Segoe UI" w:cs="Segoe UI"/>
          <w:color w:val="484848"/>
          <w:sz w:val="27"/>
          <w:szCs w:val="27"/>
        </w:rPr>
        <w:t> and </w:t>
      </w:r>
      <w:hyperlink r:id="rId9" w:tgtFrame="_blank" w:history="1">
        <w:r>
          <w:rPr>
            <w:rStyle w:val="Hyperlink"/>
            <w:rFonts w:ascii="Segoe UI" w:hAnsi="Segoe UI" w:cs="Segoe UI"/>
            <w:color w:val="4B35EF"/>
            <w:sz w:val="27"/>
            <w:szCs w:val="27"/>
          </w:rPr>
          <w:t>arrow functions</w:t>
        </w:r>
      </w:hyperlink>
      <w:r>
        <w:rPr>
          <w:rFonts w:ascii="Segoe UI" w:hAnsi="Segoe UI" w:cs="Segoe UI"/>
          <w:color w:val="484848"/>
          <w:sz w:val="27"/>
          <w:szCs w:val="27"/>
        </w:rPr>
        <w:t>.</w:t>
      </w:r>
    </w:p>
    <w:p w14:paraId="63546EBF" w14:textId="77777777" w:rsidR="0076433A" w:rsidRDefault="0076433A" w:rsidP="007643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key takeaway from the example above is to </w:t>
      </w:r>
      <w:r>
        <w:rPr>
          <w:rStyle w:val="Emphasis"/>
          <w:rFonts w:ascii="Segoe UI" w:hAnsi="Segoe UI" w:cs="Segoe UI"/>
          <w:color w:val="484848"/>
          <w:sz w:val="27"/>
          <w:szCs w:val="27"/>
        </w:rPr>
        <w:t>avoid</w:t>
      </w:r>
      <w:r>
        <w:rPr>
          <w:rFonts w:ascii="Segoe UI" w:hAnsi="Segoe UI" w:cs="Segoe UI"/>
          <w:color w:val="484848"/>
          <w:sz w:val="27"/>
          <w:szCs w:val="27"/>
        </w:rPr>
        <w:t> using arrow functions when using </w:t>
      </w:r>
      <w:r>
        <w:rPr>
          <w:rStyle w:val="HTMLCode"/>
          <w:rFonts w:ascii="Consolas" w:hAnsi="Consolas"/>
          <w:color w:val="15141F"/>
          <w:shd w:val="clear" w:color="auto" w:fill="EAE9ED"/>
        </w:rPr>
        <w:t>this</w:t>
      </w:r>
      <w:r>
        <w:rPr>
          <w:rFonts w:ascii="Segoe UI" w:hAnsi="Segoe UI" w:cs="Segoe UI"/>
          <w:color w:val="484848"/>
          <w:sz w:val="27"/>
          <w:szCs w:val="27"/>
        </w:rPr>
        <w:t> in a method!</w:t>
      </w:r>
    </w:p>
    <w:p w14:paraId="39298C4C" w14:textId="77777777" w:rsidR="0076433A" w:rsidRDefault="0076433A" w:rsidP="0076433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9F82391" w14:textId="77777777" w:rsidR="0076433A" w:rsidRDefault="0076433A" w:rsidP="0076433A">
      <w:pPr>
        <w:rPr>
          <w:rFonts w:ascii="Segoe UI" w:hAnsi="Segoe UI" w:cs="Segoe UI"/>
          <w:color w:val="484848"/>
          <w:sz w:val="27"/>
          <w:szCs w:val="27"/>
        </w:rPr>
      </w:pPr>
      <w:r>
        <w:rPr>
          <w:rFonts w:ascii="Segoe UI" w:hAnsi="Segoe UI" w:cs="Segoe UI"/>
          <w:b/>
          <w:bCs/>
          <w:color w:val="484848"/>
          <w:sz w:val="27"/>
          <w:szCs w:val="27"/>
        </w:rPr>
        <w:t>1.</w:t>
      </w:r>
    </w:p>
    <w:p w14:paraId="0F7930FE"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Currently </w:t>
      </w: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checkEnergy</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method is not producing the correct output because it is using arrow function syntax.</w:t>
      </w:r>
    </w:p>
    <w:p w14:paraId="37594668"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Refactor, or change, the method to use a function expression. You can write the function using either longhand or shorthand format.</w:t>
      </w:r>
    </w:p>
    <w:p w14:paraId="76EEDE37" w14:textId="77777777" w:rsidR="0076433A" w:rsidRDefault="0076433A" w:rsidP="0076433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After refactoring the method, notice </w:t>
      </w:r>
      <w:proofErr w:type="gramStart"/>
      <w:r>
        <w:rPr>
          <w:rFonts w:ascii="Segoe UI" w:hAnsi="Segoe UI" w:cs="Segoe UI"/>
          <w:color w:val="484848"/>
          <w:sz w:val="27"/>
          <w:szCs w:val="27"/>
        </w:rPr>
        <w:t>that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checkEnergy</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has access to the other internal properties of the </w:t>
      </w:r>
      <w:r>
        <w:rPr>
          <w:rStyle w:val="HTMLCode"/>
          <w:rFonts w:ascii="Consolas" w:hAnsi="Consolas"/>
          <w:color w:val="15141F"/>
          <w:shd w:val="clear" w:color="auto" w:fill="EAE9ED"/>
        </w:rPr>
        <w:t>robot</w:t>
      </w:r>
      <w:r>
        <w:rPr>
          <w:rFonts w:ascii="Segoe UI" w:hAnsi="Segoe UI" w:cs="Segoe UI"/>
          <w:color w:val="484848"/>
          <w:sz w:val="27"/>
          <w:szCs w:val="27"/>
        </w:rPr>
        <w:t> object.</w:t>
      </w:r>
    </w:p>
    <w:p w14:paraId="44CFED66" w14:textId="77777777" w:rsidR="0076433A" w:rsidRDefault="0076433A" w:rsidP="0076433A">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7D340FC"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the ES6 shorthand:</w:t>
      </w:r>
    </w:p>
    <w:p w14:paraId="7E710911" w14:textId="77777777" w:rsidR="0076433A" w:rsidRDefault="0076433A" w:rsidP="0076433A">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lastRenderedPageBreak/>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5175C564"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'Billy'</w:t>
      </w:r>
      <w:r>
        <w:rPr>
          <w:rFonts w:ascii="Consolas" w:hAnsi="Consolas"/>
          <w:color w:val="FFFFFF"/>
          <w:sz w:val="27"/>
          <w:szCs w:val="27"/>
        </w:rPr>
        <w:t>,</w:t>
      </w:r>
    </w:p>
    <w:p w14:paraId="2E225CAE"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biege</w:t>
      </w:r>
      <w:proofErr w:type="spellEnd"/>
      <w:r>
        <w:rPr>
          <w:rStyle w:val="cm-string"/>
          <w:rFonts w:ascii="Consolas" w:hAnsi="Consolas"/>
          <w:color w:val="FFE083"/>
          <w:sz w:val="27"/>
          <w:szCs w:val="27"/>
        </w:rPr>
        <w:t>'</w:t>
      </w:r>
      <w:r>
        <w:rPr>
          <w:rFonts w:ascii="Consolas" w:hAnsi="Consolas"/>
          <w:color w:val="FFFFFF"/>
          <w:sz w:val="27"/>
          <w:szCs w:val="27"/>
        </w:rPr>
        <w:t>,</w:t>
      </w:r>
    </w:p>
    <w:p w14:paraId="774A4065"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proofErr w:type="gramStart"/>
      <w:r>
        <w:rPr>
          <w:rStyle w:val="cm-property"/>
          <w:rFonts w:ascii="Consolas" w:hAnsi="Consolas"/>
          <w:color w:val="83FFF5"/>
          <w:sz w:val="27"/>
          <w:szCs w:val="27"/>
        </w:rPr>
        <w:t>giveDetails</w:t>
      </w:r>
      <w:proofErr w:type="spellEnd"/>
      <w:r>
        <w:rPr>
          <w:rFonts w:ascii="Consolas" w:hAnsi="Consolas"/>
          <w:color w:val="FFFFFF"/>
          <w:sz w:val="27"/>
          <w:szCs w:val="27"/>
        </w:rPr>
        <w:t>(</w:t>
      </w:r>
      <w:proofErr w:type="gramEnd"/>
      <w:r>
        <w:rPr>
          <w:rFonts w:ascii="Consolas" w:hAnsi="Consolas"/>
          <w:color w:val="FFFFFF"/>
          <w:sz w:val="27"/>
          <w:szCs w:val="27"/>
        </w:rPr>
        <w:t>){</w:t>
      </w:r>
    </w:p>
    <w:p w14:paraId="769563F1"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is a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color</w:t>
      </w:r>
      <w:proofErr w:type="spellEnd"/>
      <w:proofErr w:type="gramEnd"/>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goat.`</w:t>
      </w:r>
      <w:r>
        <w:rPr>
          <w:rFonts w:ascii="Consolas" w:hAnsi="Consolas"/>
          <w:color w:val="FFFFFF"/>
          <w:sz w:val="27"/>
          <w:szCs w:val="27"/>
        </w:rPr>
        <w:t>)</w:t>
      </w:r>
    </w:p>
    <w:p w14:paraId="5C27FB20"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4D9EE18"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78FBEAC" w14:textId="77777777" w:rsidR="0076433A" w:rsidRDefault="0076433A" w:rsidP="0076433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Or the longhand format:</w:t>
      </w:r>
    </w:p>
    <w:p w14:paraId="2092AFEB" w14:textId="77777777" w:rsidR="0076433A" w:rsidRDefault="0076433A" w:rsidP="0076433A">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goat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36737F45"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'Billy'</w:t>
      </w:r>
      <w:r>
        <w:rPr>
          <w:rFonts w:ascii="Consolas" w:hAnsi="Consolas"/>
          <w:color w:val="FFFFFF"/>
          <w:sz w:val="27"/>
          <w:szCs w:val="27"/>
        </w:rPr>
        <w:t>,</w:t>
      </w:r>
    </w:p>
    <w:p w14:paraId="07E65D0D"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color</w:t>
      </w:r>
      <w:proofErr w:type="spellEnd"/>
      <w:r>
        <w:rPr>
          <w:rFonts w:ascii="Consolas" w:hAnsi="Consolas"/>
          <w:color w:val="FFFFFF"/>
          <w:sz w:val="27"/>
          <w:szCs w:val="27"/>
        </w:rPr>
        <w:t xml:space="preserve">: </w:t>
      </w:r>
      <w:r>
        <w:rPr>
          <w:rStyle w:val="cm-string"/>
          <w:rFonts w:ascii="Consolas" w:hAnsi="Consolas"/>
          <w:color w:val="FFE083"/>
          <w:sz w:val="27"/>
          <w:szCs w:val="27"/>
        </w:rPr>
        <w:t>'</w:t>
      </w:r>
      <w:proofErr w:type="spellStart"/>
      <w:r>
        <w:rPr>
          <w:rStyle w:val="cm-string"/>
          <w:rFonts w:ascii="Consolas" w:hAnsi="Consolas"/>
          <w:color w:val="FFE083"/>
          <w:sz w:val="27"/>
          <w:szCs w:val="27"/>
        </w:rPr>
        <w:t>biege</w:t>
      </w:r>
      <w:proofErr w:type="spellEnd"/>
      <w:r>
        <w:rPr>
          <w:rStyle w:val="cm-string"/>
          <w:rFonts w:ascii="Consolas" w:hAnsi="Consolas"/>
          <w:color w:val="FFE083"/>
          <w:sz w:val="27"/>
          <w:szCs w:val="27"/>
        </w:rPr>
        <w:t>'</w:t>
      </w:r>
      <w:r>
        <w:rPr>
          <w:rFonts w:ascii="Consolas" w:hAnsi="Consolas"/>
          <w:color w:val="FFFFFF"/>
          <w:sz w:val="27"/>
          <w:szCs w:val="27"/>
        </w:rPr>
        <w:t>,</w:t>
      </w:r>
    </w:p>
    <w:p w14:paraId="2B8C6D2D"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giveDetails</w:t>
      </w:r>
      <w:proofErr w:type="spellEnd"/>
      <w:r>
        <w:rPr>
          <w:rFonts w:ascii="Consolas" w:hAnsi="Consolas"/>
          <w:color w:val="FFFFFF"/>
          <w:sz w:val="27"/>
          <w:szCs w:val="27"/>
        </w:rPr>
        <w:t xml:space="preserve">: </w:t>
      </w:r>
      <w:proofErr w:type="gramStart"/>
      <w:r>
        <w:rPr>
          <w:rStyle w:val="cm-keyword"/>
          <w:rFonts w:ascii="Consolas" w:hAnsi="Consolas"/>
          <w:color w:val="B3CCFF"/>
          <w:sz w:val="27"/>
          <w:szCs w:val="27"/>
        </w:rPr>
        <w:t>function</w:t>
      </w:r>
      <w:r>
        <w:rPr>
          <w:rFonts w:ascii="Consolas" w:hAnsi="Consolas"/>
          <w:color w:val="FFFFFF"/>
          <w:sz w:val="27"/>
          <w:szCs w:val="27"/>
        </w:rPr>
        <w:t>(</w:t>
      </w:r>
      <w:proofErr w:type="gramEnd"/>
      <w:r>
        <w:rPr>
          <w:rFonts w:ascii="Consolas" w:hAnsi="Consolas"/>
          <w:color w:val="FFFFFF"/>
          <w:sz w:val="27"/>
          <w:szCs w:val="27"/>
        </w:rPr>
        <w:t>) {</w:t>
      </w:r>
    </w:p>
    <w:p w14:paraId="45452CB1"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string-2"/>
          <w:rFonts w:ascii="Consolas" w:hAnsi="Consolas"/>
          <w:color w:val="FFFFFF"/>
          <w:sz w:val="27"/>
          <w:szCs w:val="27"/>
        </w:rPr>
        <w:t>`${</w:t>
      </w:r>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name</w:t>
      </w:r>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is a ${</w:t>
      </w:r>
      <w:proofErr w:type="spellStart"/>
      <w:proofErr w:type="gramStart"/>
      <w:r>
        <w:rPr>
          <w:rStyle w:val="cm-keyword"/>
          <w:rFonts w:ascii="Consolas" w:hAnsi="Consolas"/>
          <w:color w:val="B3CCFF"/>
          <w:sz w:val="27"/>
          <w:szCs w:val="27"/>
        </w:rPr>
        <w:t>this</w:t>
      </w:r>
      <w:r>
        <w:rPr>
          <w:rFonts w:ascii="Consolas" w:hAnsi="Consolas"/>
          <w:color w:val="FFFFFF"/>
          <w:sz w:val="27"/>
          <w:szCs w:val="27"/>
        </w:rPr>
        <w:t>.</w:t>
      </w:r>
      <w:r>
        <w:rPr>
          <w:rStyle w:val="cm-property"/>
          <w:rFonts w:ascii="Consolas" w:hAnsi="Consolas"/>
          <w:color w:val="83FFF5"/>
          <w:sz w:val="27"/>
          <w:szCs w:val="27"/>
        </w:rPr>
        <w:t>color</w:t>
      </w:r>
      <w:proofErr w:type="spellEnd"/>
      <w:proofErr w:type="gramEnd"/>
      <w:r>
        <w:rPr>
          <w:rStyle w:val="cm-string-2"/>
          <w:rFonts w:ascii="Consolas" w:hAnsi="Consolas"/>
          <w:color w:val="FFFFFF"/>
          <w:sz w:val="27"/>
          <w:szCs w:val="27"/>
        </w:rPr>
        <w:t>}</w:t>
      </w:r>
      <w:r>
        <w:rPr>
          <w:rFonts w:ascii="Consolas" w:hAnsi="Consolas"/>
          <w:color w:val="FFFFFF"/>
          <w:sz w:val="27"/>
          <w:szCs w:val="27"/>
        </w:rPr>
        <w:t xml:space="preserve"> </w:t>
      </w:r>
      <w:r>
        <w:rPr>
          <w:rStyle w:val="cm-string-2"/>
          <w:rFonts w:ascii="Consolas" w:hAnsi="Consolas"/>
          <w:color w:val="FFFFFF"/>
          <w:sz w:val="27"/>
          <w:szCs w:val="27"/>
        </w:rPr>
        <w:t>goat.`</w:t>
      </w:r>
      <w:r>
        <w:rPr>
          <w:rFonts w:ascii="Consolas" w:hAnsi="Consolas"/>
          <w:color w:val="FFFFFF"/>
          <w:sz w:val="27"/>
          <w:szCs w:val="27"/>
        </w:rPr>
        <w:t>)</w:t>
      </w:r>
    </w:p>
    <w:p w14:paraId="09D057DF"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18C7CA20" w14:textId="77777777" w:rsidR="0076433A" w:rsidRDefault="0076433A" w:rsidP="0076433A">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5DAE673" w14:textId="131E7F09" w:rsidR="0076433A" w:rsidRDefault="0076433A"/>
    <w:p w14:paraId="63EDF195"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83462">
        <w:rPr>
          <w:rFonts w:ascii="Consolas" w:eastAsia="Times New Roman" w:hAnsi="Consolas" w:cs="Times New Roman"/>
          <w:color w:val="B3CCFF"/>
          <w:sz w:val="21"/>
          <w:szCs w:val="21"/>
          <w:lang w:eastAsia="en-IN"/>
        </w:rPr>
        <w:t>const</w:t>
      </w:r>
      <w:proofErr w:type="spellEnd"/>
      <w:r w:rsidRPr="00B83462">
        <w:rPr>
          <w:rFonts w:ascii="Consolas" w:eastAsia="Times New Roman" w:hAnsi="Consolas" w:cs="Times New Roman"/>
          <w:color w:val="B3CCFF"/>
          <w:sz w:val="21"/>
          <w:szCs w:val="21"/>
          <w:lang w:eastAsia="en-IN"/>
        </w:rPr>
        <w:t> robot</w:t>
      </w:r>
      <w:r w:rsidRPr="00B83462">
        <w:rPr>
          <w:rFonts w:ascii="Consolas" w:eastAsia="Times New Roman" w:hAnsi="Consolas" w:cs="Times New Roman"/>
          <w:color w:val="FFFFFF"/>
          <w:sz w:val="21"/>
          <w:szCs w:val="21"/>
          <w:lang w:eastAsia="en-IN"/>
        </w:rPr>
        <w:t> = {</w:t>
      </w:r>
    </w:p>
    <w:p w14:paraId="3A59BC2B"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r w:rsidRPr="00B83462">
        <w:rPr>
          <w:rFonts w:ascii="Consolas" w:eastAsia="Times New Roman" w:hAnsi="Consolas" w:cs="Times New Roman"/>
          <w:color w:val="FFFFFF"/>
          <w:sz w:val="21"/>
          <w:szCs w:val="21"/>
          <w:lang w:eastAsia="en-IN"/>
        </w:rPr>
        <w:t>  </w:t>
      </w:r>
      <w:proofErr w:type="spellStart"/>
      <w:r w:rsidRPr="00B83462">
        <w:rPr>
          <w:rFonts w:ascii="Consolas" w:eastAsia="Times New Roman" w:hAnsi="Consolas" w:cs="Times New Roman"/>
          <w:color w:val="83FFF5"/>
          <w:sz w:val="21"/>
          <w:szCs w:val="21"/>
          <w:lang w:eastAsia="en-IN"/>
        </w:rPr>
        <w:t>energyLevel</w:t>
      </w:r>
      <w:proofErr w:type="spellEnd"/>
      <w:r w:rsidRPr="00B83462">
        <w:rPr>
          <w:rFonts w:ascii="Consolas" w:eastAsia="Times New Roman" w:hAnsi="Consolas" w:cs="Times New Roman"/>
          <w:color w:val="FFFFFF"/>
          <w:sz w:val="21"/>
          <w:szCs w:val="21"/>
          <w:lang w:eastAsia="en-IN"/>
        </w:rPr>
        <w:t>: </w:t>
      </w:r>
      <w:r w:rsidRPr="00B83462">
        <w:rPr>
          <w:rFonts w:ascii="Consolas" w:eastAsia="Times New Roman" w:hAnsi="Consolas" w:cs="Times New Roman"/>
          <w:color w:val="FF8973"/>
          <w:sz w:val="21"/>
          <w:szCs w:val="21"/>
          <w:lang w:eastAsia="en-IN"/>
        </w:rPr>
        <w:t>100</w:t>
      </w:r>
      <w:r w:rsidRPr="00B83462">
        <w:rPr>
          <w:rFonts w:ascii="Consolas" w:eastAsia="Times New Roman" w:hAnsi="Consolas" w:cs="Times New Roman"/>
          <w:color w:val="FFFFFF"/>
          <w:sz w:val="21"/>
          <w:szCs w:val="21"/>
          <w:lang w:eastAsia="en-IN"/>
        </w:rPr>
        <w:t>,</w:t>
      </w:r>
    </w:p>
    <w:p w14:paraId="1F948BB3"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r w:rsidRPr="00B83462">
        <w:rPr>
          <w:rFonts w:ascii="Consolas" w:eastAsia="Times New Roman" w:hAnsi="Consolas" w:cs="Times New Roman"/>
          <w:color w:val="FFFFFF"/>
          <w:sz w:val="21"/>
          <w:szCs w:val="21"/>
          <w:lang w:eastAsia="en-IN"/>
        </w:rPr>
        <w:t>  </w:t>
      </w:r>
      <w:proofErr w:type="spellStart"/>
      <w:proofErr w:type="gramStart"/>
      <w:r w:rsidRPr="00B83462">
        <w:rPr>
          <w:rFonts w:ascii="Consolas" w:eastAsia="Times New Roman" w:hAnsi="Consolas" w:cs="Times New Roman"/>
          <w:color w:val="83FFF5"/>
          <w:sz w:val="21"/>
          <w:szCs w:val="21"/>
          <w:lang w:eastAsia="en-IN"/>
        </w:rPr>
        <w:t>checkEnergy</w:t>
      </w:r>
      <w:proofErr w:type="spellEnd"/>
      <w:r w:rsidRPr="00B83462">
        <w:rPr>
          <w:rFonts w:ascii="Consolas" w:eastAsia="Times New Roman" w:hAnsi="Consolas" w:cs="Times New Roman"/>
          <w:color w:val="FFFFFF"/>
          <w:sz w:val="21"/>
          <w:szCs w:val="21"/>
          <w:lang w:eastAsia="en-IN"/>
        </w:rPr>
        <w:t>(</w:t>
      </w:r>
      <w:proofErr w:type="gramEnd"/>
      <w:r w:rsidRPr="00B83462">
        <w:rPr>
          <w:rFonts w:ascii="Consolas" w:eastAsia="Times New Roman" w:hAnsi="Consolas" w:cs="Times New Roman"/>
          <w:color w:val="FFFFFF"/>
          <w:sz w:val="21"/>
          <w:szCs w:val="21"/>
          <w:lang w:eastAsia="en-IN"/>
        </w:rPr>
        <w:t>) {</w:t>
      </w:r>
    </w:p>
    <w:p w14:paraId="20C00FD8"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r w:rsidRPr="00B83462">
        <w:rPr>
          <w:rFonts w:ascii="Consolas" w:eastAsia="Times New Roman" w:hAnsi="Consolas" w:cs="Times New Roman"/>
          <w:color w:val="FFFFFF"/>
          <w:sz w:val="21"/>
          <w:szCs w:val="21"/>
          <w:lang w:eastAsia="en-IN"/>
        </w:rPr>
        <w:t>    </w:t>
      </w:r>
      <w:proofErr w:type="gramStart"/>
      <w:r w:rsidRPr="00B83462">
        <w:rPr>
          <w:rFonts w:ascii="Consolas" w:eastAsia="Times New Roman" w:hAnsi="Consolas" w:cs="Times New Roman"/>
          <w:color w:val="FF8973"/>
          <w:sz w:val="21"/>
          <w:szCs w:val="21"/>
          <w:lang w:eastAsia="en-IN"/>
        </w:rPr>
        <w:t>console</w:t>
      </w:r>
      <w:r w:rsidRPr="00B83462">
        <w:rPr>
          <w:rFonts w:ascii="Consolas" w:eastAsia="Times New Roman" w:hAnsi="Consolas" w:cs="Times New Roman"/>
          <w:color w:val="FFFFFF"/>
          <w:sz w:val="21"/>
          <w:szCs w:val="21"/>
          <w:lang w:eastAsia="en-IN"/>
        </w:rPr>
        <w:t>.</w:t>
      </w:r>
      <w:r w:rsidRPr="00B83462">
        <w:rPr>
          <w:rFonts w:ascii="Consolas" w:eastAsia="Times New Roman" w:hAnsi="Consolas" w:cs="Times New Roman"/>
          <w:color w:val="83FFF5"/>
          <w:sz w:val="21"/>
          <w:szCs w:val="21"/>
          <w:lang w:eastAsia="en-IN"/>
        </w:rPr>
        <w:t>log</w:t>
      </w:r>
      <w:r w:rsidRPr="00B83462">
        <w:rPr>
          <w:rFonts w:ascii="Consolas" w:eastAsia="Times New Roman" w:hAnsi="Consolas" w:cs="Times New Roman"/>
          <w:color w:val="FFFFFF"/>
          <w:sz w:val="21"/>
          <w:szCs w:val="21"/>
          <w:lang w:eastAsia="en-IN"/>
        </w:rPr>
        <w:t>(</w:t>
      </w:r>
      <w:proofErr w:type="gramEnd"/>
      <w:r w:rsidRPr="00B83462">
        <w:rPr>
          <w:rFonts w:ascii="Consolas" w:eastAsia="Times New Roman" w:hAnsi="Consolas" w:cs="Times New Roman"/>
          <w:color w:val="FFE083"/>
          <w:sz w:val="21"/>
          <w:szCs w:val="21"/>
          <w:lang w:eastAsia="en-IN"/>
        </w:rPr>
        <w:t>`Energy is currently at </w:t>
      </w:r>
      <w:r w:rsidRPr="00B83462">
        <w:rPr>
          <w:rFonts w:ascii="Consolas" w:eastAsia="Times New Roman" w:hAnsi="Consolas" w:cs="Times New Roman"/>
          <w:color w:val="FFFFFF"/>
          <w:sz w:val="21"/>
          <w:szCs w:val="21"/>
          <w:lang w:eastAsia="en-IN"/>
        </w:rPr>
        <w:t>${</w:t>
      </w:r>
      <w:proofErr w:type="spellStart"/>
      <w:r w:rsidRPr="00B83462">
        <w:rPr>
          <w:rFonts w:ascii="Consolas" w:eastAsia="Times New Roman" w:hAnsi="Consolas" w:cs="Times New Roman"/>
          <w:color w:val="B3CCFF"/>
          <w:sz w:val="21"/>
          <w:szCs w:val="21"/>
          <w:lang w:eastAsia="en-IN"/>
        </w:rPr>
        <w:t>this</w:t>
      </w:r>
      <w:r w:rsidRPr="00B83462">
        <w:rPr>
          <w:rFonts w:ascii="Consolas" w:eastAsia="Times New Roman" w:hAnsi="Consolas" w:cs="Times New Roman"/>
          <w:color w:val="FFFFFF"/>
          <w:sz w:val="21"/>
          <w:szCs w:val="21"/>
          <w:lang w:eastAsia="en-IN"/>
        </w:rPr>
        <w:t>.</w:t>
      </w:r>
      <w:r w:rsidRPr="00B83462">
        <w:rPr>
          <w:rFonts w:ascii="Consolas" w:eastAsia="Times New Roman" w:hAnsi="Consolas" w:cs="Times New Roman"/>
          <w:color w:val="83FFF5"/>
          <w:sz w:val="21"/>
          <w:szCs w:val="21"/>
          <w:lang w:eastAsia="en-IN"/>
        </w:rPr>
        <w:t>energyLevel</w:t>
      </w:r>
      <w:proofErr w:type="spellEnd"/>
      <w:r w:rsidRPr="00B83462">
        <w:rPr>
          <w:rFonts w:ascii="Consolas" w:eastAsia="Times New Roman" w:hAnsi="Consolas" w:cs="Times New Roman"/>
          <w:color w:val="FFFFFF"/>
          <w:sz w:val="21"/>
          <w:szCs w:val="21"/>
          <w:lang w:eastAsia="en-IN"/>
        </w:rPr>
        <w:t>}</w:t>
      </w:r>
      <w:r w:rsidRPr="00B83462">
        <w:rPr>
          <w:rFonts w:ascii="Consolas" w:eastAsia="Times New Roman" w:hAnsi="Consolas" w:cs="Times New Roman"/>
          <w:color w:val="FFE083"/>
          <w:sz w:val="21"/>
          <w:szCs w:val="21"/>
          <w:lang w:eastAsia="en-IN"/>
        </w:rPr>
        <w:t>%.`</w:t>
      </w:r>
      <w:r w:rsidRPr="00B83462">
        <w:rPr>
          <w:rFonts w:ascii="Consolas" w:eastAsia="Times New Roman" w:hAnsi="Consolas" w:cs="Times New Roman"/>
          <w:color w:val="FFFFFF"/>
          <w:sz w:val="21"/>
          <w:szCs w:val="21"/>
          <w:lang w:eastAsia="en-IN"/>
        </w:rPr>
        <w:t>)</w:t>
      </w:r>
    </w:p>
    <w:p w14:paraId="032CA5B1"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r w:rsidRPr="00B83462">
        <w:rPr>
          <w:rFonts w:ascii="Consolas" w:eastAsia="Times New Roman" w:hAnsi="Consolas" w:cs="Times New Roman"/>
          <w:color w:val="FFFFFF"/>
          <w:sz w:val="21"/>
          <w:szCs w:val="21"/>
          <w:lang w:eastAsia="en-IN"/>
        </w:rPr>
        <w:t>  }</w:t>
      </w:r>
    </w:p>
    <w:p w14:paraId="62DD3112"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r w:rsidRPr="00B83462">
        <w:rPr>
          <w:rFonts w:ascii="Consolas" w:eastAsia="Times New Roman" w:hAnsi="Consolas" w:cs="Times New Roman"/>
          <w:color w:val="FFFFFF"/>
          <w:sz w:val="21"/>
          <w:szCs w:val="21"/>
          <w:lang w:eastAsia="en-IN"/>
        </w:rPr>
        <w:t>}</w:t>
      </w:r>
    </w:p>
    <w:p w14:paraId="5AB05B1A"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p>
    <w:p w14:paraId="3AA3E3F0" w14:textId="77777777" w:rsidR="00B83462" w:rsidRPr="00B83462" w:rsidRDefault="00B83462" w:rsidP="00B83462">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B83462">
        <w:rPr>
          <w:rFonts w:ascii="Consolas" w:eastAsia="Times New Roman" w:hAnsi="Consolas" w:cs="Times New Roman"/>
          <w:color w:val="FF8973"/>
          <w:sz w:val="21"/>
          <w:szCs w:val="21"/>
          <w:lang w:eastAsia="en-IN"/>
        </w:rPr>
        <w:t>robot</w:t>
      </w:r>
      <w:r w:rsidRPr="00B83462">
        <w:rPr>
          <w:rFonts w:ascii="Consolas" w:eastAsia="Times New Roman" w:hAnsi="Consolas" w:cs="Times New Roman"/>
          <w:color w:val="FFFFFF"/>
          <w:sz w:val="21"/>
          <w:szCs w:val="21"/>
          <w:lang w:eastAsia="en-IN"/>
        </w:rPr>
        <w:t>.</w:t>
      </w:r>
      <w:r w:rsidRPr="00B83462">
        <w:rPr>
          <w:rFonts w:ascii="Consolas" w:eastAsia="Times New Roman" w:hAnsi="Consolas" w:cs="Times New Roman"/>
          <w:color w:val="83FFF5"/>
          <w:sz w:val="21"/>
          <w:szCs w:val="21"/>
          <w:lang w:eastAsia="en-IN"/>
        </w:rPr>
        <w:t>checkEnergy</w:t>
      </w:r>
      <w:proofErr w:type="spellEnd"/>
      <w:proofErr w:type="gramEnd"/>
      <w:r w:rsidRPr="00B83462">
        <w:rPr>
          <w:rFonts w:ascii="Consolas" w:eastAsia="Times New Roman" w:hAnsi="Consolas" w:cs="Times New Roman"/>
          <w:color w:val="FFFFFF"/>
          <w:sz w:val="21"/>
          <w:szCs w:val="21"/>
          <w:lang w:eastAsia="en-IN"/>
        </w:rPr>
        <w:t>();</w:t>
      </w:r>
    </w:p>
    <w:p w14:paraId="13FC379E" w14:textId="6C8F128C" w:rsidR="00311C9E" w:rsidRDefault="00311C9E"/>
    <w:p w14:paraId="18EC33D6" w14:textId="77777777" w:rsidR="00064782" w:rsidRDefault="00064782" w:rsidP="00064782">
      <w:pPr>
        <w:pStyle w:val="Heading1"/>
        <w:rPr>
          <w:rFonts w:ascii="Segoe UI" w:hAnsi="Segoe UI" w:cs="Segoe UI"/>
          <w:color w:val="19191A"/>
        </w:rPr>
      </w:pPr>
      <w:r>
        <w:rPr>
          <w:rFonts w:ascii="Segoe UI" w:hAnsi="Segoe UI" w:cs="Segoe UI"/>
          <w:color w:val="19191A"/>
        </w:rPr>
        <w:t>Privacy</w:t>
      </w:r>
    </w:p>
    <w:p w14:paraId="388D55CF" w14:textId="77777777" w:rsidR="00064782" w:rsidRDefault="00064782" w:rsidP="000647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Accessing and updating properties is fundamental in working with objects. However, there are cases in which we don’t want other code simply accessing and updating an object’s properties. When discussing </w:t>
      </w:r>
      <w:r>
        <w:rPr>
          <w:rStyle w:val="Emphasis"/>
          <w:rFonts w:ascii="Segoe UI" w:hAnsi="Segoe UI" w:cs="Segoe UI"/>
          <w:color w:val="484848"/>
          <w:sz w:val="27"/>
          <w:szCs w:val="27"/>
        </w:rPr>
        <w:t>privacy</w:t>
      </w:r>
      <w:r>
        <w:rPr>
          <w:rFonts w:ascii="Segoe UI" w:hAnsi="Segoe UI" w:cs="Segoe UI"/>
          <w:color w:val="484848"/>
          <w:sz w:val="27"/>
          <w:szCs w:val="27"/>
        </w:rPr>
        <w:t> in objects, we define it as the idea that only certain properties should be mutable or able to change in value.</w:t>
      </w:r>
    </w:p>
    <w:p w14:paraId="2121C177" w14:textId="77777777" w:rsidR="00064782" w:rsidRDefault="00064782" w:rsidP="000647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Certain languages have privacy built-in for objects, but JavaScript does not have this feature. Rather, JavaScript developers follow naming conventions that signal to other developers how to interact with a property. One common convention is to place an underscore </w:t>
      </w:r>
      <w:r>
        <w:rPr>
          <w:rStyle w:val="HTMLCode"/>
          <w:rFonts w:ascii="Consolas" w:hAnsi="Consolas"/>
          <w:color w:val="15141F"/>
          <w:shd w:val="clear" w:color="auto" w:fill="EAE9ED"/>
        </w:rPr>
        <w:t>_</w:t>
      </w:r>
      <w:r>
        <w:rPr>
          <w:rFonts w:ascii="Segoe UI" w:hAnsi="Segoe UI" w:cs="Segoe UI"/>
          <w:color w:val="484848"/>
          <w:sz w:val="27"/>
          <w:szCs w:val="27"/>
        </w:rPr>
        <w:t> before the name of a property to mean that the property should not be altered. Here’s an example of using </w:t>
      </w:r>
      <w:r>
        <w:rPr>
          <w:rStyle w:val="HTMLCode"/>
          <w:rFonts w:ascii="Consolas" w:hAnsi="Consolas"/>
          <w:color w:val="15141F"/>
          <w:shd w:val="clear" w:color="auto" w:fill="EAE9ED"/>
        </w:rPr>
        <w:t>_</w:t>
      </w:r>
      <w:r>
        <w:rPr>
          <w:rFonts w:ascii="Segoe UI" w:hAnsi="Segoe UI" w:cs="Segoe UI"/>
          <w:color w:val="484848"/>
          <w:sz w:val="27"/>
          <w:szCs w:val="27"/>
        </w:rPr>
        <w:t> to prepend a property.</w:t>
      </w:r>
    </w:p>
    <w:p w14:paraId="2707AED9" w14:textId="77777777" w:rsidR="00064782" w:rsidRDefault="00064782" w:rsidP="00064782">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bankAccount</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6CCB92A5" w14:textId="77777777" w:rsidR="00064782" w:rsidRDefault="00064782" w:rsidP="00064782">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_amount</w:t>
      </w:r>
      <w:r>
        <w:rPr>
          <w:rFonts w:ascii="Consolas" w:hAnsi="Consolas"/>
          <w:color w:val="FFFFFF"/>
          <w:sz w:val="27"/>
          <w:szCs w:val="27"/>
        </w:rPr>
        <w:t xml:space="preserve">: </w:t>
      </w:r>
      <w:r>
        <w:rPr>
          <w:rStyle w:val="cm-number"/>
          <w:rFonts w:ascii="Consolas" w:hAnsi="Consolas"/>
          <w:color w:val="FF8973"/>
          <w:sz w:val="27"/>
          <w:szCs w:val="27"/>
        </w:rPr>
        <w:t>1000</w:t>
      </w:r>
    </w:p>
    <w:p w14:paraId="58C5BFA6" w14:textId="77777777" w:rsidR="00064782" w:rsidRDefault="00064782" w:rsidP="00064782">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355618F3" w14:textId="77777777" w:rsidR="00064782" w:rsidRDefault="00064782" w:rsidP="000647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the </w:t>
      </w:r>
      <w:r>
        <w:rPr>
          <w:rStyle w:val="HTMLCode"/>
          <w:rFonts w:ascii="Consolas" w:hAnsi="Consolas"/>
          <w:color w:val="15141F"/>
          <w:shd w:val="clear" w:color="auto" w:fill="EAE9ED"/>
        </w:rPr>
        <w:t>_amount</w:t>
      </w:r>
      <w:r>
        <w:rPr>
          <w:rFonts w:ascii="Segoe UI" w:hAnsi="Segoe UI" w:cs="Segoe UI"/>
          <w:color w:val="484848"/>
          <w:sz w:val="27"/>
          <w:szCs w:val="27"/>
        </w:rPr>
        <w:t> is not intended to be directly manipulated.</w:t>
      </w:r>
    </w:p>
    <w:p w14:paraId="4307ED5B" w14:textId="77777777" w:rsidR="00064782" w:rsidRDefault="00064782" w:rsidP="0006478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Even so, it is still possible to reassign </w:t>
      </w:r>
      <w:r>
        <w:rPr>
          <w:rStyle w:val="HTMLCode"/>
          <w:rFonts w:ascii="Consolas" w:hAnsi="Consolas"/>
          <w:color w:val="15141F"/>
          <w:shd w:val="clear" w:color="auto" w:fill="EAE9ED"/>
        </w:rPr>
        <w:t>_amount</w:t>
      </w:r>
      <w:r>
        <w:rPr>
          <w:rFonts w:ascii="Segoe UI" w:hAnsi="Segoe UI" w:cs="Segoe UI"/>
          <w:color w:val="484848"/>
          <w:sz w:val="27"/>
          <w:szCs w:val="27"/>
        </w:rPr>
        <w:t>:</w:t>
      </w:r>
    </w:p>
    <w:p w14:paraId="2229960D" w14:textId="77777777" w:rsidR="00064782" w:rsidRDefault="00064782" w:rsidP="00064782">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lastRenderedPageBreak/>
        <w:t>bankAccount</w:t>
      </w:r>
      <w:proofErr w:type="spellEnd"/>
      <w:r>
        <w:rPr>
          <w:rFonts w:ascii="Consolas" w:hAnsi="Consolas"/>
          <w:color w:val="FFFFFF"/>
          <w:sz w:val="27"/>
          <w:szCs w:val="27"/>
        </w:rPr>
        <w:t>.</w:t>
      </w:r>
      <w:r>
        <w:rPr>
          <w:rStyle w:val="cm-property"/>
          <w:rFonts w:ascii="Consolas" w:hAnsi="Consolas"/>
          <w:color w:val="83FFF5"/>
          <w:sz w:val="27"/>
          <w:szCs w:val="27"/>
        </w:rPr>
        <w:t>_</w:t>
      </w:r>
      <w:proofErr w:type="gramEnd"/>
      <w:r>
        <w:rPr>
          <w:rStyle w:val="cm-property"/>
          <w:rFonts w:ascii="Consolas" w:hAnsi="Consolas"/>
          <w:color w:val="83FFF5"/>
          <w:sz w:val="27"/>
          <w:szCs w:val="27"/>
        </w:rPr>
        <w:t>amount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number"/>
          <w:rFonts w:ascii="Consolas" w:hAnsi="Consolas"/>
          <w:color w:val="FF8973"/>
          <w:sz w:val="27"/>
          <w:szCs w:val="27"/>
        </w:rPr>
        <w:t>1000000</w:t>
      </w:r>
      <w:r>
        <w:rPr>
          <w:rFonts w:ascii="Consolas" w:hAnsi="Consolas"/>
          <w:color w:val="FFFFFF"/>
          <w:sz w:val="27"/>
          <w:szCs w:val="27"/>
        </w:rPr>
        <w:t>;</w:t>
      </w:r>
    </w:p>
    <w:p w14:paraId="306E29F8" w14:textId="77777777" w:rsidR="00064782" w:rsidRDefault="00064782" w:rsidP="0006478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later exercises, we’ll cover the use of methods called </w:t>
      </w:r>
      <w:r>
        <w:rPr>
          <w:rStyle w:val="Emphasis"/>
          <w:rFonts w:ascii="Segoe UI" w:hAnsi="Segoe UI" w:cs="Segoe UI"/>
          <w:color w:val="484848"/>
          <w:sz w:val="27"/>
          <w:szCs w:val="27"/>
        </w:rPr>
        <w:t>getters</w:t>
      </w:r>
      <w:r>
        <w:rPr>
          <w:rFonts w:ascii="Segoe UI" w:hAnsi="Segoe UI" w:cs="Segoe UI"/>
          <w:color w:val="484848"/>
          <w:sz w:val="27"/>
          <w:szCs w:val="27"/>
        </w:rPr>
        <w:t> and </w:t>
      </w:r>
      <w:r>
        <w:rPr>
          <w:rStyle w:val="Emphasis"/>
          <w:rFonts w:ascii="Segoe UI" w:hAnsi="Segoe UI" w:cs="Segoe UI"/>
          <w:color w:val="484848"/>
          <w:sz w:val="27"/>
          <w:szCs w:val="27"/>
        </w:rPr>
        <w:t>setters</w:t>
      </w:r>
      <w:r>
        <w:rPr>
          <w:rFonts w:ascii="Segoe UI" w:hAnsi="Segoe UI" w:cs="Segoe UI"/>
          <w:color w:val="484848"/>
          <w:sz w:val="27"/>
          <w:szCs w:val="27"/>
        </w:rPr>
        <w:t>. Both methods are used to respect the intention of properties prepended, or began, with </w:t>
      </w:r>
      <w:r>
        <w:rPr>
          <w:rStyle w:val="HTMLCode"/>
          <w:rFonts w:ascii="Consolas" w:hAnsi="Consolas"/>
          <w:color w:val="15141F"/>
          <w:shd w:val="clear" w:color="auto" w:fill="EAE9ED"/>
        </w:rPr>
        <w:t>_</w:t>
      </w:r>
      <w:r>
        <w:rPr>
          <w:rFonts w:ascii="Segoe UI" w:hAnsi="Segoe UI" w:cs="Segoe UI"/>
          <w:color w:val="484848"/>
          <w:sz w:val="27"/>
          <w:szCs w:val="27"/>
        </w:rPr>
        <w:t>. Getters can return the value of internal properties and setters can safely reassign property values. For now, let’s see what happens if we can change properties that don’t have setters or getters.</w:t>
      </w:r>
    </w:p>
    <w:p w14:paraId="0D4CE03F" w14:textId="77777777" w:rsidR="00064782" w:rsidRDefault="00064782" w:rsidP="0006478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943797F" w14:textId="77777777" w:rsidR="00064782" w:rsidRDefault="00064782" w:rsidP="00064782">
      <w:pPr>
        <w:rPr>
          <w:rFonts w:ascii="Segoe UI" w:hAnsi="Segoe UI" w:cs="Segoe UI"/>
          <w:color w:val="484848"/>
          <w:sz w:val="27"/>
          <w:szCs w:val="27"/>
        </w:rPr>
      </w:pPr>
      <w:r>
        <w:rPr>
          <w:rFonts w:ascii="Segoe UI" w:hAnsi="Segoe UI" w:cs="Segoe UI"/>
          <w:b/>
          <w:bCs/>
          <w:color w:val="484848"/>
          <w:sz w:val="27"/>
          <w:szCs w:val="27"/>
        </w:rPr>
        <w:t>1.</w:t>
      </w:r>
    </w:p>
    <w:p w14:paraId="0C98E836" w14:textId="77777777" w:rsidR="00064782" w:rsidRDefault="00064782" w:rsidP="0006478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Below the </w:t>
      </w:r>
      <w:r>
        <w:rPr>
          <w:rStyle w:val="HTMLCode"/>
          <w:rFonts w:ascii="Consolas" w:hAnsi="Consolas"/>
          <w:color w:val="15141F"/>
          <w:shd w:val="clear" w:color="auto" w:fill="EAE9ED"/>
        </w:rPr>
        <w:t>robot</w:t>
      </w:r>
      <w:r>
        <w:rPr>
          <w:rFonts w:ascii="Segoe UI" w:hAnsi="Segoe UI" w:cs="Segoe UI"/>
          <w:color w:val="484848"/>
          <w:sz w:val="27"/>
          <w:szCs w:val="27"/>
        </w:rPr>
        <w:t> object, reassign the </w:t>
      </w:r>
      <w:r>
        <w:rPr>
          <w:rStyle w:val="HTMLCode"/>
          <w:rFonts w:ascii="Consolas" w:hAnsi="Consolas"/>
          <w:color w:val="15141F"/>
          <w:shd w:val="clear" w:color="auto" w:fill="EAE9ED"/>
        </w:rPr>
        <w:t>_</w:t>
      </w:r>
      <w:proofErr w:type="spellStart"/>
      <w:r>
        <w:rPr>
          <w:rStyle w:val="HTMLCode"/>
          <w:rFonts w:ascii="Consolas" w:hAnsi="Consolas"/>
          <w:color w:val="15141F"/>
          <w:shd w:val="clear" w:color="auto" w:fill="EAE9ED"/>
        </w:rPr>
        <w:t>energyLevel</w:t>
      </w:r>
      <w:proofErr w:type="spellEnd"/>
      <w:r>
        <w:rPr>
          <w:rFonts w:ascii="Segoe UI" w:hAnsi="Segoe UI" w:cs="Segoe UI"/>
          <w:color w:val="484848"/>
          <w:sz w:val="27"/>
          <w:szCs w:val="27"/>
        </w:rPr>
        <w:t> property to </w:t>
      </w:r>
      <w:r>
        <w:rPr>
          <w:rStyle w:val="HTMLCode"/>
          <w:rFonts w:ascii="Consolas" w:hAnsi="Consolas"/>
          <w:color w:val="15141F"/>
          <w:shd w:val="clear" w:color="auto" w:fill="EAE9ED"/>
        </w:rPr>
        <w:t>'high'</w:t>
      </w:r>
      <w:r>
        <w:rPr>
          <w:rFonts w:ascii="Segoe UI" w:hAnsi="Segoe UI" w:cs="Segoe UI"/>
          <w:color w:val="484848"/>
          <w:sz w:val="27"/>
          <w:szCs w:val="27"/>
        </w:rPr>
        <w:t>.</w:t>
      </w:r>
    </w:p>
    <w:p w14:paraId="611128BF" w14:textId="77777777" w:rsidR="00064782" w:rsidRDefault="00064782" w:rsidP="00064782">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6A550C03" w14:textId="77777777" w:rsidR="00064782" w:rsidRDefault="00064782" w:rsidP="0006478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reassign a property, you can use dot notation to access the property and then use the </w:t>
      </w:r>
      <w:r>
        <w:rPr>
          <w:rStyle w:val="HTMLCode"/>
          <w:rFonts w:ascii="Consolas" w:hAnsi="Consolas"/>
          <w:color w:val="15141F"/>
          <w:shd w:val="clear" w:color="auto" w:fill="EAE9ED"/>
        </w:rPr>
        <w:t>=</w:t>
      </w:r>
      <w:r>
        <w:rPr>
          <w:rFonts w:ascii="Segoe UI" w:hAnsi="Segoe UI" w:cs="Segoe UI"/>
          <w:color w:val="484848"/>
          <w:sz w:val="27"/>
          <w:szCs w:val="27"/>
        </w:rPr>
        <w:t> operator to assign it to another value.</w:t>
      </w:r>
    </w:p>
    <w:p w14:paraId="5BBACD1E" w14:textId="77777777" w:rsidR="00064782" w:rsidRDefault="00064782" w:rsidP="00064782">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85BE5AC" w14:textId="77777777" w:rsidR="00064782" w:rsidRDefault="00064782" w:rsidP="0006478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Now take a look at the new </w:t>
      </w:r>
      <w:r>
        <w:rPr>
          <w:rStyle w:val="HTMLCode"/>
          <w:rFonts w:ascii="Consolas" w:hAnsi="Consolas"/>
          <w:color w:val="15141F"/>
          <w:shd w:val="clear" w:color="auto" w:fill="EAE9ED"/>
        </w:rPr>
        <w:t>recharge</w:t>
      </w:r>
      <w:r>
        <w:rPr>
          <w:rFonts w:ascii="Segoe UI" w:hAnsi="Segoe UI" w:cs="Segoe UI"/>
          <w:color w:val="484848"/>
          <w:sz w:val="27"/>
          <w:szCs w:val="27"/>
        </w:rPr>
        <w:t> method in </w:t>
      </w:r>
      <w:r>
        <w:rPr>
          <w:rStyle w:val="HTMLCode"/>
          <w:rFonts w:ascii="Consolas" w:hAnsi="Consolas"/>
          <w:color w:val="15141F"/>
          <w:shd w:val="clear" w:color="auto" w:fill="EAE9ED"/>
        </w:rPr>
        <w:t>robot</w:t>
      </w:r>
      <w:r>
        <w:rPr>
          <w:rFonts w:ascii="Segoe UI" w:hAnsi="Segoe UI" w:cs="Segoe UI"/>
          <w:color w:val="484848"/>
          <w:sz w:val="27"/>
          <w:szCs w:val="27"/>
        </w:rPr>
        <w:t>. </w:t>
      </w:r>
      <w:proofErr w:type="gramStart"/>
      <w:r>
        <w:rPr>
          <w:rStyle w:val="HTMLCode"/>
          <w:rFonts w:ascii="Consolas" w:hAnsi="Consolas"/>
          <w:color w:val="15141F"/>
          <w:shd w:val="clear" w:color="auto" w:fill="EAE9ED"/>
        </w:rPr>
        <w:t>.recharge</w:t>
      </w:r>
      <w:proofErr w:type="gramEnd"/>
      <w:r>
        <w:rPr>
          <w:rStyle w:val="HTMLCode"/>
          <w:rFonts w:ascii="Consolas" w:hAnsi="Consolas"/>
          <w:color w:val="15141F"/>
          <w:shd w:val="clear" w:color="auto" w:fill="EAE9ED"/>
        </w:rPr>
        <w:t>()</w:t>
      </w:r>
      <w:r>
        <w:rPr>
          <w:rFonts w:ascii="Segoe UI" w:hAnsi="Segoe UI" w:cs="Segoe UI"/>
          <w:color w:val="484848"/>
          <w:sz w:val="27"/>
          <w:szCs w:val="27"/>
        </w:rPr>
        <w:t> will add </w:t>
      </w:r>
      <w:r>
        <w:rPr>
          <w:rStyle w:val="HTMLCode"/>
          <w:rFonts w:ascii="Consolas" w:hAnsi="Consolas"/>
          <w:color w:val="15141F"/>
          <w:shd w:val="clear" w:color="auto" w:fill="EAE9ED"/>
        </w:rPr>
        <w:t>30</w:t>
      </w:r>
      <w:r>
        <w:rPr>
          <w:rFonts w:ascii="Segoe UI" w:hAnsi="Segoe UI" w:cs="Segoe UI"/>
          <w:color w:val="484848"/>
          <w:sz w:val="27"/>
          <w:szCs w:val="27"/>
        </w:rPr>
        <w:t> to </w:t>
      </w:r>
      <w:r>
        <w:rPr>
          <w:rStyle w:val="HTMLCode"/>
          <w:rFonts w:ascii="Consolas" w:hAnsi="Consolas"/>
          <w:color w:val="15141F"/>
          <w:shd w:val="clear" w:color="auto" w:fill="EAE9ED"/>
        </w:rPr>
        <w:t>_</w:t>
      </w:r>
      <w:proofErr w:type="spellStart"/>
      <w:r>
        <w:rPr>
          <w:rStyle w:val="HTMLCode"/>
          <w:rFonts w:ascii="Consolas" w:hAnsi="Consolas"/>
          <w:color w:val="15141F"/>
          <w:shd w:val="clear" w:color="auto" w:fill="EAE9ED"/>
        </w:rPr>
        <w:t>energyLevel</w:t>
      </w:r>
      <w:proofErr w:type="spellEnd"/>
      <w:r>
        <w:rPr>
          <w:rFonts w:ascii="Segoe UI" w:hAnsi="Segoe UI" w:cs="Segoe UI"/>
          <w:color w:val="484848"/>
          <w:sz w:val="27"/>
          <w:szCs w:val="27"/>
        </w:rPr>
        <w:t>.</w:t>
      </w:r>
    </w:p>
    <w:p w14:paraId="6886AEEE" w14:textId="77777777" w:rsidR="00064782" w:rsidRDefault="00064782" w:rsidP="00064782">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What will happen now that </w:t>
      </w:r>
      <w:r>
        <w:rPr>
          <w:rStyle w:val="HTMLCode"/>
          <w:rFonts w:ascii="Consolas" w:hAnsi="Consolas"/>
          <w:color w:val="15141F"/>
          <w:shd w:val="clear" w:color="auto" w:fill="EAE9ED"/>
        </w:rPr>
        <w:t>_</w:t>
      </w:r>
      <w:proofErr w:type="spellStart"/>
      <w:r>
        <w:rPr>
          <w:rStyle w:val="HTMLCode"/>
          <w:rFonts w:ascii="Consolas" w:hAnsi="Consolas"/>
          <w:color w:val="15141F"/>
          <w:shd w:val="clear" w:color="auto" w:fill="EAE9ED"/>
        </w:rPr>
        <w:t>energyLevel</w:t>
      </w:r>
      <w:proofErr w:type="spellEnd"/>
      <w:r>
        <w:rPr>
          <w:rFonts w:ascii="Segoe UI" w:hAnsi="Segoe UI" w:cs="Segoe UI"/>
          <w:color w:val="484848"/>
          <w:sz w:val="27"/>
          <w:szCs w:val="27"/>
        </w:rPr>
        <w:t> isn’t a number?</w:t>
      </w:r>
    </w:p>
    <w:p w14:paraId="11F1CA30" w14:textId="77777777" w:rsidR="00064782" w:rsidRDefault="00064782" w:rsidP="00064782">
      <w:pPr>
        <w:pStyle w:val="p1qg33igem5pagn4kpmirjw"/>
        <w:shd w:val="clear" w:color="auto" w:fill="F1F2F3"/>
        <w:spacing w:before="0" w:beforeAutospacing="0"/>
        <w:rPr>
          <w:rFonts w:ascii="Segoe UI" w:hAnsi="Segoe UI" w:cs="Segoe UI"/>
          <w:color w:val="484848"/>
          <w:sz w:val="27"/>
          <w:szCs w:val="27"/>
        </w:rPr>
      </w:pPr>
      <w:proofErr w:type="gramStart"/>
      <w:r>
        <w:rPr>
          <w:rFonts w:ascii="Segoe UI" w:hAnsi="Segoe UI" w:cs="Segoe UI"/>
          <w:color w:val="484848"/>
          <w:sz w:val="27"/>
          <w:szCs w:val="27"/>
        </w:rPr>
        <w:t>Call </w:t>
      </w:r>
      <w:r>
        <w:rPr>
          <w:rStyle w:val="HTMLCode"/>
          <w:rFonts w:ascii="Consolas" w:hAnsi="Consolas"/>
          <w:color w:val="15141F"/>
          <w:shd w:val="clear" w:color="auto" w:fill="EAE9ED"/>
        </w:rPr>
        <w:t>.recharge</w:t>
      </w:r>
      <w:proofErr w:type="gramEnd"/>
      <w:r>
        <w:rPr>
          <w:rStyle w:val="HTMLCode"/>
          <w:rFonts w:ascii="Consolas" w:hAnsi="Consolas"/>
          <w:color w:val="15141F"/>
          <w:shd w:val="clear" w:color="auto" w:fill="EAE9ED"/>
        </w:rPr>
        <w:t>()</w:t>
      </w:r>
      <w:r>
        <w:rPr>
          <w:rFonts w:ascii="Segoe UI" w:hAnsi="Segoe UI" w:cs="Segoe UI"/>
          <w:color w:val="484848"/>
          <w:sz w:val="27"/>
          <w:szCs w:val="27"/>
        </w:rPr>
        <w:t> on </w:t>
      </w:r>
      <w:r>
        <w:rPr>
          <w:rStyle w:val="HTMLCode"/>
          <w:rFonts w:ascii="Consolas" w:hAnsi="Consolas"/>
          <w:color w:val="15141F"/>
          <w:shd w:val="clear" w:color="auto" w:fill="EAE9ED"/>
        </w:rPr>
        <w:t>robot</w:t>
      </w:r>
      <w:r>
        <w:rPr>
          <w:rFonts w:ascii="Segoe UI" w:hAnsi="Segoe UI" w:cs="Segoe UI"/>
          <w:color w:val="484848"/>
          <w:sz w:val="27"/>
          <w:szCs w:val="27"/>
        </w:rPr>
        <w:t> to find out.</w:t>
      </w:r>
    </w:p>
    <w:p w14:paraId="03E6523B" w14:textId="77777777" w:rsidR="00064782" w:rsidRDefault="00064782" w:rsidP="00064782">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a funky string is printed to the console! This is known as a side-effect of type-coercion. No need to worry about what this means for now, but it’s important to understand that you can cause unwanted side-effects when mutating objects and their properties.</w:t>
      </w:r>
    </w:p>
    <w:p w14:paraId="47C76A03" w14:textId="66FFCA61" w:rsidR="00DA2941" w:rsidRDefault="00DA2941"/>
    <w:p w14:paraId="65256DE0"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420FB">
        <w:rPr>
          <w:rFonts w:ascii="Consolas" w:eastAsia="Times New Roman" w:hAnsi="Consolas" w:cs="Times New Roman"/>
          <w:color w:val="B3CCFF"/>
          <w:sz w:val="21"/>
          <w:szCs w:val="21"/>
          <w:lang w:eastAsia="en-IN"/>
        </w:rPr>
        <w:t>const</w:t>
      </w:r>
      <w:proofErr w:type="spellEnd"/>
      <w:r w:rsidRPr="00F420FB">
        <w:rPr>
          <w:rFonts w:ascii="Consolas" w:eastAsia="Times New Roman" w:hAnsi="Consolas" w:cs="Times New Roman"/>
          <w:color w:val="B3CCFF"/>
          <w:sz w:val="21"/>
          <w:szCs w:val="21"/>
          <w:lang w:eastAsia="en-IN"/>
        </w:rPr>
        <w:t> robot</w:t>
      </w:r>
      <w:r w:rsidRPr="00F420FB">
        <w:rPr>
          <w:rFonts w:ascii="Consolas" w:eastAsia="Times New Roman" w:hAnsi="Consolas" w:cs="Times New Roman"/>
          <w:color w:val="FFFFFF"/>
          <w:sz w:val="21"/>
          <w:szCs w:val="21"/>
          <w:lang w:eastAsia="en-IN"/>
        </w:rPr>
        <w:t> = {</w:t>
      </w:r>
    </w:p>
    <w:p w14:paraId="67F5282D"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  </w:t>
      </w:r>
      <w:r w:rsidRPr="00F420FB">
        <w:rPr>
          <w:rFonts w:ascii="Consolas" w:eastAsia="Times New Roman" w:hAnsi="Consolas" w:cs="Times New Roman"/>
          <w:color w:val="83FFF5"/>
          <w:sz w:val="21"/>
          <w:szCs w:val="21"/>
          <w:lang w:eastAsia="en-IN"/>
        </w:rPr>
        <w:t>_</w:t>
      </w:r>
      <w:proofErr w:type="spellStart"/>
      <w:r w:rsidRPr="00F420FB">
        <w:rPr>
          <w:rFonts w:ascii="Consolas" w:eastAsia="Times New Roman" w:hAnsi="Consolas" w:cs="Times New Roman"/>
          <w:color w:val="83FFF5"/>
          <w:sz w:val="21"/>
          <w:szCs w:val="21"/>
          <w:lang w:eastAsia="en-IN"/>
        </w:rPr>
        <w:t>energyLevel</w:t>
      </w:r>
      <w:proofErr w:type="spellEnd"/>
      <w:r w:rsidRPr="00F420FB">
        <w:rPr>
          <w:rFonts w:ascii="Consolas" w:eastAsia="Times New Roman" w:hAnsi="Consolas" w:cs="Times New Roman"/>
          <w:color w:val="FFFFFF"/>
          <w:sz w:val="21"/>
          <w:szCs w:val="21"/>
          <w:lang w:eastAsia="en-IN"/>
        </w:rPr>
        <w:t>: </w:t>
      </w:r>
      <w:r w:rsidRPr="00F420FB">
        <w:rPr>
          <w:rFonts w:ascii="Consolas" w:eastAsia="Times New Roman" w:hAnsi="Consolas" w:cs="Times New Roman"/>
          <w:color w:val="FF8973"/>
          <w:sz w:val="21"/>
          <w:szCs w:val="21"/>
          <w:lang w:eastAsia="en-IN"/>
        </w:rPr>
        <w:t>100</w:t>
      </w:r>
      <w:r w:rsidRPr="00F420FB">
        <w:rPr>
          <w:rFonts w:ascii="Consolas" w:eastAsia="Times New Roman" w:hAnsi="Consolas" w:cs="Times New Roman"/>
          <w:color w:val="FFFFFF"/>
          <w:sz w:val="21"/>
          <w:szCs w:val="21"/>
          <w:lang w:eastAsia="en-IN"/>
        </w:rPr>
        <w:t>,</w:t>
      </w:r>
    </w:p>
    <w:p w14:paraId="43134593"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  </w:t>
      </w:r>
      <w:proofErr w:type="gramStart"/>
      <w:r w:rsidRPr="00F420FB">
        <w:rPr>
          <w:rFonts w:ascii="Consolas" w:eastAsia="Times New Roman" w:hAnsi="Consolas" w:cs="Times New Roman"/>
          <w:color w:val="83FFF5"/>
          <w:sz w:val="21"/>
          <w:szCs w:val="21"/>
          <w:lang w:eastAsia="en-IN"/>
        </w:rPr>
        <w:t>recharge</w:t>
      </w:r>
      <w:r w:rsidRPr="00F420FB">
        <w:rPr>
          <w:rFonts w:ascii="Consolas" w:eastAsia="Times New Roman" w:hAnsi="Consolas" w:cs="Times New Roman"/>
          <w:color w:val="FFFFFF"/>
          <w:sz w:val="21"/>
          <w:szCs w:val="21"/>
          <w:lang w:eastAsia="en-IN"/>
        </w:rPr>
        <w:t>(</w:t>
      </w:r>
      <w:proofErr w:type="gramEnd"/>
      <w:r w:rsidRPr="00F420FB">
        <w:rPr>
          <w:rFonts w:ascii="Consolas" w:eastAsia="Times New Roman" w:hAnsi="Consolas" w:cs="Times New Roman"/>
          <w:color w:val="FFFFFF"/>
          <w:sz w:val="21"/>
          <w:szCs w:val="21"/>
          <w:lang w:eastAsia="en-IN"/>
        </w:rPr>
        <w:t>){</w:t>
      </w:r>
    </w:p>
    <w:p w14:paraId="55610293"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    </w:t>
      </w:r>
      <w:proofErr w:type="gramStart"/>
      <w:r w:rsidRPr="00F420FB">
        <w:rPr>
          <w:rFonts w:ascii="Consolas" w:eastAsia="Times New Roman" w:hAnsi="Consolas" w:cs="Times New Roman"/>
          <w:color w:val="B3CCFF"/>
          <w:sz w:val="21"/>
          <w:szCs w:val="21"/>
          <w:lang w:eastAsia="en-IN"/>
        </w:rPr>
        <w:t>this</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83FFF5"/>
          <w:sz w:val="21"/>
          <w:szCs w:val="21"/>
          <w:lang w:eastAsia="en-IN"/>
        </w:rPr>
        <w:t>_</w:t>
      </w:r>
      <w:proofErr w:type="spellStart"/>
      <w:proofErr w:type="gramEnd"/>
      <w:r w:rsidRPr="00F420FB">
        <w:rPr>
          <w:rFonts w:ascii="Consolas" w:eastAsia="Times New Roman" w:hAnsi="Consolas" w:cs="Times New Roman"/>
          <w:color w:val="83FFF5"/>
          <w:sz w:val="21"/>
          <w:szCs w:val="21"/>
          <w:lang w:eastAsia="en-IN"/>
        </w:rPr>
        <w:t>energyLevel</w:t>
      </w:r>
      <w:proofErr w:type="spellEnd"/>
      <w:r w:rsidRPr="00F420FB">
        <w:rPr>
          <w:rFonts w:ascii="Consolas" w:eastAsia="Times New Roman" w:hAnsi="Consolas" w:cs="Times New Roman"/>
          <w:color w:val="FFFFFF"/>
          <w:sz w:val="21"/>
          <w:szCs w:val="21"/>
          <w:lang w:eastAsia="en-IN"/>
        </w:rPr>
        <w:t> += </w:t>
      </w:r>
      <w:r w:rsidRPr="00F420FB">
        <w:rPr>
          <w:rFonts w:ascii="Consolas" w:eastAsia="Times New Roman" w:hAnsi="Consolas" w:cs="Times New Roman"/>
          <w:color w:val="FF8973"/>
          <w:sz w:val="21"/>
          <w:szCs w:val="21"/>
          <w:lang w:eastAsia="en-IN"/>
        </w:rPr>
        <w:t>30</w:t>
      </w:r>
      <w:r w:rsidRPr="00F420FB">
        <w:rPr>
          <w:rFonts w:ascii="Consolas" w:eastAsia="Times New Roman" w:hAnsi="Consolas" w:cs="Times New Roman"/>
          <w:color w:val="FFFFFF"/>
          <w:sz w:val="21"/>
          <w:szCs w:val="21"/>
          <w:lang w:eastAsia="en-IN"/>
        </w:rPr>
        <w:t>;</w:t>
      </w:r>
    </w:p>
    <w:p w14:paraId="05ACAA02"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    </w:t>
      </w:r>
      <w:proofErr w:type="gramStart"/>
      <w:r w:rsidRPr="00F420FB">
        <w:rPr>
          <w:rFonts w:ascii="Consolas" w:eastAsia="Times New Roman" w:hAnsi="Consolas" w:cs="Times New Roman"/>
          <w:color w:val="FF8973"/>
          <w:sz w:val="21"/>
          <w:szCs w:val="21"/>
          <w:lang w:eastAsia="en-IN"/>
        </w:rPr>
        <w:t>console</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83FFF5"/>
          <w:sz w:val="21"/>
          <w:szCs w:val="21"/>
          <w:lang w:eastAsia="en-IN"/>
        </w:rPr>
        <w:t>log</w:t>
      </w:r>
      <w:r w:rsidRPr="00F420FB">
        <w:rPr>
          <w:rFonts w:ascii="Consolas" w:eastAsia="Times New Roman" w:hAnsi="Consolas" w:cs="Times New Roman"/>
          <w:color w:val="FFFFFF"/>
          <w:sz w:val="21"/>
          <w:szCs w:val="21"/>
          <w:lang w:eastAsia="en-IN"/>
        </w:rPr>
        <w:t>(</w:t>
      </w:r>
      <w:proofErr w:type="gramEnd"/>
      <w:r w:rsidRPr="00F420FB">
        <w:rPr>
          <w:rFonts w:ascii="Consolas" w:eastAsia="Times New Roman" w:hAnsi="Consolas" w:cs="Times New Roman"/>
          <w:color w:val="FFE083"/>
          <w:sz w:val="21"/>
          <w:szCs w:val="21"/>
          <w:lang w:eastAsia="en-IN"/>
        </w:rPr>
        <w:t>`Recharged! Energy is currently at </w:t>
      </w:r>
      <w:r w:rsidRPr="00F420FB">
        <w:rPr>
          <w:rFonts w:ascii="Consolas" w:eastAsia="Times New Roman" w:hAnsi="Consolas" w:cs="Times New Roman"/>
          <w:color w:val="FFFFFF"/>
          <w:sz w:val="21"/>
          <w:szCs w:val="21"/>
          <w:lang w:eastAsia="en-IN"/>
        </w:rPr>
        <w:t>${</w:t>
      </w:r>
      <w:proofErr w:type="gramStart"/>
      <w:r w:rsidRPr="00F420FB">
        <w:rPr>
          <w:rFonts w:ascii="Consolas" w:eastAsia="Times New Roman" w:hAnsi="Consolas" w:cs="Times New Roman"/>
          <w:color w:val="B3CCFF"/>
          <w:sz w:val="21"/>
          <w:szCs w:val="21"/>
          <w:lang w:eastAsia="en-IN"/>
        </w:rPr>
        <w:t>this</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83FFF5"/>
          <w:sz w:val="21"/>
          <w:szCs w:val="21"/>
          <w:lang w:eastAsia="en-IN"/>
        </w:rPr>
        <w:t>_</w:t>
      </w:r>
      <w:proofErr w:type="gramEnd"/>
      <w:r w:rsidRPr="00F420FB">
        <w:rPr>
          <w:rFonts w:ascii="Consolas" w:eastAsia="Times New Roman" w:hAnsi="Consolas" w:cs="Times New Roman"/>
          <w:color w:val="83FFF5"/>
          <w:sz w:val="21"/>
          <w:szCs w:val="21"/>
          <w:lang w:eastAsia="en-IN"/>
        </w:rPr>
        <w:t>energyLevel</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FFE083"/>
          <w:sz w:val="21"/>
          <w:szCs w:val="21"/>
          <w:lang w:eastAsia="en-IN"/>
        </w:rPr>
        <w:t>%.`</w:t>
      </w:r>
      <w:r w:rsidRPr="00F420FB">
        <w:rPr>
          <w:rFonts w:ascii="Consolas" w:eastAsia="Times New Roman" w:hAnsi="Consolas" w:cs="Times New Roman"/>
          <w:color w:val="FFFFFF"/>
          <w:sz w:val="21"/>
          <w:szCs w:val="21"/>
          <w:lang w:eastAsia="en-IN"/>
        </w:rPr>
        <w:t>)</w:t>
      </w:r>
    </w:p>
    <w:p w14:paraId="4C02B1B8"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  }</w:t>
      </w:r>
    </w:p>
    <w:p w14:paraId="1E68B304"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r w:rsidRPr="00F420FB">
        <w:rPr>
          <w:rFonts w:ascii="Consolas" w:eastAsia="Times New Roman" w:hAnsi="Consolas" w:cs="Times New Roman"/>
          <w:color w:val="FFFFFF"/>
          <w:sz w:val="21"/>
          <w:szCs w:val="21"/>
          <w:lang w:eastAsia="en-IN"/>
        </w:rPr>
        <w:t>};</w:t>
      </w:r>
    </w:p>
    <w:p w14:paraId="31A86BC2"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F420FB">
        <w:rPr>
          <w:rFonts w:ascii="Consolas" w:eastAsia="Times New Roman" w:hAnsi="Consolas" w:cs="Times New Roman"/>
          <w:color w:val="FF8973"/>
          <w:sz w:val="21"/>
          <w:szCs w:val="21"/>
          <w:lang w:eastAsia="en-IN"/>
        </w:rPr>
        <w:t>robot</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83FFF5"/>
          <w:sz w:val="21"/>
          <w:szCs w:val="21"/>
          <w:lang w:eastAsia="en-IN"/>
        </w:rPr>
        <w:t>_</w:t>
      </w:r>
      <w:proofErr w:type="spellStart"/>
      <w:proofErr w:type="gramEnd"/>
      <w:r w:rsidRPr="00F420FB">
        <w:rPr>
          <w:rFonts w:ascii="Consolas" w:eastAsia="Times New Roman" w:hAnsi="Consolas" w:cs="Times New Roman"/>
          <w:color w:val="83FFF5"/>
          <w:sz w:val="21"/>
          <w:szCs w:val="21"/>
          <w:lang w:eastAsia="en-IN"/>
        </w:rPr>
        <w:t>energyLevel</w:t>
      </w:r>
      <w:proofErr w:type="spellEnd"/>
      <w:r w:rsidRPr="00F420FB">
        <w:rPr>
          <w:rFonts w:ascii="Consolas" w:eastAsia="Times New Roman" w:hAnsi="Consolas" w:cs="Times New Roman"/>
          <w:color w:val="FFFFFF"/>
          <w:sz w:val="21"/>
          <w:szCs w:val="21"/>
          <w:lang w:eastAsia="en-IN"/>
        </w:rPr>
        <w:t> = </w:t>
      </w:r>
      <w:r w:rsidRPr="00F420FB">
        <w:rPr>
          <w:rFonts w:ascii="Consolas" w:eastAsia="Times New Roman" w:hAnsi="Consolas" w:cs="Times New Roman"/>
          <w:color w:val="FFE083"/>
          <w:sz w:val="21"/>
          <w:szCs w:val="21"/>
          <w:lang w:eastAsia="en-IN"/>
        </w:rPr>
        <w:t>'high'</w:t>
      </w:r>
      <w:r w:rsidRPr="00F420FB">
        <w:rPr>
          <w:rFonts w:ascii="Consolas" w:eastAsia="Times New Roman" w:hAnsi="Consolas" w:cs="Times New Roman"/>
          <w:color w:val="FFFFFF"/>
          <w:sz w:val="21"/>
          <w:szCs w:val="21"/>
          <w:lang w:eastAsia="en-IN"/>
        </w:rPr>
        <w:t>;</w:t>
      </w:r>
    </w:p>
    <w:p w14:paraId="253ABA02" w14:textId="77777777" w:rsidR="00F420FB" w:rsidRPr="00F420FB" w:rsidRDefault="00F420FB" w:rsidP="00F420F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F420FB">
        <w:rPr>
          <w:rFonts w:ascii="Consolas" w:eastAsia="Times New Roman" w:hAnsi="Consolas" w:cs="Times New Roman"/>
          <w:color w:val="FF8973"/>
          <w:sz w:val="21"/>
          <w:szCs w:val="21"/>
          <w:lang w:eastAsia="en-IN"/>
        </w:rPr>
        <w:t>robot</w:t>
      </w:r>
      <w:r w:rsidRPr="00F420FB">
        <w:rPr>
          <w:rFonts w:ascii="Consolas" w:eastAsia="Times New Roman" w:hAnsi="Consolas" w:cs="Times New Roman"/>
          <w:color w:val="FFFFFF"/>
          <w:sz w:val="21"/>
          <w:szCs w:val="21"/>
          <w:lang w:eastAsia="en-IN"/>
        </w:rPr>
        <w:t>.</w:t>
      </w:r>
      <w:r w:rsidRPr="00F420FB">
        <w:rPr>
          <w:rFonts w:ascii="Consolas" w:eastAsia="Times New Roman" w:hAnsi="Consolas" w:cs="Times New Roman"/>
          <w:color w:val="83FFF5"/>
          <w:sz w:val="21"/>
          <w:szCs w:val="21"/>
          <w:lang w:eastAsia="en-IN"/>
        </w:rPr>
        <w:t>recharge</w:t>
      </w:r>
      <w:proofErr w:type="spellEnd"/>
      <w:proofErr w:type="gramEnd"/>
      <w:r w:rsidRPr="00F420FB">
        <w:rPr>
          <w:rFonts w:ascii="Consolas" w:eastAsia="Times New Roman" w:hAnsi="Consolas" w:cs="Times New Roman"/>
          <w:color w:val="FFFFFF"/>
          <w:sz w:val="21"/>
          <w:szCs w:val="21"/>
          <w:lang w:eastAsia="en-IN"/>
        </w:rPr>
        <w:t>();</w:t>
      </w:r>
    </w:p>
    <w:p w14:paraId="7E03D64F" w14:textId="6FE14B9A" w:rsidR="00F420FB" w:rsidRDefault="00F420FB"/>
    <w:p w14:paraId="3B89CB40" w14:textId="77777777" w:rsidR="00105C9E" w:rsidRPr="00105C9E" w:rsidRDefault="00105C9E" w:rsidP="00105C9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05C9E">
        <w:rPr>
          <w:rFonts w:ascii="Segoe UI" w:eastAsia="Times New Roman" w:hAnsi="Segoe UI" w:cs="Segoe UI"/>
          <w:b/>
          <w:bCs/>
          <w:color w:val="19191A"/>
          <w:kern w:val="36"/>
          <w:sz w:val="48"/>
          <w:szCs w:val="48"/>
          <w:lang w:eastAsia="en-IN"/>
        </w:rPr>
        <w:t>Getters</w:t>
      </w:r>
    </w:p>
    <w:p w14:paraId="30472021"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i/>
          <w:iCs/>
          <w:color w:val="484848"/>
          <w:sz w:val="27"/>
          <w:szCs w:val="27"/>
          <w:lang w:eastAsia="en-IN"/>
        </w:rPr>
        <w:t>Getters</w:t>
      </w:r>
      <w:r w:rsidRPr="00105C9E">
        <w:rPr>
          <w:rFonts w:ascii="Segoe UI" w:eastAsia="Times New Roman" w:hAnsi="Segoe UI" w:cs="Segoe UI"/>
          <w:color w:val="484848"/>
          <w:sz w:val="27"/>
          <w:szCs w:val="27"/>
          <w:lang w:eastAsia="en-IN"/>
        </w:rPr>
        <w:t> are methods that get and return the internal properties of an object. But they can do more than just retrieve the value of a property! Let’s take a look at a getter method:</w:t>
      </w:r>
    </w:p>
    <w:p w14:paraId="33A86F93"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05C9E">
        <w:rPr>
          <w:rFonts w:ascii="Consolas" w:eastAsia="Times New Roman" w:hAnsi="Consolas" w:cs="Courier New"/>
          <w:color w:val="B3CCFF"/>
          <w:sz w:val="27"/>
          <w:szCs w:val="27"/>
          <w:lang w:eastAsia="en-IN"/>
        </w:rPr>
        <w:lastRenderedPageBreak/>
        <w:t>const</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person</w:t>
      </w:r>
      <w:r w:rsidRPr="00105C9E">
        <w:rPr>
          <w:rFonts w:ascii="Consolas" w:eastAsia="Times New Roman" w:hAnsi="Consolas" w:cs="Courier New"/>
          <w:color w:val="FFFFFF"/>
          <w:sz w:val="27"/>
          <w:szCs w:val="27"/>
          <w:lang w:eastAsia="en-IN"/>
        </w:rPr>
        <w:t xml:space="preserve"> = {</w:t>
      </w:r>
    </w:p>
    <w:p w14:paraId="5FCD2F38"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_</w:t>
      </w:r>
      <w:proofErr w:type="spellStart"/>
      <w:r w:rsidRPr="00105C9E">
        <w:rPr>
          <w:rFonts w:ascii="Consolas" w:eastAsia="Times New Roman" w:hAnsi="Consolas" w:cs="Courier New"/>
          <w:color w:val="83FFF5"/>
          <w:sz w:val="27"/>
          <w:szCs w:val="27"/>
          <w:lang w:eastAsia="en-IN"/>
        </w:rPr>
        <w:t>firstName</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E083"/>
          <w:sz w:val="27"/>
          <w:szCs w:val="27"/>
          <w:lang w:eastAsia="en-IN"/>
        </w:rPr>
        <w:t>'John'</w:t>
      </w:r>
      <w:r w:rsidRPr="00105C9E">
        <w:rPr>
          <w:rFonts w:ascii="Consolas" w:eastAsia="Times New Roman" w:hAnsi="Consolas" w:cs="Courier New"/>
          <w:color w:val="FFFFFF"/>
          <w:sz w:val="27"/>
          <w:szCs w:val="27"/>
          <w:lang w:eastAsia="en-IN"/>
        </w:rPr>
        <w:t>,</w:t>
      </w:r>
    </w:p>
    <w:p w14:paraId="5D9968DC"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_</w:t>
      </w:r>
      <w:proofErr w:type="spellStart"/>
      <w:r w:rsidRPr="00105C9E">
        <w:rPr>
          <w:rFonts w:ascii="Consolas" w:eastAsia="Times New Roman" w:hAnsi="Consolas" w:cs="Courier New"/>
          <w:color w:val="83FFF5"/>
          <w:sz w:val="27"/>
          <w:szCs w:val="27"/>
          <w:lang w:eastAsia="en-IN"/>
        </w:rPr>
        <w:t>lastName</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E083"/>
          <w:sz w:val="27"/>
          <w:szCs w:val="27"/>
          <w:lang w:eastAsia="en-IN"/>
        </w:rPr>
        <w:t>'Doe'</w:t>
      </w:r>
      <w:r w:rsidRPr="00105C9E">
        <w:rPr>
          <w:rFonts w:ascii="Consolas" w:eastAsia="Times New Roman" w:hAnsi="Consolas" w:cs="Courier New"/>
          <w:color w:val="FFFFFF"/>
          <w:sz w:val="27"/>
          <w:szCs w:val="27"/>
          <w:lang w:eastAsia="en-IN"/>
        </w:rPr>
        <w:t>,</w:t>
      </w:r>
    </w:p>
    <w:p w14:paraId="6158A0E1"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get</w:t>
      </w:r>
      <w:r w:rsidRPr="00105C9E">
        <w:rPr>
          <w:rFonts w:ascii="Consolas" w:eastAsia="Times New Roman" w:hAnsi="Consolas" w:cs="Courier New"/>
          <w:color w:val="FFFFFF"/>
          <w:sz w:val="27"/>
          <w:szCs w:val="27"/>
          <w:lang w:eastAsia="en-IN"/>
        </w:rPr>
        <w:t xml:space="preserve"> </w:t>
      </w:r>
      <w:proofErr w:type="spellStart"/>
      <w:proofErr w:type="gramStart"/>
      <w:r w:rsidRPr="00105C9E">
        <w:rPr>
          <w:rFonts w:ascii="Consolas" w:eastAsia="Times New Roman" w:hAnsi="Consolas" w:cs="Courier New"/>
          <w:color w:val="83FFF5"/>
          <w:sz w:val="27"/>
          <w:szCs w:val="27"/>
          <w:lang w:eastAsia="en-IN"/>
        </w:rPr>
        <w:t>fullName</w:t>
      </w:r>
      <w:proofErr w:type="spellEnd"/>
      <w:r w:rsidRPr="00105C9E">
        <w:rPr>
          <w:rFonts w:ascii="Consolas" w:eastAsia="Times New Roman" w:hAnsi="Consolas" w:cs="Courier New"/>
          <w:color w:val="FFFFFF"/>
          <w:sz w:val="27"/>
          <w:szCs w:val="27"/>
          <w:lang w:eastAsia="en-IN"/>
        </w:rPr>
        <w:t>(</w:t>
      </w:r>
      <w:proofErr w:type="gramEnd"/>
      <w:r w:rsidRPr="00105C9E">
        <w:rPr>
          <w:rFonts w:ascii="Consolas" w:eastAsia="Times New Roman" w:hAnsi="Consolas" w:cs="Courier New"/>
          <w:color w:val="FFFFFF"/>
          <w:sz w:val="27"/>
          <w:szCs w:val="27"/>
          <w:lang w:eastAsia="en-IN"/>
        </w:rPr>
        <w:t>) {</w:t>
      </w:r>
    </w:p>
    <w:p w14:paraId="2020B33A"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if</w:t>
      </w:r>
      <w:r w:rsidRPr="00105C9E">
        <w:rPr>
          <w:rFonts w:ascii="Consolas" w:eastAsia="Times New Roman" w:hAnsi="Consolas" w:cs="Courier New"/>
          <w:color w:val="FFFFFF"/>
          <w:sz w:val="27"/>
          <w:szCs w:val="27"/>
          <w:lang w:eastAsia="en-IN"/>
        </w:rPr>
        <w:t xml:space="preserve"> (</w:t>
      </w:r>
      <w:proofErr w:type="gramStart"/>
      <w:r w:rsidRPr="00105C9E">
        <w:rPr>
          <w:rFonts w:ascii="Consolas" w:eastAsia="Times New Roman" w:hAnsi="Consolas" w:cs="Courier New"/>
          <w:color w:val="B3CCFF"/>
          <w:sz w:val="27"/>
          <w:szCs w:val="27"/>
          <w:lang w:eastAsia="en-IN"/>
        </w:rPr>
        <w:t>this</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_</w:t>
      </w:r>
      <w:proofErr w:type="spellStart"/>
      <w:proofErr w:type="gramEnd"/>
      <w:r w:rsidRPr="00105C9E">
        <w:rPr>
          <w:rFonts w:ascii="Consolas" w:eastAsia="Times New Roman" w:hAnsi="Consolas" w:cs="Courier New"/>
          <w:color w:val="83FFF5"/>
          <w:sz w:val="27"/>
          <w:szCs w:val="27"/>
          <w:lang w:eastAsia="en-IN"/>
        </w:rPr>
        <w:t>firstName</w:t>
      </w:r>
      <w:proofErr w:type="spellEnd"/>
      <w:r w:rsidRPr="00105C9E">
        <w:rPr>
          <w:rFonts w:ascii="Consolas" w:eastAsia="Times New Roman" w:hAnsi="Consolas" w:cs="Courier New"/>
          <w:color w:val="FFFFFF"/>
          <w:sz w:val="27"/>
          <w:szCs w:val="27"/>
          <w:lang w:eastAsia="en-IN"/>
        </w:rPr>
        <w:t xml:space="preserve"> &amp;&amp; </w:t>
      </w:r>
      <w:r w:rsidRPr="00105C9E">
        <w:rPr>
          <w:rFonts w:ascii="Consolas" w:eastAsia="Times New Roman" w:hAnsi="Consolas" w:cs="Courier New"/>
          <w:color w:val="B3CCFF"/>
          <w:sz w:val="27"/>
          <w:szCs w:val="27"/>
          <w:lang w:eastAsia="en-IN"/>
        </w:rPr>
        <w:t>this</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_</w:t>
      </w:r>
      <w:proofErr w:type="spellStart"/>
      <w:r w:rsidRPr="00105C9E">
        <w:rPr>
          <w:rFonts w:ascii="Consolas" w:eastAsia="Times New Roman" w:hAnsi="Consolas" w:cs="Courier New"/>
          <w:color w:val="83FFF5"/>
          <w:sz w:val="27"/>
          <w:szCs w:val="27"/>
          <w:lang w:eastAsia="en-IN"/>
        </w:rPr>
        <w:t>lastName</w:t>
      </w:r>
      <w:proofErr w:type="spellEnd"/>
      <w:r w:rsidRPr="00105C9E">
        <w:rPr>
          <w:rFonts w:ascii="Consolas" w:eastAsia="Times New Roman" w:hAnsi="Consolas" w:cs="Courier New"/>
          <w:color w:val="FFFFFF"/>
          <w:sz w:val="27"/>
          <w:szCs w:val="27"/>
          <w:lang w:eastAsia="en-IN"/>
        </w:rPr>
        <w:t>){</w:t>
      </w:r>
    </w:p>
    <w:p w14:paraId="21888998"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return</w:t>
      </w:r>
      <w:r w:rsidRPr="00105C9E">
        <w:rPr>
          <w:rFonts w:ascii="Consolas" w:eastAsia="Times New Roman" w:hAnsi="Consolas" w:cs="Courier New"/>
          <w:color w:val="FFFFFF"/>
          <w:sz w:val="27"/>
          <w:szCs w:val="27"/>
          <w:lang w:eastAsia="en-IN"/>
        </w:rPr>
        <w:t xml:space="preserve"> `${</w:t>
      </w:r>
      <w:proofErr w:type="gramStart"/>
      <w:r w:rsidRPr="00105C9E">
        <w:rPr>
          <w:rFonts w:ascii="Consolas" w:eastAsia="Times New Roman" w:hAnsi="Consolas" w:cs="Courier New"/>
          <w:color w:val="B3CCFF"/>
          <w:sz w:val="27"/>
          <w:szCs w:val="27"/>
          <w:lang w:eastAsia="en-IN"/>
        </w:rPr>
        <w:t>this</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_</w:t>
      </w:r>
      <w:proofErr w:type="spellStart"/>
      <w:proofErr w:type="gramEnd"/>
      <w:r w:rsidRPr="00105C9E">
        <w:rPr>
          <w:rFonts w:ascii="Consolas" w:eastAsia="Times New Roman" w:hAnsi="Consolas" w:cs="Courier New"/>
          <w:color w:val="83FFF5"/>
          <w:sz w:val="27"/>
          <w:szCs w:val="27"/>
          <w:lang w:eastAsia="en-IN"/>
        </w:rPr>
        <w:t>firstName</w:t>
      </w:r>
      <w:proofErr w:type="spellEnd"/>
      <w:r w:rsidRPr="00105C9E">
        <w:rPr>
          <w:rFonts w:ascii="Consolas" w:eastAsia="Times New Roman" w:hAnsi="Consolas" w:cs="Courier New"/>
          <w:color w:val="FFFFFF"/>
          <w:sz w:val="27"/>
          <w:szCs w:val="27"/>
          <w:lang w:eastAsia="en-IN"/>
        </w:rPr>
        <w:t>} ${</w:t>
      </w:r>
      <w:r w:rsidRPr="00105C9E">
        <w:rPr>
          <w:rFonts w:ascii="Consolas" w:eastAsia="Times New Roman" w:hAnsi="Consolas" w:cs="Courier New"/>
          <w:color w:val="B3CCFF"/>
          <w:sz w:val="27"/>
          <w:szCs w:val="27"/>
          <w:lang w:eastAsia="en-IN"/>
        </w:rPr>
        <w:t>this</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_</w:t>
      </w:r>
      <w:proofErr w:type="spellStart"/>
      <w:r w:rsidRPr="00105C9E">
        <w:rPr>
          <w:rFonts w:ascii="Consolas" w:eastAsia="Times New Roman" w:hAnsi="Consolas" w:cs="Courier New"/>
          <w:color w:val="83FFF5"/>
          <w:sz w:val="27"/>
          <w:szCs w:val="27"/>
          <w:lang w:eastAsia="en-IN"/>
        </w:rPr>
        <w:t>lastName</w:t>
      </w:r>
      <w:proofErr w:type="spellEnd"/>
      <w:r w:rsidRPr="00105C9E">
        <w:rPr>
          <w:rFonts w:ascii="Consolas" w:eastAsia="Times New Roman" w:hAnsi="Consolas" w:cs="Courier New"/>
          <w:color w:val="FFFFFF"/>
          <w:sz w:val="27"/>
          <w:szCs w:val="27"/>
          <w:lang w:eastAsia="en-IN"/>
        </w:rPr>
        <w:t>}`;</w:t>
      </w:r>
    </w:p>
    <w:p w14:paraId="0E1357AD"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 </w:t>
      </w:r>
      <w:r w:rsidRPr="00105C9E">
        <w:rPr>
          <w:rFonts w:ascii="Consolas" w:eastAsia="Times New Roman" w:hAnsi="Consolas" w:cs="Courier New"/>
          <w:color w:val="B3CCFF"/>
          <w:sz w:val="27"/>
          <w:szCs w:val="27"/>
          <w:lang w:eastAsia="en-IN"/>
        </w:rPr>
        <w:t>else</w:t>
      </w:r>
      <w:r w:rsidRPr="00105C9E">
        <w:rPr>
          <w:rFonts w:ascii="Consolas" w:eastAsia="Times New Roman" w:hAnsi="Consolas" w:cs="Courier New"/>
          <w:color w:val="FFFFFF"/>
          <w:sz w:val="27"/>
          <w:szCs w:val="27"/>
          <w:lang w:eastAsia="en-IN"/>
        </w:rPr>
        <w:t xml:space="preserve"> {</w:t>
      </w:r>
    </w:p>
    <w:p w14:paraId="171737F4"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return</w:t>
      </w: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E083"/>
          <w:sz w:val="27"/>
          <w:szCs w:val="27"/>
          <w:lang w:eastAsia="en-IN"/>
        </w:rPr>
        <w:t>'Missing a first name or a last name.'</w:t>
      </w:r>
      <w:r w:rsidRPr="00105C9E">
        <w:rPr>
          <w:rFonts w:ascii="Consolas" w:eastAsia="Times New Roman" w:hAnsi="Consolas" w:cs="Courier New"/>
          <w:color w:val="FFFFFF"/>
          <w:sz w:val="27"/>
          <w:szCs w:val="27"/>
          <w:lang w:eastAsia="en-IN"/>
        </w:rPr>
        <w:t>;</w:t>
      </w:r>
    </w:p>
    <w:p w14:paraId="70CA56A4"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p>
    <w:p w14:paraId="1D6ACAF7"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p>
    <w:p w14:paraId="24F92319"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w:t>
      </w:r>
    </w:p>
    <w:p w14:paraId="04C446DC"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
    <w:p w14:paraId="78DF120D"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939598"/>
          <w:sz w:val="27"/>
          <w:szCs w:val="27"/>
          <w:lang w:eastAsia="en-IN"/>
        </w:rPr>
        <w:t xml:space="preserve">// To call the getter method: </w:t>
      </w:r>
    </w:p>
    <w:p w14:paraId="20C47C67"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05C9E">
        <w:rPr>
          <w:rFonts w:ascii="Consolas" w:eastAsia="Times New Roman" w:hAnsi="Consolas" w:cs="Courier New"/>
          <w:color w:val="FF8973"/>
          <w:sz w:val="27"/>
          <w:szCs w:val="27"/>
          <w:lang w:eastAsia="en-IN"/>
        </w:rPr>
        <w:t>person</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fullName</w:t>
      </w:r>
      <w:proofErr w:type="spellEnd"/>
      <w:proofErr w:type="gram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939598"/>
          <w:sz w:val="27"/>
          <w:szCs w:val="27"/>
          <w:lang w:eastAsia="en-IN"/>
        </w:rPr>
        <w:t>// 'John Doe'</w:t>
      </w:r>
    </w:p>
    <w:p w14:paraId="2CE542AD"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Notice that in the getter method above:</w:t>
      </w:r>
    </w:p>
    <w:p w14:paraId="723BB6B8" w14:textId="77777777" w:rsidR="00105C9E" w:rsidRPr="00105C9E" w:rsidRDefault="00105C9E" w:rsidP="00105C9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We use the </w:t>
      </w:r>
      <w:r w:rsidRPr="00105C9E">
        <w:rPr>
          <w:rFonts w:ascii="Consolas" w:eastAsia="Times New Roman" w:hAnsi="Consolas" w:cs="Courier New"/>
          <w:color w:val="15141F"/>
          <w:sz w:val="20"/>
          <w:szCs w:val="20"/>
          <w:shd w:val="clear" w:color="auto" w:fill="EAE9ED"/>
          <w:lang w:eastAsia="en-IN"/>
        </w:rPr>
        <w:t>get</w:t>
      </w:r>
      <w:r w:rsidRPr="00105C9E">
        <w:rPr>
          <w:rFonts w:ascii="Segoe UI" w:eastAsia="Times New Roman" w:hAnsi="Segoe UI" w:cs="Segoe UI"/>
          <w:color w:val="484848"/>
          <w:sz w:val="27"/>
          <w:szCs w:val="27"/>
          <w:lang w:eastAsia="en-IN"/>
        </w:rPr>
        <w:t> keyword followed by a function.</w:t>
      </w:r>
    </w:p>
    <w:p w14:paraId="77DDA2CE" w14:textId="77777777" w:rsidR="00105C9E" w:rsidRPr="00105C9E" w:rsidRDefault="00105C9E" w:rsidP="00105C9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We use an </w:t>
      </w:r>
      <w:r w:rsidRPr="00105C9E">
        <w:rPr>
          <w:rFonts w:ascii="Consolas" w:eastAsia="Times New Roman" w:hAnsi="Consolas" w:cs="Courier New"/>
          <w:color w:val="15141F"/>
          <w:sz w:val="20"/>
          <w:szCs w:val="20"/>
          <w:shd w:val="clear" w:color="auto" w:fill="EAE9ED"/>
          <w:lang w:eastAsia="en-IN"/>
        </w:rPr>
        <w:t>if...else</w:t>
      </w:r>
      <w:r w:rsidRPr="00105C9E">
        <w:rPr>
          <w:rFonts w:ascii="Segoe UI" w:eastAsia="Times New Roman" w:hAnsi="Segoe UI" w:cs="Segoe UI"/>
          <w:color w:val="484848"/>
          <w:sz w:val="27"/>
          <w:szCs w:val="27"/>
          <w:lang w:eastAsia="en-IN"/>
        </w:rPr>
        <w:t> conditional to check if both </w:t>
      </w:r>
      <w:r w:rsidRPr="00105C9E">
        <w:rPr>
          <w:rFonts w:ascii="Consolas" w:eastAsia="Times New Roman" w:hAnsi="Consolas" w:cs="Courier New"/>
          <w:color w:val="15141F"/>
          <w:sz w:val="20"/>
          <w:szCs w:val="20"/>
          <w:shd w:val="clear" w:color="auto" w:fill="EAE9ED"/>
          <w:lang w:eastAsia="en-IN"/>
        </w:rPr>
        <w:t>_</w:t>
      </w:r>
      <w:proofErr w:type="spellStart"/>
      <w:r w:rsidRPr="00105C9E">
        <w:rPr>
          <w:rFonts w:ascii="Consolas" w:eastAsia="Times New Roman" w:hAnsi="Consolas" w:cs="Courier New"/>
          <w:color w:val="15141F"/>
          <w:sz w:val="20"/>
          <w:szCs w:val="20"/>
          <w:shd w:val="clear" w:color="auto" w:fill="EAE9ED"/>
          <w:lang w:eastAsia="en-IN"/>
        </w:rPr>
        <w:t>firstName</w:t>
      </w:r>
      <w:proofErr w:type="spellEnd"/>
      <w:r w:rsidRPr="00105C9E">
        <w:rPr>
          <w:rFonts w:ascii="Segoe UI" w:eastAsia="Times New Roman" w:hAnsi="Segoe UI" w:cs="Segoe UI"/>
          <w:color w:val="484848"/>
          <w:sz w:val="27"/>
          <w:szCs w:val="27"/>
          <w:lang w:eastAsia="en-IN"/>
        </w:rPr>
        <w:t> and </w:t>
      </w:r>
      <w:r w:rsidRPr="00105C9E">
        <w:rPr>
          <w:rFonts w:ascii="Consolas" w:eastAsia="Times New Roman" w:hAnsi="Consolas" w:cs="Courier New"/>
          <w:color w:val="15141F"/>
          <w:sz w:val="20"/>
          <w:szCs w:val="20"/>
          <w:shd w:val="clear" w:color="auto" w:fill="EAE9ED"/>
          <w:lang w:eastAsia="en-IN"/>
        </w:rPr>
        <w:t>_</w:t>
      </w:r>
      <w:proofErr w:type="spellStart"/>
      <w:r w:rsidRPr="00105C9E">
        <w:rPr>
          <w:rFonts w:ascii="Consolas" w:eastAsia="Times New Roman" w:hAnsi="Consolas" w:cs="Courier New"/>
          <w:color w:val="15141F"/>
          <w:sz w:val="20"/>
          <w:szCs w:val="20"/>
          <w:shd w:val="clear" w:color="auto" w:fill="EAE9ED"/>
          <w:lang w:eastAsia="en-IN"/>
        </w:rPr>
        <w:t>lastName</w:t>
      </w:r>
      <w:proofErr w:type="spellEnd"/>
      <w:r w:rsidRPr="00105C9E">
        <w:rPr>
          <w:rFonts w:ascii="Segoe UI" w:eastAsia="Times New Roman" w:hAnsi="Segoe UI" w:cs="Segoe UI"/>
          <w:color w:val="484848"/>
          <w:sz w:val="27"/>
          <w:szCs w:val="27"/>
          <w:lang w:eastAsia="en-IN"/>
        </w:rPr>
        <w:t> exist (by making sure they both return truthy values) and then return a different value depending on the result.</w:t>
      </w:r>
    </w:p>
    <w:p w14:paraId="0CBBC3AE" w14:textId="77777777" w:rsidR="00105C9E" w:rsidRPr="00105C9E" w:rsidRDefault="00105C9E" w:rsidP="00105C9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We can access the calling object’s internal properties using </w:t>
      </w:r>
      <w:r w:rsidRPr="00105C9E">
        <w:rPr>
          <w:rFonts w:ascii="Consolas" w:eastAsia="Times New Roman" w:hAnsi="Consolas" w:cs="Courier New"/>
          <w:color w:val="15141F"/>
          <w:sz w:val="20"/>
          <w:szCs w:val="20"/>
          <w:shd w:val="clear" w:color="auto" w:fill="EAE9ED"/>
          <w:lang w:eastAsia="en-IN"/>
        </w:rPr>
        <w:t>this</w:t>
      </w:r>
      <w:r w:rsidRPr="00105C9E">
        <w:rPr>
          <w:rFonts w:ascii="Segoe UI" w:eastAsia="Times New Roman" w:hAnsi="Segoe UI" w:cs="Segoe UI"/>
          <w:color w:val="484848"/>
          <w:sz w:val="27"/>
          <w:szCs w:val="27"/>
          <w:lang w:eastAsia="en-IN"/>
        </w:rPr>
        <w:t>. In </w:t>
      </w:r>
      <w:proofErr w:type="spellStart"/>
      <w:r w:rsidRPr="00105C9E">
        <w:rPr>
          <w:rFonts w:ascii="Consolas" w:eastAsia="Times New Roman" w:hAnsi="Consolas" w:cs="Courier New"/>
          <w:color w:val="15141F"/>
          <w:sz w:val="20"/>
          <w:szCs w:val="20"/>
          <w:shd w:val="clear" w:color="auto" w:fill="EAE9ED"/>
          <w:lang w:eastAsia="en-IN"/>
        </w:rPr>
        <w:t>fullName</w:t>
      </w:r>
      <w:proofErr w:type="spellEnd"/>
      <w:r w:rsidRPr="00105C9E">
        <w:rPr>
          <w:rFonts w:ascii="Segoe UI" w:eastAsia="Times New Roman" w:hAnsi="Segoe UI" w:cs="Segoe UI"/>
          <w:color w:val="484848"/>
          <w:sz w:val="27"/>
          <w:szCs w:val="27"/>
          <w:lang w:eastAsia="en-IN"/>
        </w:rPr>
        <w:t>, we’re accessing both </w:t>
      </w:r>
      <w:proofErr w:type="gramStart"/>
      <w:r w:rsidRPr="00105C9E">
        <w:rPr>
          <w:rFonts w:ascii="Consolas" w:eastAsia="Times New Roman" w:hAnsi="Consolas" w:cs="Courier New"/>
          <w:color w:val="15141F"/>
          <w:sz w:val="20"/>
          <w:szCs w:val="20"/>
          <w:shd w:val="clear" w:color="auto" w:fill="EAE9ED"/>
          <w:lang w:eastAsia="en-IN"/>
        </w:rPr>
        <w:t>this._</w:t>
      </w:r>
      <w:proofErr w:type="spellStart"/>
      <w:proofErr w:type="gramEnd"/>
      <w:r w:rsidRPr="00105C9E">
        <w:rPr>
          <w:rFonts w:ascii="Consolas" w:eastAsia="Times New Roman" w:hAnsi="Consolas" w:cs="Courier New"/>
          <w:color w:val="15141F"/>
          <w:sz w:val="20"/>
          <w:szCs w:val="20"/>
          <w:shd w:val="clear" w:color="auto" w:fill="EAE9ED"/>
          <w:lang w:eastAsia="en-IN"/>
        </w:rPr>
        <w:t>firstName</w:t>
      </w:r>
      <w:proofErr w:type="spellEnd"/>
      <w:r w:rsidRPr="00105C9E">
        <w:rPr>
          <w:rFonts w:ascii="Segoe UI" w:eastAsia="Times New Roman" w:hAnsi="Segoe UI" w:cs="Segoe UI"/>
          <w:color w:val="484848"/>
          <w:sz w:val="27"/>
          <w:szCs w:val="27"/>
          <w:lang w:eastAsia="en-IN"/>
        </w:rPr>
        <w:t> and </w:t>
      </w:r>
      <w:r w:rsidRPr="00105C9E">
        <w:rPr>
          <w:rFonts w:ascii="Consolas" w:eastAsia="Times New Roman" w:hAnsi="Consolas" w:cs="Courier New"/>
          <w:color w:val="15141F"/>
          <w:sz w:val="20"/>
          <w:szCs w:val="20"/>
          <w:shd w:val="clear" w:color="auto" w:fill="EAE9ED"/>
          <w:lang w:eastAsia="en-IN"/>
        </w:rPr>
        <w:t>this._</w:t>
      </w:r>
      <w:proofErr w:type="spellStart"/>
      <w:r w:rsidRPr="00105C9E">
        <w:rPr>
          <w:rFonts w:ascii="Consolas" w:eastAsia="Times New Roman" w:hAnsi="Consolas" w:cs="Courier New"/>
          <w:color w:val="15141F"/>
          <w:sz w:val="20"/>
          <w:szCs w:val="20"/>
          <w:shd w:val="clear" w:color="auto" w:fill="EAE9ED"/>
          <w:lang w:eastAsia="en-IN"/>
        </w:rPr>
        <w:t>lastName</w:t>
      </w:r>
      <w:proofErr w:type="spellEnd"/>
      <w:r w:rsidRPr="00105C9E">
        <w:rPr>
          <w:rFonts w:ascii="Segoe UI" w:eastAsia="Times New Roman" w:hAnsi="Segoe UI" w:cs="Segoe UI"/>
          <w:color w:val="484848"/>
          <w:sz w:val="27"/>
          <w:szCs w:val="27"/>
          <w:lang w:eastAsia="en-IN"/>
        </w:rPr>
        <w:t>.</w:t>
      </w:r>
    </w:p>
    <w:p w14:paraId="1A4EB405" w14:textId="77777777" w:rsidR="00105C9E" w:rsidRPr="00105C9E" w:rsidRDefault="00105C9E" w:rsidP="00105C9E">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In the last line we call </w:t>
      </w:r>
      <w:proofErr w:type="spellStart"/>
      <w:r w:rsidRPr="00105C9E">
        <w:rPr>
          <w:rFonts w:ascii="Consolas" w:eastAsia="Times New Roman" w:hAnsi="Consolas" w:cs="Courier New"/>
          <w:color w:val="15141F"/>
          <w:sz w:val="20"/>
          <w:szCs w:val="20"/>
          <w:shd w:val="clear" w:color="auto" w:fill="EAE9ED"/>
          <w:lang w:eastAsia="en-IN"/>
        </w:rPr>
        <w:t>fullName</w:t>
      </w:r>
      <w:proofErr w:type="spellEnd"/>
      <w:r w:rsidRPr="00105C9E">
        <w:rPr>
          <w:rFonts w:ascii="Segoe UI" w:eastAsia="Times New Roman" w:hAnsi="Segoe UI" w:cs="Segoe UI"/>
          <w:color w:val="484848"/>
          <w:sz w:val="27"/>
          <w:szCs w:val="27"/>
          <w:lang w:eastAsia="en-IN"/>
        </w:rPr>
        <w:t> on </w:t>
      </w:r>
      <w:r w:rsidRPr="00105C9E">
        <w:rPr>
          <w:rFonts w:ascii="Consolas" w:eastAsia="Times New Roman" w:hAnsi="Consolas" w:cs="Courier New"/>
          <w:color w:val="15141F"/>
          <w:sz w:val="20"/>
          <w:szCs w:val="20"/>
          <w:shd w:val="clear" w:color="auto" w:fill="EAE9ED"/>
          <w:lang w:eastAsia="en-IN"/>
        </w:rPr>
        <w:t>person</w:t>
      </w:r>
      <w:r w:rsidRPr="00105C9E">
        <w:rPr>
          <w:rFonts w:ascii="Segoe UI" w:eastAsia="Times New Roman" w:hAnsi="Segoe UI" w:cs="Segoe UI"/>
          <w:color w:val="484848"/>
          <w:sz w:val="27"/>
          <w:szCs w:val="27"/>
          <w:lang w:eastAsia="en-IN"/>
        </w:rPr>
        <w:t>. In general, getter methods do not need to be called with a set of parentheses. Syntactically, it looks like we’re accessing a property.</w:t>
      </w:r>
    </w:p>
    <w:p w14:paraId="585CD412"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Now that we’ve gone over syntax, let’s discuss some notable advantages of using getter methods:</w:t>
      </w:r>
    </w:p>
    <w:p w14:paraId="7C408F7A" w14:textId="77777777" w:rsidR="00105C9E" w:rsidRPr="00105C9E" w:rsidRDefault="00105C9E" w:rsidP="00105C9E">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Getters can perform an action on the data when getting a property.</w:t>
      </w:r>
    </w:p>
    <w:p w14:paraId="53CD2C76" w14:textId="77777777" w:rsidR="00105C9E" w:rsidRPr="00105C9E" w:rsidRDefault="00105C9E" w:rsidP="00105C9E">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Getters can return different values using conditionals.</w:t>
      </w:r>
    </w:p>
    <w:p w14:paraId="012F8F80" w14:textId="77777777" w:rsidR="00105C9E" w:rsidRPr="00105C9E" w:rsidRDefault="00105C9E" w:rsidP="00105C9E">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In a getter, we can access the properties of the calling object using </w:t>
      </w:r>
      <w:r w:rsidRPr="00105C9E">
        <w:rPr>
          <w:rFonts w:ascii="Consolas" w:eastAsia="Times New Roman" w:hAnsi="Consolas" w:cs="Courier New"/>
          <w:color w:val="15141F"/>
          <w:sz w:val="20"/>
          <w:szCs w:val="20"/>
          <w:shd w:val="clear" w:color="auto" w:fill="EAE9ED"/>
          <w:lang w:eastAsia="en-IN"/>
        </w:rPr>
        <w:t>this</w:t>
      </w:r>
      <w:r w:rsidRPr="00105C9E">
        <w:rPr>
          <w:rFonts w:ascii="Segoe UI" w:eastAsia="Times New Roman" w:hAnsi="Segoe UI" w:cs="Segoe UI"/>
          <w:color w:val="484848"/>
          <w:sz w:val="27"/>
          <w:szCs w:val="27"/>
          <w:lang w:eastAsia="en-IN"/>
        </w:rPr>
        <w:t>.</w:t>
      </w:r>
    </w:p>
    <w:p w14:paraId="18A0D2CE" w14:textId="77777777" w:rsidR="00105C9E" w:rsidRPr="00105C9E" w:rsidRDefault="00105C9E" w:rsidP="00105C9E">
      <w:pPr>
        <w:numPr>
          <w:ilvl w:val="0"/>
          <w:numId w:val="7"/>
        </w:numPr>
        <w:spacing w:before="100" w:beforeAutospacing="1"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The functionality of our code is easier for other developers to understand.</w:t>
      </w:r>
    </w:p>
    <w:p w14:paraId="6CC3F03E"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Another thing to keep in mind when using getter (and setter) methods is that properties cannot share the same name as the getter/setter function. If we do so, then calling the method will result in an infinite call stack error. One workaround is to add an underscore before the property name like we did in the example above.</w:t>
      </w:r>
    </w:p>
    <w:p w14:paraId="33E463D6"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Great, let’s go getter!</w:t>
      </w:r>
    </w:p>
    <w:p w14:paraId="5BD6DACA" w14:textId="77777777" w:rsidR="00105C9E" w:rsidRPr="00105C9E" w:rsidRDefault="00105C9E" w:rsidP="00105C9E">
      <w:pPr>
        <w:shd w:val="clear" w:color="auto" w:fill="F6F5FA"/>
        <w:spacing w:after="0" w:line="240" w:lineRule="auto"/>
        <w:rPr>
          <w:rFonts w:ascii="Segoe UI" w:eastAsia="Times New Roman" w:hAnsi="Segoe UI" w:cs="Segoe UI"/>
          <w:b/>
          <w:bCs/>
          <w:color w:val="19191A"/>
          <w:sz w:val="27"/>
          <w:szCs w:val="27"/>
          <w:lang w:eastAsia="en-IN"/>
        </w:rPr>
      </w:pPr>
      <w:r w:rsidRPr="00105C9E">
        <w:rPr>
          <w:rFonts w:ascii="Segoe UI" w:eastAsia="Times New Roman" w:hAnsi="Segoe UI" w:cs="Segoe UI"/>
          <w:b/>
          <w:bCs/>
          <w:color w:val="19191A"/>
          <w:sz w:val="27"/>
          <w:szCs w:val="27"/>
          <w:lang w:eastAsia="en-IN"/>
        </w:rPr>
        <w:t>Instructions</w:t>
      </w:r>
    </w:p>
    <w:p w14:paraId="5C944D40"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b/>
          <w:bCs/>
          <w:color w:val="484848"/>
          <w:sz w:val="27"/>
          <w:szCs w:val="27"/>
          <w:lang w:eastAsia="en-IN"/>
        </w:rPr>
        <w:t>1.</w:t>
      </w:r>
    </w:p>
    <w:p w14:paraId="4064703C"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In </w:t>
      </w:r>
      <w:r w:rsidRPr="00105C9E">
        <w:rPr>
          <w:rFonts w:ascii="Consolas" w:eastAsia="Times New Roman" w:hAnsi="Consolas" w:cs="Courier New"/>
          <w:color w:val="15141F"/>
          <w:sz w:val="20"/>
          <w:szCs w:val="20"/>
          <w:shd w:val="clear" w:color="auto" w:fill="EAE9ED"/>
          <w:lang w:eastAsia="en-IN"/>
        </w:rPr>
        <w:t>robot</w:t>
      </w:r>
      <w:r w:rsidRPr="00105C9E">
        <w:rPr>
          <w:rFonts w:ascii="Segoe UI" w:eastAsia="Times New Roman" w:hAnsi="Segoe UI" w:cs="Segoe UI"/>
          <w:color w:val="484848"/>
          <w:sz w:val="27"/>
          <w:szCs w:val="27"/>
          <w:lang w:eastAsia="en-IN"/>
        </w:rPr>
        <w:t>, create a getter method named </w:t>
      </w:r>
      <w:proofErr w:type="spellStart"/>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 using the </w:t>
      </w:r>
      <w:r w:rsidRPr="00105C9E">
        <w:rPr>
          <w:rFonts w:ascii="Consolas" w:eastAsia="Times New Roman" w:hAnsi="Consolas" w:cs="Courier New"/>
          <w:color w:val="15141F"/>
          <w:sz w:val="20"/>
          <w:szCs w:val="20"/>
          <w:shd w:val="clear" w:color="auto" w:fill="EAE9ED"/>
          <w:lang w:eastAsia="en-IN"/>
        </w:rPr>
        <w:t>get</w:t>
      </w:r>
      <w:r w:rsidRPr="00105C9E">
        <w:rPr>
          <w:rFonts w:ascii="Segoe UI" w:eastAsia="Times New Roman" w:hAnsi="Segoe UI" w:cs="Segoe UI"/>
          <w:color w:val="484848"/>
          <w:sz w:val="27"/>
          <w:szCs w:val="27"/>
          <w:lang w:eastAsia="en-IN"/>
        </w:rPr>
        <w:t> keyword. Leave function body blank for now.</w:t>
      </w:r>
    </w:p>
    <w:p w14:paraId="68327B6C"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Hint</w:t>
      </w:r>
    </w:p>
    <w:p w14:paraId="73B5BEF7"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lastRenderedPageBreak/>
        <w:t>The robot object should now look like:</w:t>
      </w:r>
    </w:p>
    <w:p w14:paraId="1E6BF6AE"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05C9E">
        <w:rPr>
          <w:rFonts w:ascii="Consolas" w:eastAsia="Times New Roman" w:hAnsi="Consolas" w:cs="Courier New"/>
          <w:color w:val="B3CCFF"/>
          <w:sz w:val="27"/>
          <w:szCs w:val="27"/>
          <w:lang w:eastAsia="en-IN"/>
        </w:rPr>
        <w:t>const</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robot</w:t>
      </w:r>
      <w:r w:rsidRPr="00105C9E">
        <w:rPr>
          <w:rFonts w:ascii="Consolas" w:eastAsia="Times New Roman" w:hAnsi="Consolas" w:cs="Courier New"/>
          <w:color w:val="FFFFFF"/>
          <w:sz w:val="27"/>
          <w:szCs w:val="27"/>
          <w:lang w:eastAsia="en-IN"/>
        </w:rPr>
        <w:t xml:space="preserve"> = {</w:t>
      </w:r>
    </w:p>
    <w:p w14:paraId="2EE328E2"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_model</w:t>
      </w: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E083"/>
          <w:sz w:val="27"/>
          <w:szCs w:val="27"/>
          <w:lang w:eastAsia="en-IN"/>
        </w:rPr>
        <w:t>'1E78V2'</w:t>
      </w:r>
      <w:r w:rsidRPr="00105C9E">
        <w:rPr>
          <w:rFonts w:ascii="Consolas" w:eastAsia="Times New Roman" w:hAnsi="Consolas" w:cs="Courier New"/>
          <w:color w:val="FFFFFF"/>
          <w:sz w:val="27"/>
          <w:szCs w:val="27"/>
          <w:lang w:eastAsia="en-IN"/>
        </w:rPr>
        <w:t>,</w:t>
      </w:r>
    </w:p>
    <w:p w14:paraId="5BA43E5E"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_</w:t>
      </w:r>
      <w:proofErr w:type="spellStart"/>
      <w:r w:rsidRPr="00105C9E">
        <w:rPr>
          <w:rFonts w:ascii="Consolas" w:eastAsia="Times New Roman" w:hAnsi="Consolas" w:cs="Courier New"/>
          <w:color w:val="83FFF5"/>
          <w:sz w:val="27"/>
          <w:szCs w:val="27"/>
          <w:lang w:eastAsia="en-IN"/>
        </w:rPr>
        <w:t>energyLevel</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8973"/>
          <w:sz w:val="27"/>
          <w:szCs w:val="27"/>
          <w:lang w:eastAsia="en-IN"/>
        </w:rPr>
        <w:t>65</w:t>
      </w:r>
      <w:r w:rsidRPr="00105C9E">
        <w:rPr>
          <w:rFonts w:ascii="Consolas" w:eastAsia="Times New Roman" w:hAnsi="Consolas" w:cs="Courier New"/>
          <w:color w:val="FFFFFF"/>
          <w:sz w:val="27"/>
          <w:szCs w:val="27"/>
          <w:lang w:eastAsia="en-IN"/>
        </w:rPr>
        <w:t>,</w:t>
      </w:r>
    </w:p>
    <w:p w14:paraId="46F974F0"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83FFF5"/>
          <w:sz w:val="27"/>
          <w:szCs w:val="27"/>
          <w:lang w:eastAsia="en-IN"/>
        </w:rPr>
        <w:t>get</w:t>
      </w:r>
      <w:r w:rsidRPr="00105C9E">
        <w:rPr>
          <w:rFonts w:ascii="Consolas" w:eastAsia="Times New Roman" w:hAnsi="Consolas" w:cs="Courier New"/>
          <w:color w:val="FFFFFF"/>
          <w:sz w:val="27"/>
          <w:szCs w:val="27"/>
          <w:lang w:eastAsia="en-IN"/>
        </w:rPr>
        <w:t xml:space="preserve"> </w:t>
      </w:r>
      <w:proofErr w:type="spellStart"/>
      <w:proofErr w:type="gramStart"/>
      <w:r w:rsidRPr="00105C9E">
        <w:rPr>
          <w:rFonts w:ascii="Consolas" w:eastAsia="Times New Roman" w:hAnsi="Consolas" w:cs="Courier New"/>
          <w:color w:val="83FFF5"/>
          <w:sz w:val="27"/>
          <w:szCs w:val="27"/>
          <w:lang w:eastAsia="en-IN"/>
        </w:rPr>
        <w:t>energyLevel</w:t>
      </w:r>
      <w:proofErr w:type="spellEnd"/>
      <w:r w:rsidRPr="00105C9E">
        <w:rPr>
          <w:rFonts w:ascii="Consolas" w:eastAsia="Times New Roman" w:hAnsi="Consolas" w:cs="Courier New"/>
          <w:color w:val="FFFFFF"/>
          <w:sz w:val="27"/>
          <w:szCs w:val="27"/>
          <w:lang w:eastAsia="en-IN"/>
        </w:rPr>
        <w:t>(</w:t>
      </w:r>
      <w:proofErr w:type="gramEnd"/>
      <w:r w:rsidRPr="00105C9E">
        <w:rPr>
          <w:rFonts w:ascii="Consolas" w:eastAsia="Times New Roman" w:hAnsi="Consolas" w:cs="Courier New"/>
          <w:color w:val="FFFFFF"/>
          <w:sz w:val="27"/>
          <w:szCs w:val="27"/>
          <w:lang w:eastAsia="en-IN"/>
        </w:rPr>
        <w:t>) {</w:t>
      </w:r>
    </w:p>
    <w:p w14:paraId="6B07FE64"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 xml:space="preserve">  } </w:t>
      </w:r>
    </w:p>
    <w:p w14:paraId="2CB72F0D"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FFFF"/>
          <w:sz w:val="27"/>
          <w:szCs w:val="27"/>
          <w:lang w:eastAsia="en-IN"/>
        </w:rPr>
        <w:t>}</w:t>
      </w:r>
    </w:p>
    <w:p w14:paraId="0A94CEC8"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Remember to separate the properties by commas.</w:t>
      </w:r>
    </w:p>
    <w:p w14:paraId="09CD85F5"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b/>
          <w:bCs/>
          <w:color w:val="484848"/>
          <w:sz w:val="27"/>
          <w:szCs w:val="27"/>
          <w:lang w:eastAsia="en-IN"/>
        </w:rPr>
        <w:t>2.</w:t>
      </w:r>
    </w:p>
    <w:p w14:paraId="2C98BD6E" w14:textId="77777777" w:rsidR="00105C9E" w:rsidRPr="00105C9E" w:rsidRDefault="00105C9E" w:rsidP="00105C9E">
      <w:pPr>
        <w:shd w:val="clear" w:color="auto" w:fill="F1F2F3"/>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Inside the getter method, add an </w:t>
      </w:r>
      <w:r w:rsidRPr="00105C9E">
        <w:rPr>
          <w:rFonts w:ascii="Consolas" w:eastAsia="Times New Roman" w:hAnsi="Consolas" w:cs="Courier New"/>
          <w:color w:val="15141F"/>
          <w:sz w:val="20"/>
          <w:szCs w:val="20"/>
          <w:shd w:val="clear" w:color="auto" w:fill="EAE9ED"/>
          <w:lang w:eastAsia="en-IN"/>
        </w:rPr>
        <w:t>if</w:t>
      </w:r>
      <w:r w:rsidRPr="00105C9E">
        <w:rPr>
          <w:rFonts w:ascii="Segoe UI" w:eastAsia="Times New Roman" w:hAnsi="Segoe UI" w:cs="Segoe UI"/>
          <w:color w:val="484848"/>
          <w:sz w:val="27"/>
          <w:szCs w:val="27"/>
          <w:lang w:eastAsia="en-IN"/>
        </w:rPr>
        <w:t> statement to check if </w:t>
      </w:r>
      <w:proofErr w:type="gramStart"/>
      <w:r w:rsidRPr="00105C9E">
        <w:rPr>
          <w:rFonts w:ascii="Consolas" w:eastAsia="Times New Roman" w:hAnsi="Consolas" w:cs="Courier New"/>
          <w:color w:val="15141F"/>
          <w:sz w:val="20"/>
          <w:szCs w:val="20"/>
          <w:shd w:val="clear" w:color="auto" w:fill="EAE9ED"/>
          <w:lang w:eastAsia="en-IN"/>
        </w:rPr>
        <w:t>this._</w:t>
      </w:r>
      <w:proofErr w:type="spellStart"/>
      <w:proofErr w:type="gramEnd"/>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 is a number using the </w:t>
      </w:r>
      <w:proofErr w:type="spellStart"/>
      <w:r w:rsidRPr="00105C9E">
        <w:rPr>
          <w:rFonts w:ascii="Consolas" w:eastAsia="Times New Roman" w:hAnsi="Consolas" w:cs="Courier New"/>
          <w:color w:val="15141F"/>
          <w:sz w:val="20"/>
          <w:szCs w:val="20"/>
          <w:shd w:val="clear" w:color="auto" w:fill="EAE9ED"/>
          <w:lang w:eastAsia="en-IN"/>
        </w:rPr>
        <w:t>typeof</w:t>
      </w:r>
      <w:proofErr w:type="spellEnd"/>
      <w:r w:rsidRPr="00105C9E">
        <w:rPr>
          <w:rFonts w:ascii="Segoe UI" w:eastAsia="Times New Roman" w:hAnsi="Segoe UI" w:cs="Segoe UI"/>
          <w:color w:val="484848"/>
          <w:sz w:val="27"/>
          <w:szCs w:val="27"/>
          <w:lang w:eastAsia="en-IN"/>
        </w:rPr>
        <w:t> operator. If that condition is truthy, return </w:t>
      </w:r>
      <w:r w:rsidRPr="00105C9E">
        <w:rPr>
          <w:rFonts w:ascii="Consolas" w:eastAsia="Times New Roman" w:hAnsi="Consolas" w:cs="Courier New"/>
          <w:color w:val="15141F"/>
          <w:sz w:val="20"/>
          <w:szCs w:val="20"/>
          <w:shd w:val="clear" w:color="auto" w:fill="EAE9ED"/>
          <w:lang w:eastAsia="en-IN"/>
        </w:rPr>
        <w:t>'My current energy level is ENERGYLEVEL'</w:t>
      </w:r>
      <w:r w:rsidRPr="00105C9E">
        <w:rPr>
          <w:rFonts w:ascii="Segoe UI" w:eastAsia="Times New Roman" w:hAnsi="Segoe UI" w:cs="Segoe UI"/>
          <w:color w:val="484848"/>
          <w:sz w:val="27"/>
          <w:szCs w:val="27"/>
          <w:lang w:eastAsia="en-IN"/>
        </w:rPr>
        <w:t>. Replace </w:t>
      </w:r>
      <w:r w:rsidRPr="00105C9E">
        <w:rPr>
          <w:rFonts w:ascii="Consolas" w:eastAsia="Times New Roman" w:hAnsi="Consolas" w:cs="Courier New"/>
          <w:color w:val="15141F"/>
          <w:sz w:val="20"/>
          <w:szCs w:val="20"/>
          <w:shd w:val="clear" w:color="auto" w:fill="EAE9ED"/>
          <w:lang w:eastAsia="en-IN"/>
        </w:rPr>
        <w:t>ENERGYLEVEL</w:t>
      </w:r>
      <w:r w:rsidRPr="00105C9E">
        <w:rPr>
          <w:rFonts w:ascii="Segoe UI" w:eastAsia="Times New Roman" w:hAnsi="Segoe UI" w:cs="Segoe UI"/>
          <w:color w:val="484848"/>
          <w:sz w:val="27"/>
          <w:szCs w:val="27"/>
          <w:lang w:eastAsia="en-IN"/>
        </w:rPr>
        <w:t> with the value of </w:t>
      </w:r>
      <w:proofErr w:type="gramStart"/>
      <w:r w:rsidRPr="00105C9E">
        <w:rPr>
          <w:rFonts w:ascii="Consolas" w:eastAsia="Times New Roman" w:hAnsi="Consolas" w:cs="Courier New"/>
          <w:color w:val="15141F"/>
          <w:sz w:val="20"/>
          <w:szCs w:val="20"/>
          <w:shd w:val="clear" w:color="auto" w:fill="EAE9ED"/>
          <w:lang w:eastAsia="en-IN"/>
        </w:rPr>
        <w:t>this._</w:t>
      </w:r>
      <w:proofErr w:type="spellStart"/>
      <w:proofErr w:type="gramEnd"/>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w:t>
      </w:r>
    </w:p>
    <w:p w14:paraId="7AA7EBFD"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Make sure you return the string and not logging it to the console.</w:t>
      </w:r>
    </w:p>
    <w:p w14:paraId="1715509C"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Hint</w:t>
      </w:r>
    </w:p>
    <w:p w14:paraId="27C2225A"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When we use the </w:t>
      </w:r>
      <w:proofErr w:type="spellStart"/>
      <w:r w:rsidRPr="00105C9E">
        <w:rPr>
          <w:rFonts w:ascii="Consolas" w:eastAsia="Times New Roman" w:hAnsi="Consolas" w:cs="Courier New"/>
          <w:color w:val="15141F"/>
          <w:sz w:val="20"/>
          <w:szCs w:val="20"/>
          <w:shd w:val="clear" w:color="auto" w:fill="EAE9ED"/>
          <w:lang w:eastAsia="en-IN"/>
        </w:rPr>
        <w:t>typeof</w:t>
      </w:r>
      <w:proofErr w:type="spellEnd"/>
      <w:r w:rsidRPr="00105C9E">
        <w:rPr>
          <w:rFonts w:ascii="Segoe UI" w:eastAsia="Times New Roman" w:hAnsi="Segoe UI" w:cs="Segoe UI"/>
          <w:color w:val="484848"/>
          <w:sz w:val="27"/>
          <w:szCs w:val="27"/>
          <w:lang w:eastAsia="en-IN"/>
        </w:rPr>
        <w:t> operator on a variable will return a string that contains the name of the data type. If the string is </w:t>
      </w:r>
      <w:r w:rsidRPr="00105C9E">
        <w:rPr>
          <w:rFonts w:ascii="Consolas" w:eastAsia="Times New Roman" w:hAnsi="Consolas" w:cs="Courier New"/>
          <w:color w:val="15141F"/>
          <w:sz w:val="20"/>
          <w:szCs w:val="20"/>
          <w:shd w:val="clear" w:color="auto" w:fill="EAE9ED"/>
          <w:lang w:eastAsia="en-IN"/>
        </w:rPr>
        <w:t>'number'</w:t>
      </w:r>
      <w:r w:rsidRPr="00105C9E">
        <w:rPr>
          <w:rFonts w:ascii="Segoe UI" w:eastAsia="Times New Roman" w:hAnsi="Segoe UI" w:cs="Segoe UI"/>
          <w:color w:val="484848"/>
          <w:sz w:val="27"/>
          <w:szCs w:val="27"/>
          <w:lang w:eastAsia="en-IN"/>
        </w:rPr>
        <w:t> then the variable is a number datatype.</w:t>
      </w:r>
    </w:p>
    <w:p w14:paraId="5DAC9A94"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B3CCFF"/>
          <w:sz w:val="27"/>
          <w:szCs w:val="27"/>
          <w:lang w:eastAsia="en-IN"/>
        </w:rPr>
        <w:t>let</w:t>
      </w: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B3CCFF"/>
          <w:sz w:val="27"/>
          <w:szCs w:val="27"/>
          <w:lang w:eastAsia="en-IN"/>
        </w:rPr>
        <w:t>test</w:t>
      </w:r>
      <w:r w:rsidRPr="00105C9E">
        <w:rPr>
          <w:rFonts w:ascii="Consolas" w:eastAsia="Times New Roman" w:hAnsi="Consolas" w:cs="Courier New"/>
          <w:color w:val="FFFFFF"/>
          <w:sz w:val="27"/>
          <w:szCs w:val="27"/>
          <w:lang w:eastAsia="en-IN"/>
        </w:rPr>
        <w:t xml:space="preserve"> = </w:t>
      </w:r>
      <w:r w:rsidRPr="00105C9E">
        <w:rPr>
          <w:rFonts w:ascii="Consolas" w:eastAsia="Times New Roman" w:hAnsi="Consolas" w:cs="Courier New"/>
          <w:color w:val="FF8973"/>
          <w:sz w:val="27"/>
          <w:szCs w:val="27"/>
          <w:lang w:eastAsia="en-IN"/>
        </w:rPr>
        <w:t>42</w:t>
      </w:r>
    </w:p>
    <w:p w14:paraId="41B30F56"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105C9E">
        <w:rPr>
          <w:rFonts w:ascii="Consolas" w:eastAsia="Times New Roman" w:hAnsi="Consolas" w:cs="Courier New"/>
          <w:color w:val="B3CCFF"/>
          <w:sz w:val="27"/>
          <w:szCs w:val="27"/>
          <w:lang w:eastAsia="en-IN"/>
        </w:rPr>
        <w:t>typeof</w:t>
      </w:r>
      <w:proofErr w:type="spellEnd"/>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FF8973"/>
          <w:sz w:val="27"/>
          <w:szCs w:val="27"/>
          <w:lang w:eastAsia="en-IN"/>
        </w:rPr>
        <w:t>test</w:t>
      </w:r>
      <w:r w:rsidRPr="00105C9E">
        <w:rPr>
          <w:rFonts w:ascii="Consolas" w:eastAsia="Times New Roman" w:hAnsi="Consolas" w:cs="Courier New"/>
          <w:color w:val="FFFFFF"/>
          <w:sz w:val="27"/>
          <w:szCs w:val="27"/>
          <w:lang w:eastAsia="en-IN"/>
        </w:rPr>
        <w:t xml:space="preserve"> </w:t>
      </w:r>
      <w:r w:rsidRPr="00105C9E">
        <w:rPr>
          <w:rFonts w:ascii="Consolas" w:eastAsia="Times New Roman" w:hAnsi="Consolas" w:cs="Courier New"/>
          <w:color w:val="939598"/>
          <w:sz w:val="27"/>
          <w:szCs w:val="27"/>
          <w:lang w:eastAsia="en-IN"/>
        </w:rPr>
        <w:t>// 'number'</w:t>
      </w:r>
    </w:p>
    <w:p w14:paraId="0D601B7B"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b/>
          <w:bCs/>
          <w:color w:val="484848"/>
          <w:sz w:val="27"/>
          <w:szCs w:val="27"/>
          <w:lang w:eastAsia="en-IN"/>
        </w:rPr>
        <w:t>3.</w:t>
      </w:r>
    </w:p>
    <w:p w14:paraId="3B0AEADE" w14:textId="77777777" w:rsidR="00105C9E" w:rsidRPr="00105C9E" w:rsidRDefault="00105C9E" w:rsidP="00105C9E">
      <w:pPr>
        <w:shd w:val="clear" w:color="auto" w:fill="F1F2F3"/>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If </w:t>
      </w:r>
      <w:proofErr w:type="gramStart"/>
      <w:r w:rsidRPr="00105C9E">
        <w:rPr>
          <w:rFonts w:ascii="Consolas" w:eastAsia="Times New Roman" w:hAnsi="Consolas" w:cs="Courier New"/>
          <w:color w:val="15141F"/>
          <w:sz w:val="20"/>
          <w:szCs w:val="20"/>
          <w:shd w:val="clear" w:color="auto" w:fill="EAE9ED"/>
          <w:lang w:eastAsia="en-IN"/>
        </w:rPr>
        <w:t>this._</w:t>
      </w:r>
      <w:proofErr w:type="spellStart"/>
      <w:proofErr w:type="gramEnd"/>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 isn’t a number it could be that the </w:t>
      </w:r>
      <w:r w:rsidRPr="00105C9E">
        <w:rPr>
          <w:rFonts w:ascii="Consolas" w:eastAsia="Times New Roman" w:hAnsi="Consolas" w:cs="Courier New"/>
          <w:color w:val="15141F"/>
          <w:sz w:val="20"/>
          <w:szCs w:val="20"/>
          <w:shd w:val="clear" w:color="auto" w:fill="EAE9ED"/>
          <w:lang w:eastAsia="en-IN"/>
        </w:rPr>
        <w:t>_</w:t>
      </w:r>
      <w:proofErr w:type="spellStart"/>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 property was altered. Let’s add a default return statement for when such a scenario arises.</w:t>
      </w:r>
    </w:p>
    <w:p w14:paraId="2CE10E6E"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Add an </w:t>
      </w:r>
      <w:r w:rsidRPr="00105C9E">
        <w:rPr>
          <w:rFonts w:ascii="Consolas" w:eastAsia="Times New Roman" w:hAnsi="Consolas" w:cs="Courier New"/>
          <w:color w:val="15141F"/>
          <w:sz w:val="20"/>
          <w:szCs w:val="20"/>
          <w:shd w:val="clear" w:color="auto" w:fill="EAE9ED"/>
          <w:lang w:eastAsia="en-IN"/>
        </w:rPr>
        <w:t>else</w:t>
      </w:r>
      <w:r w:rsidRPr="00105C9E">
        <w:rPr>
          <w:rFonts w:ascii="Segoe UI" w:eastAsia="Times New Roman" w:hAnsi="Segoe UI" w:cs="Segoe UI"/>
          <w:color w:val="484848"/>
          <w:sz w:val="27"/>
          <w:szCs w:val="27"/>
          <w:lang w:eastAsia="en-IN"/>
        </w:rPr>
        <w:t> statement that returns </w:t>
      </w:r>
      <w:r w:rsidRPr="00105C9E">
        <w:rPr>
          <w:rFonts w:ascii="Consolas" w:eastAsia="Times New Roman" w:hAnsi="Consolas" w:cs="Courier New"/>
          <w:color w:val="15141F"/>
          <w:sz w:val="20"/>
          <w:szCs w:val="20"/>
          <w:shd w:val="clear" w:color="auto" w:fill="EAE9ED"/>
          <w:lang w:eastAsia="en-IN"/>
        </w:rPr>
        <w:t>'System malfunction: cannot retrieve energy level'</w:t>
      </w:r>
      <w:r w:rsidRPr="00105C9E">
        <w:rPr>
          <w:rFonts w:ascii="Segoe UI" w:eastAsia="Times New Roman" w:hAnsi="Segoe UI" w:cs="Segoe UI"/>
          <w:color w:val="484848"/>
          <w:sz w:val="27"/>
          <w:szCs w:val="27"/>
          <w:lang w:eastAsia="en-IN"/>
        </w:rPr>
        <w:t>.</w:t>
      </w:r>
    </w:p>
    <w:p w14:paraId="50F36C40"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Hint</w:t>
      </w:r>
    </w:p>
    <w:p w14:paraId="258CA85F"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Make sure you return the string and not logging it to the console.</w:t>
      </w:r>
    </w:p>
    <w:p w14:paraId="2024052D"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b/>
          <w:bCs/>
          <w:color w:val="484848"/>
          <w:sz w:val="27"/>
          <w:szCs w:val="27"/>
          <w:lang w:eastAsia="en-IN"/>
        </w:rPr>
        <w:t>4.</w:t>
      </w:r>
    </w:p>
    <w:p w14:paraId="20E75FD3" w14:textId="77777777" w:rsidR="00105C9E" w:rsidRPr="00105C9E" w:rsidRDefault="00105C9E" w:rsidP="00105C9E">
      <w:pPr>
        <w:shd w:val="clear" w:color="auto" w:fill="F1F2F3"/>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Log the result of calling the getter method </w:t>
      </w:r>
      <w:proofErr w:type="spellStart"/>
      <w:r w:rsidRPr="00105C9E">
        <w:rPr>
          <w:rFonts w:ascii="Consolas" w:eastAsia="Times New Roman" w:hAnsi="Consolas" w:cs="Courier New"/>
          <w:color w:val="15141F"/>
          <w:sz w:val="20"/>
          <w:szCs w:val="20"/>
          <w:shd w:val="clear" w:color="auto" w:fill="EAE9ED"/>
          <w:lang w:eastAsia="en-IN"/>
        </w:rPr>
        <w:t>energyLevel</w:t>
      </w:r>
      <w:proofErr w:type="spellEnd"/>
      <w:r w:rsidRPr="00105C9E">
        <w:rPr>
          <w:rFonts w:ascii="Segoe UI" w:eastAsia="Times New Roman" w:hAnsi="Segoe UI" w:cs="Segoe UI"/>
          <w:color w:val="484848"/>
          <w:sz w:val="27"/>
          <w:szCs w:val="27"/>
          <w:lang w:eastAsia="en-IN"/>
        </w:rPr>
        <w:t> on </w:t>
      </w:r>
      <w:r w:rsidRPr="00105C9E">
        <w:rPr>
          <w:rFonts w:ascii="Consolas" w:eastAsia="Times New Roman" w:hAnsi="Consolas" w:cs="Courier New"/>
          <w:color w:val="15141F"/>
          <w:sz w:val="20"/>
          <w:szCs w:val="20"/>
          <w:shd w:val="clear" w:color="auto" w:fill="EAE9ED"/>
          <w:lang w:eastAsia="en-IN"/>
        </w:rPr>
        <w:t>robot</w:t>
      </w:r>
      <w:r w:rsidRPr="00105C9E">
        <w:rPr>
          <w:rFonts w:ascii="Segoe UI" w:eastAsia="Times New Roman" w:hAnsi="Segoe UI" w:cs="Segoe UI"/>
          <w:color w:val="484848"/>
          <w:sz w:val="27"/>
          <w:szCs w:val="27"/>
          <w:lang w:eastAsia="en-IN"/>
        </w:rPr>
        <w:t> to the console.</w:t>
      </w:r>
    </w:p>
    <w:p w14:paraId="6753D846" w14:textId="77777777" w:rsidR="00105C9E" w:rsidRPr="00105C9E" w:rsidRDefault="00105C9E" w:rsidP="00105C9E">
      <w:pPr>
        <w:shd w:val="clear" w:color="auto" w:fill="F1F2F3"/>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Notice that the method will return a formatted response rather than just accessing a property!</w:t>
      </w:r>
    </w:p>
    <w:p w14:paraId="169CDF3B" w14:textId="77777777" w:rsidR="00105C9E" w:rsidRPr="00105C9E" w:rsidRDefault="00105C9E" w:rsidP="00105C9E">
      <w:pPr>
        <w:spacing w:after="0"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Hint</w:t>
      </w:r>
    </w:p>
    <w:p w14:paraId="1B2CA032"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To call a getter method, it looks syntactically like accessing a property. You do not need to include a set of parentheses.</w:t>
      </w:r>
    </w:p>
    <w:p w14:paraId="1A0A55C3"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105C9E">
        <w:rPr>
          <w:rFonts w:ascii="Consolas" w:eastAsia="Times New Roman" w:hAnsi="Consolas" w:cs="Courier New"/>
          <w:color w:val="FF8973"/>
          <w:sz w:val="27"/>
          <w:szCs w:val="27"/>
          <w:lang w:eastAsia="en-IN"/>
        </w:rPr>
        <w:t>robot</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energyLevel</w:t>
      </w:r>
      <w:proofErr w:type="spellEnd"/>
      <w:proofErr w:type="gramEnd"/>
      <w:r w:rsidRPr="00105C9E">
        <w:rPr>
          <w:rFonts w:ascii="Consolas" w:eastAsia="Times New Roman" w:hAnsi="Consolas" w:cs="Courier New"/>
          <w:color w:val="FFFFFF"/>
          <w:sz w:val="27"/>
          <w:szCs w:val="27"/>
          <w:lang w:eastAsia="en-IN"/>
        </w:rPr>
        <w:t>;</w:t>
      </w:r>
    </w:p>
    <w:p w14:paraId="1988EB24" w14:textId="77777777" w:rsidR="00105C9E" w:rsidRPr="00105C9E" w:rsidRDefault="00105C9E" w:rsidP="00105C9E">
      <w:pPr>
        <w:spacing w:after="100" w:afterAutospacing="1" w:line="240" w:lineRule="auto"/>
        <w:rPr>
          <w:rFonts w:ascii="Segoe UI" w:eastAsia="Times New Roman" w:hAnsi="Segoe UI" w:cs="Segoe UI"/>
          <w:color w:val="484848"/>
          <w:sz w:val="27"/>
          <w:szCs w:val="27"/>
          <w:lang w:eastAsia="en-IN"/>
        </w:rPr>
      </w:pPr>
      <w:r w:rsidRPr="00105C9E">
        <w:rPr>
          <w:rFonts w:ascii="Segoe UI" w:eastAsia="Times New Roman" w:hAnsi="Segoe UI" w:cs="Segoe UI"/>
          <w:color w:val="484848"/>
          <w:sz w:val="27"/>
          <w:szCs w:val="27"/>
          <w:lang w:eastAsia="en-IN"/>
        </w:rPr>
        <w:t>Remember to log the result to the console.</w:t>
      </w:r>
    </w:p>
    <w:p w14:paraId="34B17AA0" w14:textId="77777777" w:rsidR="00105C9E" w:rsidRPr="00105C9E" w:rsidRDefault="00105C9E" w:rsidP="00105C9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105C9E">
        <w:rPr>
          <w:rFonts w:ascii="Consolas" w:eastAsia="Times New Roman" w:hAnsi="Consolas" w:cs="Courier New"/>
          <w:color w:val="FF8973"/>
          <w:sz w:val="27"/>
          <w:szCs w:val="27"/>
          <w:lang w:eastAsia="en-IN"/>
        </w:rPr>
        <w:t>console</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log</w:t>
      </w:r>
      <w:r w:rsidRPr="00105C9E">
        <w:rPr>
          <w:rFonts w:ascii="Consolas" w:eastAsia="Times New Roman" w:hAnsi="Consolas" w:cs="Courier New"/>
          <w:color w:val="FFFFFF"/>
          <w:sz w:val="27"/>
          <w:szCs w:val="27"/>
          <w:lang w:eastAsia="en-IN"/>
        </w:rPr>
        <w:t>(</w:t>
      </w:r>
      <w:proofErr w:type="spellStart"/>
      <w:proofErr w:type="gramStart"/>
      <w:r w:rsidRPr="00105C9E">
        <w:rPr>
          <w:rFonts w:ascii="Consolas" w:eastAsia="Times New Roman" w:hAnsi="Consolas" w:cs="Courier New"/>
          <w:color w:val="FF8973"/>
          <w:sz w:val="27"/>
          <w:szCs w:val="27"/>
          <w:lang w:eastAsia="en-IN"/>
        </w:rPr>
        <w:t>robot</w:t>
      </w:r>
      <w:r w:rsidRPr="00105C9E">
        <w:rPr>
          <w:rFonts w:ascii="Consolas" w:eastAsia="Times New Roman" w:hAnsi="Consolas" w:cs="Courier New"/>
          <w:color w:val="FFFFFF"/>
          <w:sz w:val="27"/>
          <w:szCs w:val="27"/>
          <w:lang w:eastAsia="en-IN"/>
        </w:rPr>
        <w:t>.</w:t>
      </w:r>
      <w:r w:rsidRPr="00105C9E">
        <w:rPr>
          <w:rFonts w:ascii="Consolas" w:eastAsia="Times New Roman" w:hAnsi="Consolas" w:cs="Courier New"/>
          <w:color w:val="83FFF5"/>
          <w:sz w:val="27"/>
          <w:szCs w:val="27"/>
          <w:lang w:eastAsia="en-IN"/>
        </w:rPr>
        <w:t>energyLevel</w:t>
      </w:r>
      <w:proofErr w:type="spellEnd"/>
      <w:proofErr w:type="gramEnd"/>
      <w:r w:rsidRPr="00105C9E">
        <w:rPr>
          <w:rFonts w:ascii="Consolas" w:eastAsia="Times New Roman" w:hAnsi="Consolas" w:cs="Courier New"/>
          <w:color w:val="FFFFFF"/>
          <w:sz w:val="27"/>
          <w:szCs w:val="27"/>
          <w:lang w:eastAsia="en-IN"/>
        </w:rPr>
        <w:t>);</w:t>
      </w:r>
    </w:p>
    <w:p w14:paraId="311E4F7A" w14:textId="6258A2A1" w:rsidR="00105C9E" w:rsidRDefault="00105C9E"/>
    <w:p w14:paraId="295B7E0B"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049AD">
        <w:rPr>
          <w:rFonts w:ascii="Consolas" w:eastAsia="Times New Roman" w:hAnsi="Consolas" w:cs="Times New Roman"/>
          <w:color w:val="B3CCFF"/>
          <w:sz w:val="21"/>
          <w:szCs w:val="21"/>
          <w:lang w:eastAsia="en-IN"/>
        </w:rPr>
        <w:t>const</w:t>
      </w:r>
      <w:proofErr w:type="spellEnd"/>
      <w:r w:rsidRPr="00C049AD">
        <w:rPr>
          <w:rFonts w:ascii="Consolas" w:eastAsia="Times New Roman" w:hAnsi="Consolas" w:cs="Times New Roman"/>
          <w:color w:val="B3CCFF"/>
          <w:sz w:val="21"/>
          <w:szCs w:val="21"/>
          <w:lang w:eastAsia="en-IN"/>
        </w:rPr>
        <w:t> robot</w:t>
      </w:r>
      <w:r w:rsidRPr="00C049AD">
        <w:rPr>
          <w:rFonts w:ascii="Consolas" w:eastAsia="Times New Roman" w:hAnsi="Consolas" w:cs="Times New Roman"/>
          <w:color w:val="FFFFFF"/>
          <w:sz w:val="21"/>
          <w:szCs w:val="21"/>
          <w:lang w:eastAsia="en-IN"/>
        </w:rPr>
        <w:t> = {</w:t>
      </w:r>
    </w:p>
    <w:p w14:paraId="35FF4323"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83FFF5"/>
          <w:sz w:val="21"/>
          <w:szCs w:val="21"/>
          <w:lang w:eastAsia="en-IN"/>
        </w:rPr>
        <w:t>_model</w:t>
      </w: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FFE083"/>
          <w:sz w:val="21"/>
          <w:szCs w:val="21"/>
          <w:lang w:eastAsia="en-IN"/>
        </w:rPr>
        <w:t>'1E78V2'</w:t>
      </w:r>
      <w:r w:rsidRPr="00C049AD">
        <w:rPr>
          <w:rFonts w:ascii="Consolas" w:eastAsia="Times New Roman" w:hAnsi="Consolas" w:cs="Times New Roman"/>
          <w:color w:val="FFFFFF"/>
          <w:sz w:val="21"/>
          <w:szCs w:val="21"/>
          <w:lang w:eastAsia="en-IN"/>
        </w:rPr>
        <w:t>,</w:t>
      </w:r>
    </w:p>
    <w:p w14:paraId="1CBF7912"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83FFF5"/>
          <w:sz w:val="21"/>
          <w:szCs w:val="21"/>
          <w:lang w:eastAsia="en-IN"/>
        </w:rPr>
        <w:t>_</w:t>
      </w:r>
      <w:proofErr w:type="spellStart"/>
      <w:r w:rsidRPr="00C049AD">
        <w:rPr>
          <w:rFonts w:ascii="Consolas" w:eastAsia="Times New Roman" w:hAnsi="Consolas" w:cs="Times New Roman"/>
          <w:color w:val="83FFF5"/>
          <w:sz w:val="21"/>
          <w:szCs w:val="21"/>
          <w:lang w:eastAsia="en-IN"/>
        </w:rPr>
        <w:t>energyLevel</w:t>
      </w:r>
      <w:proofErr w:type="spellEnd"/>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FF8973"/>
          <w:sz w:val="21"/>
          <w:szCs w:val="21"/>
          <w:lang w:eastAsia="en-IN"/>
        </w:rPr>
        <w:t>100</w:t>
      </w:r>
      <w:r w:rsidRPr="00C049AD">
        <w:rPr>
          <w:rFonts w:ascii="Consolas" w:eastAsia="Times New Roman" w:hAnsi="Consolas" w:cs="Times New Roman"/>
          <w:color w:val="FFFFFF"/>
          <w:sz w:val="21"/>
          <w:szCs w:val="21"/>
          <w:lang w:eastAsia="en-IN"/>
        </w:rPr>
        <w:t>,</w:t>
      </w:r>
    </w:p>
    <w:p w14:paraId="78947BD5"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lastRenderedPageBreak/>
        <w:t>  </w:t>
      </w:r>
      <w:r w:rsidRPr="00C049AD">
        <w:rPr>
          <w:rFonts w:ascii="Consolas" w:eastAsia="Times New Roman" w:hAnsi="Consolas" w:cs="Times New Roman"/>
          <w:color w:val="83FFF5"/>
          <w:sz w:val="21"/>
          <w:szCs w:val="21"/>
          <w:lang w:eastAsia="en-IN"/>
        </w:rPr>
        <w:t>get</w:t>
      </w:r>
      <w:r w:rsidRPr="00C049AD">
        <w:rPr>
          <w:rFonts w:ascii="Consolas" w:eastAsia="Times New Roman" w:hAnsi="Consolas" w:cs="Times New Roman"/>
          <w:color w:val="FFFFFF"/>
          <w:sz w:val="21"/>
          <w:szCs w:val="21"/>
          <w:lang w:eastAsia="en-IN"/>
        </w:rPr>
        <w:t> </w:t>
      </w:r>
      <w:proofErr w:type="spellStart"/>
      <w:proofErr w:type="gramStart"/>
      <w:r w:rsidRPr="00C049AD">
        <w:rPr>
          <w:rFonts w:ascii="Consolas" w:eastAsia="Times New Roman" w:hAnsi="Consolas" w:cs="Times New Roman"/>
          <w:color w:val="83FFF5"/>
          <w:sz w:val="21"/>
          <w:szCs w:val="21"/>
          <w:lang w:eastAsia="en-IN"/>
        </w:rPr>
        <w:t>energyLevel</w:t>
      </w:r>
      <w:proofErr w:type="spellEnd"/>
      <w:r w:rsidRPr="00C049AD">
        <w:rPr>
          <w:rFonts w:ascii="Consolas" w:eastAsia="Times New Roman" w:hAnsi="Consolas" w:cs="Times New Roman"/>
          <w:color w:val="FFFFFF"/>
          <w:sz w:val="21"/>
          <w:szCs w:val="21"/>
          <w:lang w:eastAsia="en-IN"/>
        </w:rPr>
        <w:t>(</w:t>
      </w:r>
      <w:proofErr w:type="gramEnd"/>
      <w:r w:rsidRPr="00C049AD">
        <w:rPr>
          <w:rFonts w:ascii="Consolas" w:eastAsia="Times New Roman" w:hAnsi="Consolas" w:cs="Times New Roman"/>
          <w:color w:val="FFFFFF"/>
          <w:sz w:val="21"/>
          <w:szCs w:val="21"/>
          <w:lang w:eastAsia="en-IN"/>
        </w:rPr>
        <w:t>){</w:t>
      </w:r>
    </w:p>
    <w:p w14:paraId="735F817A"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proofErr w:type="gramStart"/>
      <w:r w:rsidRPr="00C049AD">
        <w:rPr>
          <w:rFonts w:ascii="Consolas" w:eastAsia="Times New Roman" w:hAnsi="Consolas" w:cs="Times New Roman"/>
          <w:color w:val="B3CCFF"/>
          <w:sz w:val="21"/>
          <w:szCs w:val="21"/>
          <w:lang w:eastAsia="en-IN"/>
        </w:rPr>
        <w:t>if</w:t>
      </w:r>
      <w:r w:rsidRPr="00C049AD">
        <w:rPr>
          <w:rFonts w:ascii="Consolas" w:eastAsia="Times New Roman" w:hAnsi="Consolas" w:cs="Times New Roman"/>
          <w:color w:val="FFFFFF"/>
          <w:sz w:val="21"/>
          <w:szCs w:val="21"/>
          <w:lang w:eastAsia="en-IN"/>
        </w:rPr>
        <w:t>(</w:t>
      </w:r>
      <w:proofErr w:type="spellStart"/>
      <w:proofErr w:type="gramEnd"/>
      <w:r w:rsidRPr="00C049AD">
        <w:rPr>
          <w:rFonts w:ascii="Consolas" w:eastAsia="Times New Roman" w:hAnsi="Consolas" w:cs="Times New Roman"/>
          <w:color w:val="B3CCFF"/>
          <w:sz w:val="21"/>
          <w:szCs w:val="21"/>
          <w:lang w:eastAsia="en-IN"/>
        </w:rPr>
        <w:t>typeof</w:t>
      </w:r>
      <w:proofErr w:type="spellEnd"/>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B3CCFF"/>
          <w:sz w:val="21"/>
          <w:szCs w:val="21"/>
          <w:lang w:eastAsia="en-IN"/>
        </w:rPr>
        <w:t>this</w:t>
      </w:r>
      <w:r w:rsidRPr="00C049AD">
        <w:rPr>
          <w:rFonts w:ascii="Consolas" w:eastAsia="Times New Roman" w:hAnsi="Consolas" w:cs="Times New Roman"/>
          <w:color w:val="FFFFFF"/>
          <w:sz w:val="21"/>
          <w:szCs w:val="21"/>
          <w:lang w:eastAsia="en-IN"/>
        </w:rPr>
        <w:t>.</w:t>
      </w:r>
      <w:r w:rsidRPr="00C049AD">
        <w:rPr>
          <w:rFonts w:ascii="Consolas" w:eastAsia="Times New Roman" w:hAnsi="Consolas" w:cs="Times New Roman"/>
          <w:color w:val="83FFF5"/>
          <w:sz w:val="21"/>
          <w:szCs w:val="21"/>
          <w:lang w:eastAsia="en-IN"/>
        </w:rPr>
        <w:t>_</w:t>
      </w:r>
      <w:proofErr w:type="spellStart"/>
      <w:r w:rsidRPr="00C049AD">
        <w:rPr>
          <w:rFonts w:ascii="Consolas" w:eastAsia="Times New Roman" w:hAnsi="Consolas" w:cs="Times New Roman"/>
          <w:color w:val="83FFF5"/>
          <w:sz w:val="21"/>
          <w:szCs w:val="21"/>
          <w:lang w:eastAsia="en-IN"/>
        </w:rPr>
        <w:t>energyLevel</w:t>
      </w:r>
      <w:proofErr w:type="spellEnd"/>
      <w:r w:rsidRPr="00C049AD">
        <w:rPr>
          <w:rFonts w:ascii="Consolas" w:eastAsia="Times New Roman" w:hAnsi="Consolas" w:cs="Times New Roman"/>
          <w:color w:val="FFFFFF"/>
          <w:sz w:val="21"/>
          <w:szCs w:val="21"/>
          <w:lang w:eastAsia="en-IN"/>
        </w:rPr>
        <w:t> === </w:t>
      </w:r>
      <w:r w:rsidRPr="00C049AD">
        <w:rPr>
          <w:rFonts w:ascii="Consolas" w:eastAsia="Times New Roman" w:hAnsi="Consolas" w:cs="Times New Roman"/>
          <w:color w:val="FFE083"/>
          <w:sz w:val="21"/>
          <w:szCs w:val="21"/>
          <w:lang w:eastAsia="en-IN"/>
        </w:rPr>
        <w:t>'number'</w:t>
      </w:r>
      <w:r w:rsidRPr="00C049AD">
        <w:rPr>
          <w:rFonts w:ascii="Consolas" w:eastAsia="Times New Roman" w:hAnsi="Consolas" w:cs="Times New Roman"/>
          <w:color w:val="FFFFFF"/>
          <w:sz w:val="21"/>
          <w:szCs w:val="21"/>
          <w:lang w:eastAsia="en-IN"/>
        </w:rPr>
        <w:t>) {</w:t>
      </w:r>
    </w:p>
    <w:p w14:paraId="31F72320"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B3CCFF"/>
          <w:sz w:val="21"/>
          <w:szCs w:val="21"/>
          <w:lang w:eastAsia="en-IN"/>
        </w:rPr>
        <w:t>return</w:t>
      </w: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FFE083"/>
          <w:sz w:val="21"/>
          <w:szCs w:val="21"/>
          <w:lang w:eastAsia="en-IN"/>
        </w:rPr>
        <w:t>'My current energy level is '</w:t>
      </w:r>
      <w:r w:rsidRPr="00C049AD">
        <w:rPr>
          <w:rFonts w:ascii="Consolas" w:eastAsia="Times New Roman" w:hAnsi="Consolas" w:cs="Times New Roman"/>
          <w:color w:val="FFFFFF"/>
          <w:sz w:val="21"/>
          <w:szCs w:val="21"/>
          <w:lang w:eastAsia="en-IN"/>
        </w:rPr>
        <w:t> + </w:t>
      </w:r>
      <w:proofErr w:type="gramStart"/>
      <w:r w:rsidRPr="00C049AD">
        <w:rPr>
          <w:rFonts w:ascii="Consolas" w:eastAsia="Times New Roman" w:hAnsi="Consolas" w:cs="Times New Roman"/>
          <w:color w:val="B3CCFF"/>
          <w:sz w:val="21"/>
          <w:szCs w:val="21"/>
          <w:lang w:eastAsia="en-IN"/>
        </w:rPr>
        <w:t>this</w:t>
      </w:r>
      <w:r w:rsidRPr="00C049AD">
        <w:rPr>
          <w:rFonts w:ascii="Consolas" w:eastAsia="Times New Roman" w:hAnsi="Consolas" w:cs="Times New Roman"/>
          <w:color w:val="FFFFFF"/>
          <w:sz w:val="21"/>
          <w:szCs w:val="21"/>
          <w:lang w:eastAsia="en-IN"/>
        </w:rPr>
        <w:t>.</w:t>
      </w:r>
      <w:r w:rsidRPr="00C049AD">
        <w:rPr>
          <w:rFonts w:ascii="Consolas" w:eastAsia="Times New Roman" w:hAnsi="Consolas" w:cs="Times New Roman"/>
          <w:color w:val="83FFF5"/>
          <w:sz w:val="21"/>
          <w:szCs w:val="21"/>
          <w:lang w:eastAsia="en-IN"/>
        </w:rPr>
        <w:t>_</w:t>
      </w:r>
      <w:proofErr w:type="spellStart"/>
      <w:proofErr w:type="gramEnd"/>
      <w:r w:rsidRPr="00C049AD">
        <w:rPr>
          <w:rFonts w:ascii="Consolas" w:eastAsia="Times New Roman" w:hAnsi="Consolas" w:cs="Times New Roman"/>
          <w:color w:val="83FFF5"/>
          <w:sz w:val="21"/>
          <w:szCs w:val="21"/>
          <w:lang w:eastAsia="en-IN"/>
        </w:rPr>
        <w:t>energyLevel</w:t>
      </w:r>
      <w:proofErr w:type="spellEnd"/>
    </w:p>
    <w:p w14:paraId="710B5B90"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 </w:t>
      </w:r>
      <w:r w:rsidRPr="00C049AD">
        <w:rPr>
          <w:rFonts w:ascii="Consolas" w:eastAsia="Times New Roman" w:hAnsi="Consolas" w:cs="Times New Roman"/>
          <w:color w:val="B3CCFF"/>
          <w:sz w:val="21"/>
          <w:szCs w:val="21"/>
          <w:lang w:eastAsia="en-IN"/>
        </w:rPr>
        <w:t>else</w:t>
      </w:r>
      <w:r w:rsidRPr="00C049AD">
        <w:rPr>
          <w:rFonts w:ascii="Consolas" w:eastAsia="Times New Roman" w:hAnsi="Consolas" w:cs="Times New Roman"/>
          <w:color w:val="FFFFFF"/>
          <w:sz w:val="21"/>
          <w:szCs w:val="21"/>
          <w:lang w:eastAsia="en-IN"/>
        </w:rPr>
        <w:t> {</w:t>
      </w:r>
    </w:p>
    <w:p w14:paraId="5BC49474"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B3CCFF"/>
          <w:sz w:val="21"/>
          <w:szCs w:val="21"/>
          <w:lang w:eastAsia="en-IN"/>
        </w:rPr>
        <w:t>return</w:t>
      </w:r>
      <w:r w:rsidRPr="00C049AD">
        <w:rPr>
          <w:rFonts w:ascii="Consolas" w:eastAsia="Times New Roman" w:hAnsi="Consolas" w:cs="Times New Roman"/>
          <w:color w:val="FFFFFF"/>
          <w:sz w:val="21"/>
          <w:szCs w:val="21"/>
          <w:lang w:eastAsia="en-IN"/>
        </w:rPr>
        <w:t> </w:t>
      </w:r>
      <w:r w:rsidRPr="00C049AD">
        <w:rPr>
          <w:rFonts w:ascii="Consolas" w:eastAsia="Times New Roman" w:hAnsi="Consolas" w:cs="Times New Roman"/>
          <w:color w:val="FFE083"/>
          <w:sz w:val="21"/>
          <w:szCs w:val="21"/>
          <w:lang w:eastAsia="en-IN"/>
        </w:rPr>
        <w:t>"System malfunction: cannot retrieve energy level"</w:t>
      </w:r>
    </w:p>
    <w:p w14:paraId="1F800AC6"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p>
    <w:p w14:paraId="0E29FF3C"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  }</w:t>
      </w:r>
    </w:p>
    <w:p w14:paraId="7C316833"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FFFF"/>
          <w:sz w:val="21"/>
          <w:szCs w:val="21"/>
          <w:lang w:eastAsia="en-IN"/>
        </w:rPr>
        <w:t>};</w:t>
      </w:r>
    </w:p>
    <w:p w14:paraId="0E7770B4"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p>
    <w:p w14:paraId="172B6CC1" w14:textId="77777777" w:rsidR="00C049AD" w:rsidRPr="00C049AD" w:rsidRDefault="00C049AD" w:rsidP="00C049AD">
      <w:pPr>
        <w:shd w:val="clear" w:color="auto" w:fill="1E1E1E"/>
        <w:spacing w:after="0" w:line="330" w:lineRule="atLeast"/>
        <w:rPr>
          <w:rFonts w:ascii="Consolas" w:eastAsia="Times New Roman" w:hAnsi="Consolas" w:cs="Times New Roman"/>
          <w:color w:val="FFFFFF"/>
          <w:sz w:val="21"/>
          <w:szCs w:val="21"/>
          <w:lang w:eastAsia="en-IN"/>
        </w:rPr>
      </w:pPr>
      <w:r w:rsidRPr="00C049AD">
        <w:rPr>
          <w:rFonts w:ascii="Consolas" w:eastAsia="Times New Roman" w:hAnsi="Consolas" w:cs="Times New Roman"/>
          <w:color w:val="FF8973"/>
          <w:sz w:val="21"/>
          <w:szCs w:val="21"/>
          <w:lang w:eastAsia="en-IN"/>
        </w:rPr>
        <w:t>console</w:t>
      </w:r>
      <w:r w:rsidRPr="00C049AD">
        <w:rPr>
          <w:rFonts w:ascii="Consolas" w:eastAsia="Times New Roman" w:hAnsi="Consolas" w:cs="Times New Roman"/>
          <w:color w:val="FFFFFF"/>
          <w:sz w:val="21"/>
          <w:szCs w:val="21"/>
          <w:lang w:eastAsia="en-IN"/>
        </w:rPr>
        <w:t>.</w:t>
      </w:r>
      <w:r w:rsidRPr="00C049AD">
        <w:rPr>
          <w:rFonts w:ascii="Consolas" w:eastAsia="Times New Roman" w:hAnsi="Consolas" w:cs="Times New Roman"/>
          <w:color w:val="83FFF5"/>
          <w:sz w:val="21"/>
          <w:szCs w:val="21"/>
          <w:lang w:eastAsia="en-IN"/>
        </w:rPr>
        <w:t>log</w:t>
      </w:r>
      <w:r w:rsidRPr="00C049AD">
        <w:rPr>
          <w:rFonts w:ascii="Consolas" w:eastAsia="Times New Roman" w:hAnsi="Consolas" w:cs="Times New Roman"/>
          <w:color w:val="FFFFFF"/>
          <w:sz w:val="21"/>
          <w:szCs w:val="21"/>
          <w:lang w:eastAsia="en-IN"/>
        </w:rPr>
        <w:t>(</w:t>
      </w:r>
      <w:proofErr w:type="spellStart"/>
      <w:proofErr w:type="gramStart"/>
      <w:r w:rsidRPr="00C049AD">
        <w:rPr>
          <w:rFonts w:ascii="Consolas" w:eastAsia="Times New Roman" w:hAnsi="Consolas" w:cs="Times New Roman"/>
          <w:color w:val="FF8973"/>
          <w:sz w:val="21"/>
          <w:szCs w:val="21"/>
          <w:lang w:eastAsia="en-IN"/>
        </w:rPr>
        <w:t>robot</w:t>
      </w:r>
      <w:r w:rsidRPr="00C049AD">
        <w:rPr>
          <w:rFonts w:ascii="Consolas" w:eastAsia="Times New Roman" w:hAnsi="Consolas" w:cs="Times New Roman"/>
          <w:color w:val="FFFFFF"/>
          <w:sz w:val="21"/>
          <w:szCs w:val="21"/>
          <w:lang w:eastAsia="en-IN"/>
        </w:rPr>
        <w:t>.</w:t>
      </w:r>
      <w:r w:rsidRPr="00C049AD">
        <w:rPr>
          <w:rFonts w:ascii="Consolas" w:eastAsia="Times New Roman" w:hAnsi="Consolas" w:cs="Times New Roman"/>
          <w:color w:val="83FFF5"/>
          <w:sz w:val="21"/>
          <w:szCs w:val="21"/>
          <w:lang w:eastAsia="en-IN"/>
        </w:rPr>
        <w:t>energyLevel</w:t>
      </w:r>
      <w:proofErr w:type="spellEnd"/>
      <w:proofErr w:type="gramEnd"/>
      <w:r w:rsidRPr="00C049AD">
        <w:rPr>
          <w:rFonts w:ascii="Consolas" w:eastAsia="Times New Roman" w:hAnsi="Consolas" w:cs="Times New Roman"/>
          <w:color w:val="FFFFFF"/>
          <w:sz w:val="21"/>
          <w:szCs w:val="21"/>
          <w:lang w:eastAsia="en-IN"/>
        </w:rPr>
        <w:t>);</w:t>
      </w:r>
    </w:p>
    <w:p w14:paraId="7D63DB71" w14:textId="0890A875" w:rsidR="004D24D3" w:rsidRDefault="004D24D3"/>
    <w:p w14:paraId="7FC3D1E2" w14:textId="77777777" w:rsidR="00BF550D" w:rsidRPr="00BF550D" w:rsidRDefault="00BF550D" w:rsidP="00BF550D">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F550D">
        <w:rPr>
          <w:rFonts w:ascii="Segoe UI" w:eastAsia="Times New Roman" w:hAnsi="Segoe UI" w:cs="Segoe UI"/>
          <w:b/>
          <w:bCs/>
          <w:color w:val="19191A"/>
          <w:kern w:val="36"/>
          <w:sz w:val="48"/>
          <w:szCs w:val="48"/>
          <w:lang w:eastAsia="en-IN"/>
        </w:rPr>
        <w:t>Setters</w:t>
      </w:r>
    </w:p>
    <w:p w14:paraId="1657C3E4"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Along with getter methods, we can also create </w:t>
      </w:r>
      <w:r w:rsidRPr="00BF550D">
        <w:rPr>
          <w:rFonts w:ascii="Segoe UI" w:eastAsia="Times New Roman" w:hAnsi="Segoe UI" w:cs="Segoe UI"/>
          <w:i/>
          <w:iCs/>
          <w:color w:val="484848"/>
          <w:sz w:val="27"/>
          <w:szCs w:val="27"/>
          <w:lang w:eastAsia="en-IN"/>
        </w:rPr>
        <w:t>setter</w:t>
      </w:r>
      <w:r w:rsidRPr="00BF550D">
        <w:rPr>
          <w:rFonts w:ascii="Segoe UI" w:eastAsia="Times New Roman" w:hAnsi="Segoe UI" w:cs="Segoe UI"/>
          <w:color w:val="484848"/>
          <w:sz w:val="27"/>
          <w:szCs w:val="27"/>
          <w:lang w:eastAsia="en-IN"/>
        </w:rPr>
        <w:t> methods which reassign values of existing properties within an object. Let’s see an example of a setter method:</w:t>
      </w:r>
    </w:p>
    <w:p w14:paraId="4002ADD0"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B3CCFF"/>
          <w:sz w:val="27"/>
          <w:szCs w:val="27"/>
          <w:lang w:eastAsia="en-IN"/>
        </w:rPr>
        <w:t>const</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person</w:t>
      </w:r>
      <w:r w:rsidRPr="00BF550D">
        <w:rPr>
          <w:rFonts w:ascii="Consolas" w:eastAsia="Times New Roman" w:hAnsi="Consolas" w:cs="Courier New"/>
          <w:color w:val="FFFFFF"/>
          <w:sz w:val="27"/>
          <w:szCs w:val="27"/>
          <w:lang w:eastAsia="en-IN"/>
        </w:rPr>
        <w:t xml:space="preserve"> = {</w:t>
      </w:r>
    </w:p>
    <w:p w14:paraId="41D2CFF1"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_age</w:t>
      </w: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FF8973"/>
          <w:sz w:val="27"/>
          <w:szCs w:val="27"/>
          <w:lang w:eastAsia="en-IN"/>
        </w:rPr>
        <w:t>37</w:t>
      </w:r>
      <w:r w:rsidRPr="00BF550D">
        <w:rPr>
          <w:rFonts w:ascii="Consolas" w:eastAsia="Times New Roman" w:hAnsi="Consolas" w:cs="Courier New"/>
          <w:color w:val="FFFFFF"/>
          <w:sz w:val="27"/>
          <w:szCs w:val="27"/>
          <w:lang w:eastAsia="en-IN"/>
        </w:rPr>
        <w:t>,</w:t>
      </w:r>
    </w:p>
    <w:p w14:paraId="4F80200D"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set</w:t>
      </w: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age</w:t>
      </w:r>
      <w:r w:rsidRPr="00BF550D">
        <w:rPr>
          <w:rFonts w:ascii="Consolas" w:eastAsia="Times New Roman" w:hAnsi="Consolas" w:cs="Courier New"/>
          <w:color w:val="FFFFFF"/>
          <w:sz w:val="27"/>
          <w:szCs w:val="27"/>
          <w:lang w:eastAsia="en-IN"/>
        </w:rPr>
        <w:t>(</w:t>
      </w:r>
      <w:proofErr w:type="spellStart"/>
      <w:r w:rsidRPr="00BF550D">
        <w:rPr>
          <w:rFonts w:ascii="Consolas" w:eastAsia="Times New Roman" w:hAnsi="Consolas" w:cs="Courier New"/>
          <w:color w:val="B3CCFF"/>
          <w:sz w:val="27"/>
          <w:szCs w:val="27"/>
          <w:lang w:eastAsia="en-IN"/>
        </w:rPr>
        <w:t>newAge</w:t>
      </w:r>
      <w:proofErr w:type="spellEnd"/>
      <w:proofErr w:type="gramStart"/>
      <w:r w:rsidRPr="00BF550D">
        <w:rPr>
          <w:rFonts w:ascii="Consolas" w:eastAsia="Times New Roman" w:hAnsi="Consolas" w:cs="Courier New"/>
          <w:color w:val="FFFFFF"/>
          <w:sz w:val="27"/>
          <w:szCs w:val="27"/>
          <w:lang w:eastAsia="en-IN"/>
        </w:rPr>
        <w:t>){</w:t>
      </w:r>
      <w:proofErr w:type="gramEnd"/>
    </w:p>
    <w:p w14:paraId="015A61DA"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if</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B3CCFF"/>
          <w:sz w:val="27"/>
          <w:szCs w:val="27"/>
          <w:lang w:eastAsia="en-IN"/>
        </w:rPr>
        <w:t>typeof</w:t>
      </w:r>
      <w:proofErr w:type="spellEnd"/>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FF8973"/>
          <w:sz w:val="27"/>
          <w:szCs w:val="27"/>
          <w:lang w:eastAsia="en-IN"/>
        </w:rPr>
        <w:t>newAge</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E083"/>
          <w:sz w:val="27"/>
          <w:szCs w:val="27"/>
          <w:lang w:eastAsia="en-IN"/>
        </w:rPr>
        <w:t>'number</w:t>
      </w:r>
      <w:proofErr w:type="gramStart"/>
      <w:r w:rsidRPr="00BF550D">
        <w:rPr>
          <w:rFonts w:ascii="Consolas" w:eastAsia="Times New Roman" w:hAnsi="Consolas" w:cs="Courier New"/>
          <w:color w:val="FFE083"/>
          <w:sz w:val="27"/>
          <w:szCs w:val="27"/>
          <w:lang w:eastAsia="en-IN"/>
        </w:rPr>
        <w:t>'</w:t>
      </w:r>
      <w:r w:rsidRPr="00BF550D">
        <w:rPr>
          <w:rFonts w:ascii="Consolas" w:eastAsia="Times New Roman" w:hAnsi="Consolas" w:cs="Courier New"/>
          <w:color w:val="FFFFFF"/>
          <w:sz w:val="27"/>
          <w:szCs w:val="27"/>
          <w:lang w:eastAsia="en-IN"/>
        </w:rPr>
        <w:t>){</w:t>
      </w:r>
      <w:proofErr w:type="gramEnd"/>
    </w:p>
    <w:p w14:paraId="0368947B"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roofErr w:type="spellStart"/>
      <w:proofErr w:type="gramStart"/>
      <w:r w:rsidRPr="00BF550D">
        <w:rPr>
          <w:rFonts w:ascii="Consolas" w:eastAsia="Times New Roman" w:hAnsi="Consolas" w:cs="Courier New"/>
          <w:color w:val="B3CCFF"/>
          <w:sz w:val="27"/>
          <w:szCs w:val="27"/>
          <w:lang w:eastAsia="en-IN"/>
        </w:rPr>
        <w:t>this</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gramEnd"/>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 </w:t>
      </w:r>
      <w:proofErr w:type="spellStart"/>
      <w:r w:rsidRPr="00BF550D">
        <w:rPr>
          <w:rFonts w:ascii="Consolas" w:eastAsia="Times New Roman" w:hAnsi="Consolas" w:cs="Courier New"/>
          <w:color w:val="FF8973"/>
          <w:sz w:val="27"/>
          <w:szCs w:val="27"/>
          <w:lang w:eastAsia="en-IN"/>
        </w:rPr>
        <w:t>newAge</w:t>
      </w:r>
      <w:proofErr w:type="spellEnd"/>
      <w:r w:rsidRPr="00BF550D">
        <w:rPr>
          <w:rFonts w:ascii="Consolas" w:eastAsia="Times New Roman" w:hAnsi="Consolas" w:cs="Courier New"/>
          <w:color w:val="FFFFFF"/>
          <w:sz w:val="27"/>
          <w:szCs w:val="27"/>
          <w:lang w:eastAsia="en-IN"/>
        </w:rPr>
        <w:t>;</w:t>
      </w:r>
    </w:p>
    <w:p w14:paraId="5E14F392"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B3CCFF"/>
          <w:sz w:val="27"/>
          <w:szCs w:val="27"/>
          <w:lang w:eastAsia="en-IN"/>
        </w:rPr>
        <w:t>else</w:t>
      </w:r>
      <w:r w:rsidRPr="00BF550D">
        <w:rPr>
          <w:rFonts w:ascii="Consolas" w:eastAsia="Times New Roman" w:hAnsi="Consolas" w:cs="Courier New"/>
          <w:color w:val="FFFFFF"/>
          <w:sz w:val="27"/>
          <w:szCs w:val="27"/>
          <w:lang w:eastAsia="en-IN"/>
        </w:rPr>
        <w:t xml:space="preserve"> {</w:t>
      </w:r>
    </w:p>
    <w:p w14:paraId="64D118E9"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roofErr w:type="gramStart"/>
      <w:r w:rsidRPr="00BF550D">
        <w:rPr>
          <w:rFonts w:ascii="Consolas" w:eastAsia="Times New Roman" w:hAnsi="Consolas" w:cs="Courier New"/>
          <w:color w:val="FF8973"/>
          <w:sz w:val="27"/>
          <w:szCs w:val="27"/>
          <w:lang w:eastAsia="en-IN"/>
        </w:rPr>
        <w:t>console</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log</w:t>
      </w:r>
      <w:r w:rsidRPr="00BF550D">
        <w:rPr>
          <w:rFonts w:ascii="Consolas" w:eastAsia="Times New Roman" w:hAnsi="Consolas" w:cs="Courier New"/>
          <w:color w:val="FFFFFF"/>
          <w:sz w:val="27"/>
          <w:szCs w:val="27"/>
          <w:lang w:eastAsia="en-IN"/>
        </w:rPr>
        <w:t>(</w:t>
      </w:r>
      <w:proofErr w:type="gramEnd"/>
      <w:r w:rsidRPr="00BF550D">
        <w:rPr>
          <w:rFonts w:ascii="Consolas" w:eastAsia="Times New Roman" w:hAnsi="Consolas" w:cs="Courier New"/>
          <w:color w:val="FFE083"/>
          <w:sz w:val="27"/>
          <w:szCs w:val="27"/>
          <w:lang w:eastAsia="en-IN"/>
        </w:rPr>
        <w:t>'You must assign a number to age'</w:t>
      </w:r>
      <w:r w:rsidRPr="00BF550D">
        <w:rPr>
          <w:rFonts w:ascii="Consolas" w:eastAsia="Times New Roman" w:hAnsi="Consolas" w:cs="Courier New"/>
          <w:color w:val="FFFFFF"/>
          <w:sz w:val="27"/>
          <w:szCs w:val="27"/>
          <w:lang w:eastAsia="en-IN"/>
        </w:rPr>
        <w:t>);</w:t>
      </w:r>
    </w:p>
    <w:p w14:paraId="44B5A0AD"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06E1D442"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20989F6D"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w:t>
      </w:r>
    </w:p>
    <w:p w14:paraId="1A28DBF6"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Notice that in the example above:</w:t>
      </w:r>
    </w:p>
    <w:p w14:paraId="2C8B2B29" w14:textId="77777777" w:rsidR="00BF550D" w:rsidRPr="00BF550D" w:rsidRDefault="00BF550D" w:rsidP="00BF550D">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We can perform a check for what value is being assigned to </w:t>
      </w:r>
      <w:proofErr w:type="spellStart"/>
      <w:proofErr w:type="gramStart"/>
      <w:r w:rsidRPr="00BF550D">
        <w:rPr>
          <w:rFonts w:ascii="Consolas" w:eastAsia="Times New Roman" w:hAnsi="Consolas" w:cs="Courier New"/>
          <w:color w:val="15141F"/>
          <w:sz w:val="20"/>
          <w:szCs w:val="20"/>
          <w:shd w:val="clear" w:color="auto" w:fill="EAE9ED"/>
          <w:lang w:eastAsia="en-IN"/>
        </w:rPr>
        <w:t>this._</w:t>
      </w:r>
      <w:proofErr w:type="gramEnd"/>
      <w:r w:rsidRPr="00BF550D">
        <w:rPr>
          <w:rFonts w:ascii="Consolas" w:eastAsia="Times New Roman" w:hAnsi="Consolas" w:cs="Courier New"/>
          <w:color w:val="15141F"/>
          <w:sz w:val="20"/>
          <w:szCs w:val="20"/>
          <w:shd w:val="clear" w:color="auto" w:fill="EAE9ED"/>
          <w:lang w:eastAsia="en-IN"/>
        </w:rPr>
        <w:t>age</w:t>
      </w:r>
      <w:proofErr w:type="spellEnd"/>
      <w:r w:rsidRPr="00BF550D">
        <w:rPr>
          <w:rFonts w:ascii="Segoe UI" w:eastAsia="Times New Roman" w:hAnsi="Segoe UI" w:cs="Segoe UI"/>
          <w:color w:val="484848"/>
          <w:sz w:val="27"/>
          <w:szCs w:val="27"/>
          <w:lang w:eastAsia="en-IN"/>
        </w:rPr>
        <w:t>.</w:t>
      </w:r>
    </w:p>
    <w:p w14:paraId="72037F9C" w14:textId="77777777" w:rsidR="00BF550D" w:rsidRPr="00BF550D" w:rsidRDefault="00BF550D" w:rsidP="00BF550D">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When we use the setter method, only values that are numbers will reassign </w:t>
      </w:r>
      <w:proofErr w:type="spellStart"/>
      <w:proofErr w:type="gramStart"/>
      <w:r w:rsidRPr="00BF550D">
        <w:rPr>
          <w:rFonts w:ascii="Consolas" w:eastAsia="Times New Roman" w:hAnsi="Consolas" w:cs="Courier New"/>
          <w:color w:val="15141F"/>
          <w:sz w:val="20"/>
          <w:szCs w:val="20"/>
          <w:shd w:val="clear" w:color="auto" w:fill="EAE9ED"/>
          <w:lang w:eastAsia="en-IN"/>
        </w:rPr>
        <w:t>this._</w:t>
      </w:r>
      <w:proofErr w:type="gramEnd"/>
      <w:r w:rsidRPr="00BF550D">
        <w:rPr>
          <w:rFonts w:ascii="Consolas" w:eastAsia="Times New Roman" w:hAnsi="Consolas" w:cs="Courier New"/>
          <w:color w:val="15141F"/>
          <w:sz w:val="20"/>
          <w:szCs w:val="20"/>
          <w:shd w:val="clear" w:color="auto" w:fill="EAE9ED"/>
          <w:lang w:eastAsia="en-IN"/>
        </w:rPr>
        <w:t>age</w:t>
      </w:r>
      <w:proofErr w:type="spellEnd"/>
    </w:p>
    <w:p w14:paraId="0B437AF6" w14:textId="77777777" w:rsidR="00BF550D" w:rsidRPr="00BF550D" w:rsidRDefault="00BF550D" w:rsidP="00BF550D">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There are different outputs depending on what values are used to reassign </w:t>
      </w:r>
      <w:proofErr w:type="spellStart"/>
      <w:proofErr w:type="gramStart"/>
      <w:r w:rsidRPr="00BF550D">
        <w:rPr>
          <w:rFonts w:ascii="Consolas" w:eastAsia="Times New Roman" w:hAnsi="Consolas" w:cs="Courier New"/>
          <w:color w:val="15141F"/>
          <w:sz w:val="20"/>
          <w:szCs w:val="20"/>
          <w:shd w:val="clear" w:color="auto" w:fill="EAE9ED"/>
          <w:lang w:eastAsia="en-IN"/>
        </w:rPr>
        <w:t>this._</w:t>
      </w:r>
      <w:proofErr w:type="gramEnd"/>
      <w:r w:rsidRPr="00BF550D">
        <w:rPr>
          <w:rFonts w:ascii="Consolas" w:eastAsia="Times New Roman" w:hAnsi="Consolas" w:cs="Courier New"/>
          <w:color w:val="15141F"/>
          <w:sz w:val="20"/>
          <w:szCs w:val="20"/>
          <w:shd w:val="clear" w:color="auto" w:fill="EAE9ED"/>
          <w:lang w:eastAsia="en-IN"/>
        </w:rPr>
        <w:t>age</w:t>
      </w:r>
      <w:proofErr w:type="spellEnd"/>
      <w:r w:rsidRPr="00BF550D">
        <w:rPr>
          <w:rFonts w:ascii="Segoe UI" w:eastAsia="Times New Roman" w:hAnsi="Segoe UI" w:cs="Segoe UI"/>
          <w:color w:val="484848"/>
          <w:sz w:val="27"/>
          <w:szCs w:val="27"/>
          <w:lang w:eastAsia="en-IN"/>
        </w:rPr>
        <w:t>.</w:t>
      </w:r>
    </w:p>
    <w:p w14:paraId="36D0E970"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Then to use the setter method:</w:t>
      </w:r>
    </w:p>
    <w:p w14:paraId="07983EC4"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FF8973"/>
          <w:sz w:val="27"/>
          <w:szCs w:val="27"/>
          <w:lang w:eastAsia="en-IN"/>
        </w:rPr>
        <w:t>person</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8973"/>
          <w:sz w:val="27"/>
          <w:szCs w:val="27"/>
          <w:lang w:eastAsia="en-IN"/>
        </w:rPr>
        <w:t>40</w:t>
      </w:r>
      <w:r w:rsidRPr="00BF550D">
        <w:rPr>
          <w:rFonts w:ascii="Consolas" w:eastAsia="Times New Roman" w:hAnsi="Consolas" w:cs="Courier New"/>
          <w:color w:val="FFFFFF"/>
          <w:sz w:val="27"/>
          <w:szCs w:val="27"/>
          <w:lang w:eastAsia="en-IN"/>
        </w:rPr>
        <w:t>;</w:t>
      </w:r>
    </w:p>
    <w:p w14:paraId="76AC86D8"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8973"/>
          <w:sz w:val="27"/>
          <w:szCs w:val="27"/>
          <w:lang w:eastAsia="en-IN"/>
        </w:rPr>
        <w:t>console</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log</w:t>
      </w:r>
      <w:r w:rsidRPr="00BF550D">
        <w:rPr>
          <w:rFonts w:ascii="Consolas" w:eastAsia="Times New Roman" w:hAnsi="Consolas" w:cs="Courier New"/>
          <w:color w:val="FFFFFF"/>
          <w:sz w:val="27"/>
          <w:szCs w:val="27"/>
          <w:lang w:eastAsia="en-IN"/>
        </w:rPr>
        <w:t>(</w:t>
      </w:r>
      <w:proofErr w:type="spellStart"/>
      <w:proofErr w:type="gramStart"/>
      <w:r w:rsidRPr="00BF550D">
        <w:rPr>
          <w:rFonts w:ascii="Consolas" w:eastAsia="Times New Roman" w:hAnsi="Consolas" w:cs="Courier New"/>
          <w:color w:val="FF8973"/>
          <w:sz w:val="27"/>
          <w:szCs w:val="27"/>
          <w:lang w:eastAsia="en-IN"/>
        </w:rPr>
        <w:t>person</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gramEnd"/>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939598"/>
          <w:sz w:val="27"/>
          <w:szCs w:val="27"/>
          <w:lang w:eastAsia="en-IN"/>
        </w:rPr>
        <w:t>// Logs: 40</w:t>
      </w:r>
    </w:p>
    <w:p w14:paraId="53BDFBA9"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FF8973"/>
          <w:sz w:val="27"/>
          <w:szCs w:val="27"/>
          <w:lang w:eastAsia="en-IN"/>
        </w:rPr>
        <w:t>person</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E083"/>
          <w:sz w:val="27"/>
          <w:szCs w:val="27"/>
          <w:lang w:eastAsia="en-IN"/>
        </w:rPr>
        <w:t>'40'</w:t>
      </w: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939598"/>
          <w:sz w:val="27"/>
          <w:szCs w:val="27"/>
          <w:lang w:eastAsia="en-IN"/>
        </w:rPr>
        <w:t>// Logs: You must assign a number to age</w:t>
      </w:r>
    </w:p>
    <w:p w14:paraId="3A6C7184"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Setter methods like </w:t>
      </w:r>
      <w:r w:rsidRPr="00BF550D">
        <w:rPr>
          <w:rFonts w:ascii="Consolas" w:eastAsia="Times New Roman" w:hAnsi="Consolas" w:cs="Courier New"/>
          <w:color w:val="15141F"/>
          <w:sz w:val="20"/>
          <w:szCs w:val="20"/>
          <w:shd w:val="clear" w:color="auto" w:fill="EAE9ED"/>
          <w:lang w:eastAsia="en-IN"/>
        </w:rPr>
        <w:t>age</w:t>
      </w:r>
      <w:r w:rsidRPr="00BF550D">
        <w:rPr>
          <w:rFonts w:ascii="Segoe UI" w:eastAsia="Times New Roman" w:hAnsi="Segoe UI" w:cs="Segoe UI"/>
          <w:color w:val="484848"/>
          <w:sz w:val="27"/>
          <w:szCs w:val="27"/>
          <w:lang w:eastAsia="en-IN"/>
        </w:rPr>
        <w:t> do not need to be called with a set of parentheses. Syntactically, it looks like we’re reassigning the value of a property.</w:t>
      </w:r>
    </w:p>
    <w:p w14:paraId="6D4B96BD"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 xml:space="preserve">Like getter methods, there are similar advantages to using setter methods that include checking input, performing actions on properties, and displaying a clear intention for how the object is supposed to be used. Nonetheless, even with a setter method, it is </w:t>
      </w:r>
      <w:r w:rsidRPr="00BF550D">
        <w:rPr>
          <w:rFonts w:ascii="Segoe UI" w:eastAsia="Times New Roman" w:hAnsi="Segoe UI" w:cs="Segoe UI"/>
          <w:color w:val="484848"/>
          <w:sz w:val="27"/>
          <w:szCs w:val="27"/>
          <w:lang w:eastAsia="en-IN"/>
        </w:rPr>
        <w:lastRenderedPageBreak/>
        <w:t xml:space="preserve">still possible to directly reassign properties. For example, in the example above, we can still </w:t>
      </w:r>
      <w:proofErr w:type="gramStart"/>
      <w:r w:rsidRPr="00BF550D">
        <w:rPr>
          <w:rFonts w:ascii="Segoe UI" w:eastAsia="Times New Roman" w:hAnsi="Segoe UI" w:cs="Segoe UI"/>
          <w:color w:val="484848"/>
          <w:sz w:val="27"/>
          <w:szCs w:val="27"/>
          <w:lang w:eastAsia="en-IN"/>
        </w:rPr>
        <w:t>set </w:t>
      </w:r>
      <w:r w:rsidRPr="00BF550D">
        <w:rPr>
          <w:rFonts w:ascii="Consolas" w:eastAsia="Times New Roman" w:hAnsi="Consolas" w:cs="Courier New"/>
          <w:color w:val="15141F"/>
          <w:sz w:val="20"/>
          <w:szCs w:val="20"/>
          <w:shd w:val="clear" w:color="auto" w:fill="EAE9ED"/>
          <w:lang w:eastAsia="en-IN"/>
        </w:rPr>
        <w:t>.</w:t>
      </w:r>
      <w:proofErr w:type="gramEnd"/>
      <w:r w:rsidRPr="00BF550D">
        <w:rPr>
          <w:rFonts w:ascii="Consolas" w:eastAsia="Times New Roman" w:hAnsi="Consolas" w:cs="Courier New"/>
          <w:color w:val="15141F"/>
          <w:sz w:val="20"/>
          <w:szCs w:val="20"/>
          <w:shd w:val="clear" w:color="auto" w:fill="EAE9ED"/>
          <w:lang w:eastAsia="en-IN"/>
        </w:rPr>
        <w:t>_age</w:t>
      </w:r>
      <w:r w:rsidRPr="00BF550D">
        <w:rPr>
          <w:rFonts w:ascii="Segoe UI" w:eastAsia="Times New Roman" w:hAnsi="Segoe UI" w:cs="Segoe UI"/>
          <w:color w:val="484848"/>
          <w:sz w:val="27"/>
          <w:szCs w:val="27"/>
          <w:lang w:eastAsia="en-IN"/>
        </w:rPr>
        <w:t> directly:</w:t>
      </w:r>
    </w:p>
    <w:p w14:paraId="07E2BCEF"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F550D">
        <w:rPr>
          <w:rFonts w:ascii="Consolas" w:eastAsia="Times New Roman" w:hAnsi="Consolas" w:cs="Courier New"/>
          <w:color w:val="FF8973"/>
          <w:sz w:val="27"/>
          <w:szCs w:val="27"/>
          <w:lang w:eastAsia="en-IN"/>
        </w:rPr>
        <w:t>person</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gramEnd"/>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E083"/>
          <w:sz w:val="27"/>
          <w:szCs w:val="27"/>
          <w:lang w:eastAsia="en-IN"/>
        </w:rPr>
        <w:t>'forty-five'</w:t>
      </w:r>
    </w:p>
    <w:p w14:paraId="2076E26F"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8973"/>
          <w:sz w:val="27"/>
          <w:szCs w:val="27"/>
          <w:lang w:eastAsia="en-IN"/>
        </w:rPr>
        <w:t>console</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log</w:t>
      </w:r>
      <w:r w:rsidRPr="00BF550D">
        <w:rPr>
          <w:rFonts w:ascii="Consolas" w:eastAsia="Times New Roman" w:hAnsi="Consolas" w:cs="Courier New"/>
          <w:color w:val="FFFFFF"/>
          <w:sz w:val="27"/>
          <w:szCs w:val="27"/>
          <w:lang w:eastAsia="en-IN"/>
        </w:rPr>
        <w:t>(</w:t>
      </w:r>
      <w:proofErr w:type="spellStart"/>
      <w:proofErr w:type="gramStart"/>
      <w:r w:rsidRPr="00BF550D">
        <w:rPr>
          <w:rFonts w:ascii="Consolas" w:eastAsia="Times New Roman" w:hAnsi="Consolas" w:cs="Courier New"/>
          <w:color w:val="FF8973"/>
          <w:sz w:val="27"/>
          <w:szCs w:val="27"/>
          <w:lang w:eastAsia="en-IN"/>
        </w:rPr>
        <w:t>person</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gramEnd"/>
      <w:r w:rsidRPr="00BF550D">
        <w:rPr>
          <w:rFonts w:ascii="Consolas" w:eastAsia="Times New Roman" w:hAnsi="Consolas" w:cs="Courier New"/>
          <w:color w:val="83FFF5"/>
          <w:sz w:val="27"/>
          <w:szCs w:val="27"/>
          <w:lang w:eastAsia="en-IN"/>
        </w:rPr>
        <w:t>age</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939598"/>
          <w:sz w:val="27"/>
          <w:szCs w:val="27"/>
          <w:lang w:eastAsia="en-IN"/>
        </w:rPr>
        <w:t>// Prints forty-five</w:t>
      </w:r>
    </w:p>
    <w:p w14:paraId="0BD98C5A" w14:textId="77777777" w:rsidR="00BF550D" w:rsidRPr="00BF550D" w:rsidRDefault="00BF550D" w:rsidP="00BF550D">
      <w:pPr>
        <w:shd w:val="clear" w:color="auto" w:fill="F6F5FA"/>
        <w:spacing w:after="0" w:line="240" w:lineRule="auto"/>
        <w:rPr>
          <w:rFonts w:ascii="Segoe UI" w:eastAsia="Times New Roman" w:hAnsi="Segoe UI" w:cs="Segoe UI"/>
          <w:b/>
          <w:bCs/>
          <w:color w:val="19191A"/>
          <w:sz w:val="27"/>
          <w:szCs w:val="27"/>
          <w:lang w:eastAsia="en-IN"/>
        </w:rPr>
      </w:pPr>
      <w:r w:rsidRPr="00BF550D">
        <w:rPr>
          <w:rFonts w:ascii="Segoe UI" w:eastAsia="Times New Roman" w:hAnsi="Segoe UI" w:cs="Segoe UI"/>
          <w:b/>
          <w:bCs/>
          <w:color w:val="19191A"/>
          <w:sz w:val="27"/>
          <w:szCs w:val="27"/>
          <w:lang w:eastAsia="en-IN"/>
        </w:rPr>
        <w:t>Instructions</w:t>
      </w:r>
    </w:p>
    <w:p w14:paraId="33EA0BDF"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b/>
          <w:bCs/>
          <w:color w:val="484848"/>
          <w:sz w:val="27"/>
          <w:szCs w:val="27"/>
          <w:lang w:eastAsia="en-IN"/>
        </w:rPr>
        <w:t>1.</w:t>
      </w:r>
    </w:p>
    <w:p w14:paraId="34D6462D"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Currently, in </w:t>
      </w:r>
      <w:r w:rsidRPr="00BF550D">
        <w:rPr>
          <w:rFonts w:ascii="Consolas" w:eastAsia="Times New Roman" w:hAnsi="Consolas" w:cs="Courier New"/>
          <w:color w:val="15141F"/>
          <w:sz w:val="20"/>
          <w:szCs w:val="20"/>
          <w:shd w:val="clear" w:color="auto" w:fill="EAE9ED"/>
          <w:lang w:eastAsia="en-IN"/>
        </w:rPr>
        <w:t>robot</w:t>
      </w:r>
      <w:r w:rsidRPr="00BF550D">
        <w:rPr>
          <w:rFonts w:ascii="Segoe UI" w:eastAsia="Times New Roman" w:hAnsi="Segoe UI" w:cs="Segoe UI"/>
          <w:color w:val="484848"/>
          <w:sz w:val="27"/>
          <w:szCs w:val="27"/>
          <w:lang w:eastAsia="en-IN"/>
        </w:rPr>
        <w:t> there is a getter method for </w:t>
      </w:r>
      <w:proofErr w:type="spellStart"/>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but no setter method! What if we need to add or remove some sensors? Let’s fix that problem.</w:t>
      </w:r>
    </w:p>
    <w:p w14:paraId="1B4EEFDC"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Add a setter method named </w:t>
      </w:r>
      <w:proofErr w:type="spellStart"/>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using the </w:t>
      </w:r>
      <w:r w:rsidRPr="00BF550D">
        <w:rPr>
          <w:rFonts w:ascii="Consolas" w:eastAsia="Times New Roman" w:hAnsi="Consolas" w:cs="Courier New"/>
          <w:color w:val="15141F"/>
          <w:sz w:val="20"/>
          <w:szCs w:val="20"/>
          <w:shd w:val="clear" w:color="auto" w:fill="EAE9ED"/>
          <w:lang w:eastAsia="en-IN"/>
        </w:rPr>
        <w:t>set</w:t>
      </w:r>
      <w:r w:rsidRPr="00BF550D">
        <w:rPr>
          <w:rFonts w:ascii="Segoe UI" w:eastAsia="Times New Roman" w:hAnsi="Segoe UI" w:cs="Segoe UI"/>
          <w:color w:val="484848"/>
          <w:sz w:val="27"/>
          <w:szCs w:val="27"/>
          <w:lang w:eastAsia="en-IN"/>
        </w:rPr>
        <w:t> keyword. Provide a parameter of </w:t>
      </w:r>
      <w:r w:rsidRPr="00BF550D">
        <w:rPr>
          <w:rFonts w:ascii="Consolas" w:eastAsia="Times New Roman" w:hAnsi="Consolas" w:cs="Courier New"/>
          <w:color w:val="15141F"/>
          <w:sz w:val="20"/>
          <w:szCs w:val="20"/>
          <w:shd w:val="clear" w:color="auto" w:fill="EAE9ED"/>
          <w:lang w:eastAsia="en-IN"/>
        </w:rPr>
        <w:t>num</w:t>
      </w:r>
      <w:r w:rsidRPr="00BF550D">
        <w:rPr>
          <w:rFonts w:ascii="Segoe UI" w:eastAsia="Times New Roman" w:hAnsi="Segoe UI" w:cs="Segoe UI"/>
          <w:color w:val="484848"/>
          <w:sz w:val="27"/>
          <w:szCs w:val="27"/>
          <w:lang w:eastAsia="en-IN"/>
        </w:rPr>
        <w:t>. Leave the function body empty for now.</w:t>
      </w:r>
    </w:p>
    <w:p w14:paraId="3E5497A6"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Hint</w:t>
      </w:r>
    </w:p>
    <w:p w14:paraId="4E4A9525"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Remember to separate your properties using commas. All setters need at least one parameter, to provide a parameter for a setter use the following syntax:</w:t>
      </w:r>
    </w:p>
    <w:p w14:paraId="1E487E1E"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B3CCFF"/>
          <w:sz w:val="27"/>
          <w:szCs w:val="27"/>
          <w:lang w:eastAsia="en-IN"/>
        </w:rPr>
        <w:t>const</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robot</w:t>
      </w:r>
      <w:r w:rsidRPr="00BF550D">
        <w:rPr>
          <w:rFonts w:ascii="Consolas" w:eastAsia="Times New Roman" w:hAnsi="Consolas" w:cs="Courier New"/>
          <w:color w:val="FFFFFF"/>
          <w:sz w:val="27"/>
          <w:szCs w:val="27"/>
          <w:lang w:eastAsia="en-IN"/>
        </w:rPr>
        <w:t xml:space="preserve"> = {</w:t>
      </w:r>
    </w:p>
    <w:p w14:paraId="5E1AF7EC"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_</w:t>
      </w:r>
      <w:proofErr w:type="spellStart"/>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FF8973"/>
          <w:sz w:val="27"/>
          <w:szCs w:val="27"/>
          <w:lang w:eastAsia="en-IN"/>
        </w:rPr>
        <w:t>15</w:t>
      </w:r>
      <w:r w:rsidRPr="00BF550D">
        <w:rPr>
          <w:rFonts w:ascii="Consolas" w:eastAsia="Times New Roman" w:hAnsi="Consolas" w:cs="Courier New"/>
          <w:color w:val="FFFFFF"/>
          <w:sz w:val="27"/>
          <w:szCs w:val="27"/>
          <w:lang w:eastAsia="en-IN"/>
        </w:rPr>
        <w:t>,</w:t>
      </w:r>
    </w:p>
    <w:p w14:paraId="4BA60D53"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set</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w:t>
      </w:r>
      <w:proofErr w:type="spellStart"/>
      <w:r w:rsidRPr="00BF550D">
        <w:rPr>
          <w:rFonts w:ascii="Consolas" w:eastAsia="Times New Roman" w:hAnsi="Consolas" w:cs="Courier New"/>
          <w:color w:val="B3CCFF"/>
          <w:sz w:val="27"/>
          <w:szCs w:val="27"/>
          <w:lang w:eastAsia="en-IN"/>
        </w:rPr>
        <w:t>num</w:t>
      </w:r>
      <w:proofErr w:type="spellEnd"/>
      <w:r w:rsidRPr="00BF550D">
        <w:rPr>
          <w:rFonts w:ascii="Consolas" w:eastAsia="Times New Roman" w:hAnsi="Consolas" w:cs="Courier New"/>
          <w:color w:val="FFFFFF"/>
          <w:sz w:val="27"/>
          <w:szCs w:val="27"/>
          <w:lang w:eastAsia="en-IN"/>
        </w:rPr>
        <w:t>) {</w:t>
      </w:r>
    </w:p>
    <w:p w14:paraId="3C59F4E8"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939598"/>
          <w:sz w:val="27"/>
          <w:szCs w:val="27"/>
          <w:lang w:eastAsia="en-IN"/>
        </w:rPr>
        <w:t>// Empty for now</w:t>
      </w:r>
    </w:p>
    <w:p w14:paraId="62153442"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6282A8DB"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w:t>
      </w:r>
    </w:p>
    <w:p w14:paraId="4994D471"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b/>
          <w:bCs/>
          <w:color w:val="484848"/>
          <w:sz w:val="27"/>
          <w:szCs w:val="27"/>
          <w:lang w:eastAsia="en-IN"/>
        </w:rPr>
        <w:t>2.</w:t>
      </w:r>
    </w:p>
    <w:p w14:paraId="6DA6C8B1" w14:textId="77777777" w:rsidR="00BF550D" w:rsidRPr="00BF550D" w:rsidRDefault="00BF550D" w:rsidP="00BF550D">
      <w:pPr>
        <w:shd w:val="clear" w:color="auto" w:fill="F1F2F3"/>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There are a couple of things we should do in the setter method:</w:t>
      </w:r>
    </w:p>
    <w:p w14:paraId="326E1FBE" w14:textId="77777777" w:rsidR="00BF550D" w:rsidRPr="00BF550D" w:rsidRDefault="00BF550D" w:rsidP="00BF550D">
      <w:pPr>
        <w:numPr>
          <w:ilvl w:val="0"/>
          <w:numId w:val="9"/>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Add a check to see if </w:t>
      </w:r>
      <w:proofErr w:type="spellStart"/>
      <w:r w:rsidRPr="00BF550D">
        <w:rPr>
          <w:rFonts w:ascii="Consolas" w:eastAsia="Times New Roman" w:hAnsi="Consolas" w:cs="Courier New"/>
          <w:color w:val="15141F"/>
          <w:sz w:val="20"/>
          <w:szCs w:val="20"/>
          <w:shd w:val="clear" w:color="auto" w:fill="EAE9ED"/>
          <w:lang w:eastAsia="en-IN"/>
        </w:rPr>
        <w:t>num</w:t>
      </w:r>
      <w:proofErr w:type="spellEnd"/>
      <w:r w:rsidRPr="00BF550D">
        <w:rPr>
          <w:rFonts w:ascii="Segoe UI" w:eastAsia="Times New Roman" w:hAnsi="Segoe UI" w:cs="Segoe UI"/>
          <w:color w:val="484848"/>
          <w:sz w:val="27"/>
          <w:szCs w:val="27"/>
          <w:lang w:eastAsia="en-IN"/>
        </w:rPr>
        <w:t> is a number using the </w:t>
      </w:r>
      <w:proofErr w:type="spellStart"/>
      <w:r w:rsidRPr="00BF550D">
        <w:rPr>
          <w:rFonts w:ascii="Consolas" w:eastAsia="Times New Roman" w:hAnsi="Consolas" w:cs="Courier New"/>
          <w:color w:val="15141F"/>
          <w:sz w:val="20"/>
          <w:szCs w:val="20"/>
          <w:shd w:val="clear" w:color="auto" w:fill="EAE9ED"/>
          <w:lang w:eastAsia="en-IN"/>
        </w:rPr>
        <w:t>typeof</w:t>
      </w:r>
      <w:proofErr w:type="spellEnd"/>
      <w:r w:rsidRPr="00BF550D">
        <w:rPr>
          <w:rFonts w:ascii="Segoe UI" w:eastAsia="Times New Roman" w:hAnsi="Segoe UI" w:cs="Segoe UI"/>
          <w:color w:val="484848"/>
          <w:sz w:val="27"/>
          <w:szCs w:val="27"/>
          <w:lang w:eastAsia="en-IN"/>
        </w:rPr>
        <w:t> operator.</w:t>
      </w:r>
    </w:p>
    <w:p w14:paraId="45C4962A" w14:textId="77777777" w:rsidR="00BF550D" w:rsidRPr="00BF550D" w:rsidRDefault="00BF550D" w:rsidP="00BF550D">
      <w:pPr>
        <w:numPr>
          <w:ilvl w:val="0"/>
          <w:numId w:val="9"/>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proofErr w:type="spellStart"/>
      <w:r w:rsidRPr="00BF550D">
        <w:rPr>
          <w:rFonts w:ascii="Consolas" w:eastAsia="Times New Roman" w:hAnsi="Consolas" w:cs="Courier New"/>
          <w:color w:val="15141F"/>
          <w:sz w:val="20"/>
          <w:szCs w:val="20"/>
          <w:shd w:val="clear" w:color="auto" w:fill="EAE9ED"/>
          <w:lang w:eastAsia="en-IN"/>
        </w:rPr>
        <w:t>num</w:t>
      </w:r>
      <w:proofErr w:type="spellEnd"/>
      <w:r w:rsidRPr="00BF550D">
        <w:rPr>
          <w:rFonts w:ascii="Segoe UI" w:eastAsia="Times New Roman" w:hAnsi="Segoe UI" w:cs="Segoe UI"/>
          <w:color w:val="484848"/>
          <w:sz w:val="27"/>
          <w:szCs w:val="27"/>
          <w:lang w:eastAsia="en-IN"/>
        </w:rPr>
        <w:t> should also be greater than or equal to </w:t>
      </w:r>
      <w:r w:rsidRPr="00BF550D">
        <w:rPr>
          <w:rFonts w:ascii="Consolas" w:eastAsia="Times New Roman" w:hAnsi="Consolas" w:cs="Courier New"/>
          <w:color w:val="15141F"/>
          <w:sz w:val="20"/>
          <w:szCs w:val="20"/>
          <w:shd w:val="clear" w:color="auto" w:fill="EAE9ED"/>
          <w:lang w:eastAsia="en-IN"/>
        </w:rPr>
        <w:t>0</w:t>
      </w:r>
      <w:r w:rsidRPr="00BF550D">
        <w:rPr>
          <w:rFonts w:ascii="Segoe UI" w:eastAsia="Times New Roman" w:hAnsi="Segoe UI" w:cs="Segoe UI"/>
          <w:color w:val="484848"/>
          <w:sz w:val="27"/>
          <w:szCs w:val="27"/>
          <w:lang w:eastAsia="en-IN"/>
        </w:rPr>
        <w:t>.</w:t>
      </w:r>
    </w:p>
    <w:p w14:paraId="21C19071" w14:textId="77777777" w:rsidR="00BF550D" w:rsidRPr="00BF550D" w:rsidRDefault="00BF550D" w:rsidP="00BF550D">
      <w:pPr>
        <w:numPr>
          <w:ilvl w:val="0"/>
          <w:numId w:val="9"/>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If both conditions are met, reassign </w:t>
      </w:r>
      <w:proofErr w:type="gramStart"/>
      <w:r w:rsidRPr="00BF550D">
        <w:rPr>
          <w:rFonts w:ascii="Consolas" w:eastAsia="Times New Roman" w:hAnsi="Consolas" w:cs="Courier New"/>
          <w:color w:val="15141F"/>
          <w:sz w:val="20"/>
          <w:szCs w:val="20"/>
          <w:shd w:val="clear" w:color="auto" w:fill="EAE9ED"/>
          <w:lang w:eastAsia="en-IN"/>
        </w:rPr>
        <w:t>this._</w:t>
      </w:r>
      <w:proofErr w:type="spellStart"/>
      <w:proofErr w:type="gramEnd"/>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to </w:t>
      </w:r>
      <w:r w:rsidRPr="00BF550D">
        <w:rPr>
          <w:rFonts w:ascii="Consolas" w:eastAsia="Times New Roman" w:hAnsi="Consolas" w:cs="Courier New"/>
          <w:color w:val="15141F"/>
          <w:sz w:val="20"/>
          <w:szCs w:val="20"/>
          <w:shd w:val="clear" w:color="auto" w:fill="EAE9ED"/>
          <w:lang w:eastAsia="en-IN"/>
        </w:rPr>
        <w:t>num</w:t>
      </w:r>
      <w:r w:rsidRPr="00BF550D">
        <w:rPr>
          <w:rFonts w:ascii="Segoe UI" w:eastAsia="Times New Roman" w:hAnsi="Segoe UI" w:cs="Segoe UI"/>
          <w:color w:val="484848"/>
          <w:sz w:val="27"/>
          <w:szCs w:val="27"/>
          <w:lang w:eastAsia="en-IN"/>
        </w:rPr>
        <w:t>.</w:t>
      </w:r>
    </w:p>
    <w:p w14:paraId="19CF07F5"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Hint</w:t>
      </w:r>
    </w:p>
    <w:p w14:paraId="367111BB"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You can add another conditional in an </w:t>
      </w:r>
      <w:r w:rsidRPr="00BF550D">
        <w:rPr>
          <w:rFonts w:ascii="Consolas" w:eastAsia="Times New Roman" w:hAnsi="Consolas" w:cs="Courier New"/>
          <w:color w:val="15141F"/>
          <w:sz w:val="20"/>
          <w:szCs w:val="20"/>
          <w:shd w:val="clear" w:color="auto" w:fill="EAE9ED"/>
          <w:lang w:eastAsia="en-IN"/>
        </w:rPr>
        <w:t>if</w:t>
      </w:r>
      <w:r w:rsidRPr="00BF550D">
        <w:rPr>
          <w:rFonts w:ascii="Segoe UI" w:eastAsia="Times New Roman" w:hAnsi="Segoe UI" w:cs="Segoe UI"/>
          <w:color w:val="484848"/>
          <w:sz w:val="27"/>
          <w:szCs w:val="27"/>
          <w:lang w:eastAsia="en-IN"/>
        </w:rPr>
        <w:t> statement using the </w:t>
      </w:r>
      <w:r w:rsidRPr="00BF550D">
        <w:rPr>
          <w:rFonts w:ascii="Consolas" w:eastAsia="Times New Roman" w:hAnsi="Consolas" w:cs="Courier New"/>
          <w:color w:val="15141F"/>
          <w:sz w:val="20"/>
          <w:szCs w:val="20"/>
          <w:shd w:val="clear" w:color="auto" w:fill="EAE9ED"/>
          <w:lang w:eastAsia="en-IN"/>
        </w:rPr>
        <w:t>&amp;&amp;</w:t>
      </w:r>
      <w:r w:rsidRPr="00BF550D">
        <w:rPr>
          <w:rFonts w:ascii="Segoe UI" w:eastAsia="Times New Roman" w:hAnsi="Segoe UI" w:cs="Segoe UI"/>
          <w:color w:val="484848"/>
          <w:sz w:val="27"/>
          <w:szCs w:val="27"/>
          <w:lang w:eastAsia="en-IN"/>
        </w:rPr>
        <w:t> operator. If we look at just the property and setter method of </w:t>
      </w:r>
      <w:r w:rsidRPr="00BF550D">
        <w:rPr>
          <w:rFonts w:ascii="Consolas" w:eastAsia="Times New Roman" w:hAnsi="Consolas" w:cs="Courier New"/>
          <w:color w:val="15141F"/>
          <w:sz w:val="20"/>
          <w:szCs w:val="20"/>
          <w:shd w:val="clear" w:color="auto" w:fill="EAE9ED"/>
          <w:lang w:eastAsia="en-IN"/>
        </w:rPr>
        <w:t>robot</w:t>
      </w:r>
      <w:r w:rsidRPr="00BF550D">
        <w:rPr>
          <w:rFonts w:ascii="Segoe UI" w:eastAsia="Times New Roman" w:hAnsi="Segoe UI" w:cs="Segoe UI"/>
          <w:color w:val="484848"/>
          <w:sz w:val="27"/>
          <w:szCs w:val="27"/>
          <w:lang w:eastAsia="en-IN"/>
        </w:rPr>
        <w:t>, it should look like:</w:t>
      </w:r>
    </w:p>
    <w:p w14:paraId="2AC1F09A"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B3CCFF"/>
          <w:sz w:val="27"/>
          <w:szCs w:val="27"/>
          <w:lang w:eastAsia="en-IN"/>
        </w:rPr>
        <w:t>const</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robot</w:t>
      </w:r>
      <w:r w:rsidRPr="00BF550D">
        <w:rPr>
          <w:rFonts w:ascii="Consolas" w:eastAsia="Times New Roman" w:hAnsi="Consolas" w:cs="Courier New"/>
          <w:color w:val="FFFFFF"/>
          <w:sz w:val="27"/>
          <w:szCs w:val="27"/>
          <w:lang w:eastAsia="en-IN"/>
        </w:rPr>
        <w:t xml:space="preserve"> = {</w:t>
      </w:r>
    </w:p>
    <w:p w14:paraId="6D380A3A"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_</w:t>
      </w:r>
      <w:proofErr w:type="spellStart"/>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FF8973"/>
          <w:sz w:val="27"/>
          <w:szCs w:val="27"/>
          <w:lang w:eastAsia="en-IN"/>
        </w:rPr>
        <w:t>15</w:t>
      </w:r>
      <w:r w:rsidRPr="00BF550D">
        <w:rPr>
          <w:rFonts w:ascii="Consolas" w:eastAsia="Times New Roman" w:hAnsi="Consolas" w:cs="Courier New"/>
          <w:color w:val="FFFFFF"/>
          <w:sz w:val="27"/>
          <w:szCs w:val="27"/>
          <w:lang w:eastAsia="en-IN"/>
        </w:rPr>
        <w:t>,</w:t>
      </w:r>
    </w:p>
    <w:p w14:paraId="19ED3B73"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set</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w:t>
      </w:r>
      <w:proofErr w:type="spellStart"/>
      <w:r w:rsidRPr="00BF550D">
        <w:rPr>
          <w:rFonts w:ascii="Consolas" w:eastAsia="Times New Roman" w:hAnsi="Consolas" w:cs="Courier New"/>
          <w:color w:val="B3CCFF"/>
          <w:sz w:val="27"/>
          <w:szCs w:val="27"/>
          <w:lang w:eastAsia="en-IN"/>
        </w:rPr>
        <w:t>num</w:t>
      </w:r>
      <w:proofErr w:type="spellEnd"/>
      <w:r w:rsidRPr="00BF550D">
        <w:rPr>
          <w:rFonts w:ascii="Consolas" w:eastAsia="Times New Roman" w:hAnsi="Consolas" w:cs="Courier New"/>
          <w:color w:val="FFFFFF"/>
          <w:sz w:val="27"/>
          <w:szCs w:val="27"/>
          <w:lang w:eastAsia="en-IN"/>
        </w:rPr>
        <w:t>) {</w:t>
      </w:r>
    </w:p>
    <w:p w14:paraId="3D0E5F4D"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if</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B3CCFF"/>
          <w:sz w:val="27"/>
          <w:szCs w:val="27"/>
          <w:lang w:eastAsia="en-IN"/>
        </w:rPr>
        <w:t>typeof</w:t>
      </w:r>
      <w:proofErr w:type="spellEnd"/>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E083"/>
          <w:sz w:val="27"/>
          <w:szCs w:val="27"/>
          <w:lang w:eastAsia="en-IN"/>
        </w:rPr>
        <w:t>'number'</w:t>
      </w:r>
      <w:r w:rsidRPr="00BF550D">
        <w:rPr>
          <w:rFonts w:ascii="Consolas" w:eastAsia="Times New Roman" w:hAnsi="Consolas" w:cs="Courier New"/>
          <w:color w:val="FFFFFF"/>
          <w:sz w:val="27"/>
          <w:szCs w:val="27"/>
          <w:lang w:eastAsia="en-IN"/>
        </w:rPr>
        <w:t xml:space="preserve"> &amp;&amp;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 xml:space="preserve"> &gt;= </w:t>
      </w:r>
      <w:proofErr w:type="gramStart"/>
      <w:r w:rsidRPr="00BF550D">
        <w:rPr>
          <w:rFonts w:ascii="Consolas" w:eastAsia="Times New Roman" w:hAnsi="Consolas" w:cs="Courier New"/>
          <w:color w:val="FF8973"/>
          <w:sz w:val="27"/>
          <w:szCs w:val="27"/>
          <w:lang w:eastAsia="en-IN"/>
        </w:rPr>
        <w:t>0</w:t>
      </w:r>
      <w:r w:rsidRPr="00BF550D">
        <w:rPr>
          <w:rFonts w:ascii="Consolas" w:eastAsia="Times New Roman" w:hAnsi="Consolas" w:cs="Courier New"/>
          <w:color w:val="FFFFFF"/>
          <w:sz w:val="27"/>
          <w:szCs w:val="27"/>
          <w:lang w:eastAsia="en-IN"/>
        </w:rPr>
        <w:t>){</w:t>
      </w:r>
      <w:proofErr w:type="gramEnd"/>
    </w:p>
    <w:p w14:paraId="6B6AF379"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roofErr w:type="gramStart"/>
      <w:r w:rsidRPr="00BF550D">
        <w:rPr>
          <w:rFonts w:ascii="Consolas" w:eastAsia="Times New Roman" w:hAnsi="Consolas" w:cs="Courier New"/>
          <w:color w:val="B3CCFF"/>
          <w:sz w:val="27"/>
          <w:szCs w:val="27"/>
          <w:lang w:eastAsia="en-IN"/>
        </w:rPr>
        <w:t>this</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spellStart"/>
      <w:proofErr w:type="gramEnd"/>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 xml:space="preserve"> =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w:t>
      </w:r>
    </w:p>
    <w:p w14:paraId="010B5562"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2AD73DC9"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1E6A0FCE"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w:t>
      </w:r>
    </w:p>
    <w:p w14:paraId="65ED1143"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b/>
          <w:bCs/>
          <w:color w:val="484848"/>
          <w:sz w:val="27"/>
          <w:szCs w:val="27"/>
          <w:lang w:eastAsia="en-IN"/>
        </w:rPr>
        <w:t>3.</w:t>
      </w:r>
    </w:p>
    <w:p w14:paraId="52BC1B1B"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Now add an </w:t>
      </w:r>
      <w:r w:rsidRPr="00BF550D">
        <w:rPr>
          <w:rFonts w:ascii="Consolas" w:eastAsia="Times New Roman" w:hAnsi="Consolas" w:cs="Courier New"/>
          <w:color w:val="15141F"/>
          <w:sz w:val="20"/>
          <w:szCs w:val="20"/>
          <w:shd w:val="clear" w:color="auto" w:fill="EAE9ED"/>
          <w:lang w:eastAsia="en-IN"/>
        </w:rPr>
        <w:t>else</w:t>
      </w:r>
      <w:r w:rsidRPr="00BF550D">
        <w:rPr>
          <w:rFonts w:ascii="Segoe UI" w:eastAsia="Times New Roman" w:hAnsi="Segoe UI" w:cs="Segoe UI"/>
          <w:color w:val="484848"/>
          <w:sz w:val="27"/>
          <w:szCs w:val="27"/>
          <w:lang w:eastAsia="en-IN"/>
        </w:rPr>
        <w:t> that logs </w:t>
      </w:r>
      <w:r w:rsidRPr="00BF550D">
        <w:rPr>
          <w:rFonts w:ascii="Consolas" w:eastAsia="Times New Roman" w:hAnsi="Consolas" w:cs="Courier New"/>
          <w:color w:val="15141F"/>
          <w:sz w:val="20"/>
          <w:szCs w:val="20"/>
          <w:shd w:val="clear" w:color="auto" w:fill="EAE9ED"/>
          <w:lang w:eastAsia="en-IN"/>
        </w:rPr>
        <w:t>'Pass in a number that is greater than or equal to 0'</w:t>
      </w:r>
      <w:r w:rsidRPr="00BF550D">
        <w:rPr>
          <w:rFonts w:ascii="Segoe UI" w:eastAsia="Times New Roman" w:hAnsi="Segoe UI" w:cs="Segoe UI"/>
          <w:color w:val="484848"/>
          <w:sz w:val="27"/>
          <w:szCs w:val="27"/>
          <w:lang w:eastAsia="en-IN"/>
        </w:rPr>
        <w:t> to the console.</w:t>
      </w:r>
    </w:p>
    <w:p w14:paraId="1568C236"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Hint</w:t>
      </w:r>
    </w:p>
    <w:p w14:paraId="6EEF5E91"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If we look at just the property and setter method of </w:t>
      </w:r>
      <w:r w:rsidRPr="00BF550D">
        <w:rPr>
          <w:rFonts w:ascii="Consolas" w:eastAsia="Times New Roman" w:hAnsi="Consolas" w:cs="Courier New"/>
          <w:color w:val="15141F"/>
          <w:sz w:val="20"/>
          <w:szCs w:val="20"/>
          <w:shd w:val="clear" w:color="auto" w:fill="EAE9ED"/>
          <w:lang w:eastAsia="en-IN"/>
        </w:rPr>
        <w:t>robot</w:t>
      </w:r>
      <w:r w:rsidRPr="00BF550D">
        <w:rPr>
          <w:rFonts w:ascii="Segoe UI" w:eastAsia="Times New Roman" w:hAnsi="Segoe UI" w:cs="Segoe UI"/>
          <w:color w:val="484848"/>
          <w:sz w:val="27"/>
          <w:szCs w:val="27"/>
          <w:lang w:eastAsia="en-IN"/>
        </w:rPr>
        <w:t>, it should look like:</w:t>
      </w:r>
    </w:p>
    <w:p w14:paraId="700BCF6B"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r w:rsidRPr="00BF550D">
        <w:rPr>
          <w:rFonts w:ascii="Consolas" w:eastAsia="Times New Roman" w:hAnsi="Consolas" w:cs="Courier New"/>
          <w:color w:val="B3CCFF"/>
          <w:sz w:val="27"/>
          <w:szCs w:val="27"/>
          <w:lang w:eastAsia="en-IN"/>
        </w:rPr>
        <w:lastRenderedPageBreak/>
        <w:t>const</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robot</w:t>
      </w:r>
      <w:r w:rsidRPr="00BF550D">
        <w:rPr>
          <w:rFonts w:ascii="Consolas" w:eastAsia="Times New Roman" w:hAnsi="Consolas" w:cs="Courier New"/>
          <w:color w:val="FFFFFF"/>
          <w:sz w:val="27"/>
          <w:szCs w:val="27"/>
          <w:lang w:eastAsia="en-IN"/>
        </w:rPr>
        <w:t xml:space="preserve"> = {</w:t>
      </w:r>
    </w:p>
    <w:p w14:paraId="102127B2"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83FFF5"/>
          <w:sz w:val="27"/>
          <w:szCs w:val="27"/>
          <w:lang w:eastAsia="en-IN"/>
        </w:rPr>
        <w:t>_</w:t>
      </w:r>
      <w:proofErr w:type="spellStart"/>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FF8973"/>
          <w:sz w:val="27"/>
          <w:szCs w:val="27"/>
          <w:lang w:eastAsia="en-IN"/>
        </w:rPr>
        <w:t>15</w:t>
      </w:r>
      <w:r w:rsidRPr="00BF550D">
        <w:rPr>
          <w:rFonts w:ascii="Consolas" w:eastAsia="Times New Roman" w:hAnsi="Consolas" w:cs="Courier New"/>
          <w:color w:val="FFFFFF"/>
          <w:sz w:val="27"/>
          <w:szCs w:val="27"/>
          <w:lang w:eastAsia="en-IN"/>
        </w:rPr>
        <w:t>;</w:t>
      </w:r>
    </w:p>
    <w:p w14:paraId="62FC99D3"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FF8973"/>
          <w:sz w:val="27"/>
          <w:szCs w:val="27"/>
          <w:lang w:eastAsia="en-IN"/>
        </w:rPr>
        <w:t>set</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FF8973"/>
          <w:sz w:val="27"/>
          <w:szCs w:val="27"/>
          <w:lang w:eastAsia="en-IN"/>
        </w:rPr>
        <w:t>numOfSensors</w:t>
      </w:r>
      <w:proofErr w:type="spellEnd"/>
      <w:r w:rsidRPr="00BF550D">
        <w:rPr>
          <w:rFonts w:ascii="Consolas" w:eastAsia="Times New Roman" w:hAnsi="Consolas" w:cs="Courier New"/>
          <w:color w:val="FFFFFF"/>
          <w:sz w:val="27"/>
          <w:szCs w:val="27"/>
          <w:lang w:eastAsia="en-IN"/>
        </w:rPr>
        <w:t>(</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 {</w:t>
      </w:r>
    </w:p>
    <w:p w14:paraId="0FA61C68"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r w:rsidRPr="00BF550D">
        <w:rPr>
          <w:rFonts w:ascii="Consolas" w:eastAsia="Times New Roman" w:hAnsi="Consolas" w:cs="Courier New"/>
          <w:color w:val="B3CCFF"/>
          <w:sz w:val="27"/>
          <w:szCs w:val="27"/>
          <w:lang w:eastAsia="en-IN"/>
        </w:rPr>
        <w:t>if</w:t>
      </w:r>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B3CCFF"/>
          <w:sz w:val="27"/>
          <w:szCs w:val="27"/>
          <w:lang w:eastAsia="en-IN"/>
        </w:rPr>
        <w:t>typeof</w:t>
      </w:r>
      <w:proofErr w:type="spellEnd"/>
      <w:r w:rsidRPr="00BF550D">
        <w:rPr>
          <w:rFonts w:ascii="Consolas" w:eastAsia="Times New Roman" w:hAnsi="Consolas" w:cs="Courier New"/>
          <w:color w:val="FFFFFF"/>
          <w:sz w:val="27"/>
          <w:szCs w:val="27"/>
          <w:lang w:eastAsia="en-IN"/>
        </w:rPr>
        <w:t xml:space="preserve">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E083"/>
          <w:sz w:val="27"/>
          <w:szCs w:val="27"/>
          <w:lang w:eastAsia="en-IN"/>
        </w:rPr>
        <w:t>'number'</w:t>
      </w:r>
      <w:r w:rsidRPr="00BF550D">
        <w:rPr>
          <w:rFonts w:ascii="Consolas" w:eastAsia="Times New Roman" w:hAnsi="Consolas" w:cs="Courier New"/>
          <w:color w:val="FFFFFF"/>
          <w:sz w:val="27"/>
          <w:szCs w:val="27"/>
          <w:lang w:eastAsia="en-IN"/>
        </w:rPr>
        <w:t xml:space="preserve"> &amp;&amp;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 xml:space="preserve"> &gt;= </w:t>
      </w:r>
      <w:proofErr w:type="gramStart"/>
      <w:r w:rsidRPr="00BF550D">
        <w:rPr>
          <w:rFonts w:ascii="Consolas" w:eastAsia="Times New Roman" w:hAnsi="Consolas" w:cs="Courier New"/>
          <w:color w:val="FF8973"/>
          <w:sz w:val="27"/>
          <w:szCs w:val="27"/>
          <w:lang w:eastAsia="en-IN"/>
        </w:rPr>
        <w:t>0</w:t>
      </w:r>
      <w:r w:rsidRPr="00BF550D">
        <w:rPr>
          <w:rFonts w:ascii="Consolas" w:eastAsia="Times New Roman" w:hAnsi="Consolas" w:cs="Courier New"/>
          <w:color w:val="FFFFFF"/>
          <w:sz w:val="27"/>
          <w:szCs w:val="27"/>
          <w:lang w:eastAsia="en-IN"/>
        </w:rPr>
        <w:t>){</w:t>
      </w:r>
      <w:proofErr w:type="gramEnd"/>
    </w:p>
    <w:p w14:paraId="729C72B5"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roofErr w:type="gramStart"/>
      <w:r w:rsidRPr="00BF550D">
        <w:rPr>
          <w:rFonts w:ascii="Consolas" w:eastAsia="Times New Roman" w:hAnsi="Consolas" w:cs="Courier New"/>
          <w:color w:val="B3CCFF"/>
          <w:sz w:val="27"/>
          <w:szCs w:val="27"/>
          <w:lang w:eastAsia="en-IN"/>
        </w:rPr>
        <w:t>this</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_</w:t>
      </w:r>
      <w:proofErr w:type="spellStart"/>
      <w:proofErr w:type="gramEnd"/>
      <w:r w:rsidRPr="00BF550D">
        <w:rPr>
          <w:rFonts w:ascii="Consolas" w:eastAsia="Times New Roman" w:hAnsi="Consolas" w:cs="Courier New"/>
          <w:color w:val="83FFF5"/>
          <w:sz w:val="27"/>
          <w:szCs w:val="27"/>
          <w:lang w:eastAsia="en-IN"/>
        </w:rPr>
        <w:t>numOfSensors</w:t>
      </w:r>
      <w:proofErr w:type="spellEnd"/>
      <w:r w:rsidRPr="00BF550D">
        <w:rPr>
          <w:rFonts w:ascii="Consolas" w:eastAsia="Times New Roman" w:hAnsi="Consolas" w:cs="Courier New"/>
          <w:color w:val="FFFFFF"/>
          <w:sz w:val="27"/>
          <w:szCs w:val="27"/>
          <w:lang w:eastAsia="en-IN"/>
        </w:rPr>
        <w:t xml:space="preserve"> = </w:t>
      </w:r>
      <w:proofErr w:type="spellStart"/>
      <w:r w:rsidRPr="00BF550D">
        <w:rPr>
          <w:rFonts w:ascii="Consolas" w:eastAsia="Times New Roman" w:hAnsi="Consolas" w:cs="Courier New"/>
          <w:color w:val="FF8973"/>
          <w:sz w:val="27"/>
          <w:szCs w:val="27"/>
          <w:lang w:eastAsia="en-IN"/>
        </w:rPr>
        <w:t>num</w:t>
      </w:r>
      <w:proofErr w:type="spellEnd"/>
      <w:r w:rsidRPr="00BF550D">
        <w:rPr>
          <w:rFonts w:ascii="Consolas" w:eastAsia="Times New Roman" w:hAnsi="Consolas" w:cs="Courier New"/>
          <w:color w:val="FFFFFF"/>
          <w:sz w:val="27"/>
          <w:szCs w:val="27"/>
          <w:lang w:eastAsia="en-IN"/>
        </w:rPr>
        <w:t>;</w:t>
      </w:r>
    </w:p>
    <w:p w14:paraId="76E97B0B"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B3CCFF"/>
          <w:sz w:val="27"/>
          <w:szCs w:val="27"/>
          <w:lang w:eastAsia="en-IN"/>
        </w:rPr>
        <w:t>else</w:t>
      </w:r>
      <w:r w:rsidRPr="00BF550D">
        <w:rPr>
          <w:rFonts w:ascii="Consolas" w:eastAsia="Times New Roman" w:hAnsi="Consolas" w:cs="Courier New"/>
          <w:color w:val="FFFFFF"/>
          <w:sz w:val="27"/>
          <w:szCs w:val="27"/>
          <w:lang w:eastAsia="en-IN"/>
        </w:rPr>
        <w:t xml:space="preserve"> {</w:t>
      </w:r>
    </w:p>
    <w:p w14:paraId="76224769"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roofErr w:type="gramStart"/>
      <w:r w:rsidRPr="00BF550D">
        <w:rPr>
          <w:rFonts w:ascii="Consolas" w:eastAsia="Times New Roman" w:hAnsi="Consolas" w:cs="Courier New"/>
          <w:color w:val="FF8973"/>
          <w:sz w:val="27"/>
          <w:szCs w:val="27"/>
          <w:lang w:eastAsia="en-IN"/>
        </w:rPr>
        <w:t>console</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log</w:t>
      </w:r>
      <w:r w:rsidRPr="00BF550D">
        <w:rPr>
          <w:rFonts w:ascii="Consolas" w:eastAsia="Times New Roman" w:hAnsi="Consolas" w:cs="Courier New"/>
          <w:color w:val="FFFFFF"/>
          <w:sz w:val="27"/>
          <w:szCs w:val="27"/>
          <w:lang w:eastAsia="en-IN"/>
        </w:rPr>
        <w:t>(</w:t>
      </w:r>
      <w:proofErr w:type="gramEnd"/>
      <w:r w:rsidRPr="00BF550D">
        <w:rPr>
          <w:rFonts w:ascii="Consolas" w:eastAsia="Times New Roman" w:hAnsi="Consolas" w:cs="Courier New"/>
          <w:color w:val="FFE083"/>
          <w:sz w:val="27"/>
          <w:szCs w:val="27"/>
          <w:lang w:eastAsia="en-IN"/>
        </w:rPr>
        <w:t>'Pass in a number that is greater than or equal to 0'</w:t>
      </w:r>
      <w:r w:rsidRPr="00BF550D">
        <w:rPr>
          <w:rFonts w:ascii="Consolas" w:eastAsia="Times New Roman" w:hAnsi="Consolas" w:cs="Courier New"/>
          <w:color w:val="FFFFFF"/>
          <w:sz w:val="27"/>
          <w:szCs w:val="27"/>
          <w:lang w:eastAsia="en-IN"/>
        </w:rPr>
        <w:t>);</w:t>
      </w:r>
    </w:p>
    <w:p w14:paraId="1C1A6F13"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3D23DCFB"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 xml:space="preserve">  }</w:t>
      </w:r>
    </w:p>
    <w:p w14:paraId="23E1620D"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FFFF"/>
          <w:sz w:val="27"/>
          <w:szCs w:val="27"/>
          <w:lang w:eastAsia="en-IN"/>
        </w:rPr>
        <w:t>}</w:t>
      </w:r>
    </w:p>
    <w:p w14:paraId="187B5089"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b/>
          <w:bCs/>
          <w:color w:val="484848"/>
          <w:sz w:val="27"/>
          <w:szCs w:val="27"/>
          <w:lang w:eastAsia="en-IN"/>
        </w:rPr>
        <w:t>4.</w:t>
      </w:r>
    </w:p>
    <w:p w14:paraId="4DCD5A01"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Use the </w:t>
      </w:r>
      <w:proofErr w:type="spellStart"/>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setter method on </w:t>
      </w:r>
      <w:r w:rsidRPr="00BF550D">
        <w:rPr>
          <w:rFonts w:ascii="Consolas" w:eastAsia="Times New Roman" w:hAnsi="Consolas" w:cs="Courier New"/>
          <w:color w:val="15141F"/>
          <w:sz w:val="20"/>
          <w:szCs w:val="20"/>
          <w:shd w:val="clear" w:color="auto" w:fill="EAE9ED"/>
          <w:lang w:eastAsia="en-IN"/>
        </w:rPr>
        <w:t>robot</w:t>
      </w:r>
      <w:r w:rsidRPr="00BF550D">
        <w:rPr>
          <w:rFonts w:ascii="Segoe UI" w:eastAsia="Times New Roman" w:hAnsi="Segoe UI" w:cs="Segoe UI"/>
          <w:color w:val="484848"/>
          <w:sz w:val="27"/>
          <w:szCs w:val="27"/>
          <w:lang w:eastAsia="en-IN"/>
        </w:rPr>
        <w:t> to assign </w:t>
      </w:r>
      <w:r w:rsidRPr="00BF550D">
        <w:rPr>
          <w:rFonts w:ascii="Consolas" w:eastAsia="Times New Roman" w:hAnsi="Consolas" w:cs="Courier New"/>
          <w:color w:val="15141F"/>
          <w:sz w:val="20"/>
          <w:szCs w:val="20"/>
          <w:shd w:val="clear" w:color="auto" w:fill="EAE9ED"/>
          <w:lang w:eastAsia="en-IN"/>
        </w:rPr>
        <w:t>_</w:t>
      </w:r>
      <w:proofErr w:type="spellStart"/>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to </w:t>
      </w:r>
      <w:r w:rsidRPr="00BF550D">
        <w:rPr>
          <w:rFonts w:ascii="Consolas" w:eastAsia="Times New Roman" w:hAnsi="Consolas" w:cs="Courier New"/>
          <w:color w:val="15141F"/>
          <w:sz w:val="20"/>
          <w:szCs w:val="20"/>
          <w:shd w:val="clear" w:color="auto" w:fill="EAE9ED"/>
          <w:lang w:eastAsia="en-IN"/>
        </w:rPr>
        <w:t>100</w:t>
      </w:r>
      <w:r w:rsidRPr="00BF550D">
        <w:rPr>
          <w:rFonts w:ascii="Segoe UI" w:eastAsia="Times New Roman" w:hAnsi="Segoe UI" w:cs="Segoe UI"/>
          <w:color w:val="484848"/>
          <w:sz w:val="27"/>
          <w:szCs w:val="27"/>
          <w:lang w:eastAsia="en-IN"/>
        </w:rPr>
        <w:t>.</w:t>
      </w:r>
    </w:p>
    <w:p w14:paraId="5A02C815"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Hint</w:t>
      </w:r>
    </w:p>
    <w:p w14:paraId="37C2A0CD"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Using the setter method looks syntactically like reassigning a property.</w:t>
      </w:r>
    </w:p>
    <w:p w14:paraId="409FA3C7"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proofErr w:type="spellStart"/>
      <w:proofErr w:type="gramStart"/>
      <w:r w:rsidRPr="00BF550D">
        <w:rPr>
          <w:rFonts w:ascii="Consolas" w:eastAsia="Times New Roman" w:hAnsi="Consolas" w:cs="Courier New"/>
          <w:color w:val="FF8973"/>
          <w:sz w:val="27"/>
          <w:szCs w:val="27"/>
          <w:lang w:eastAsia="en-IN"/>
        </w:rPr>
        <w:t>robot</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someSetterMethod</w:t>
      </w:r>
      <w:proofErr w:type="spellEnd"/>
      <w:proofErr w:type="gramEnd"/>
      <w:r w:rsidRPr="00BF550D">
        <w:rPr>
          <w:rFonts w:ascii="Consolas" w:eastAsia="Times New Roman" w:hAnsi="Consolas" w:cs="Courier New"/>
          <w:color w:val="FFFFFF"/>
          <w:sz w:val="27"/>
          <w:szCs w:val="27"/>
          <w:lang w:eastAsia="en-IN"/>
        </w:rPr>
        <w:t xml:space="preserve"> = </w:t>
      </w:r>
      <w:r w:rsidRPr="00BF550D">
        <w:rPr>
          <w:rFonts w:ascii="Consolas" w:eastAsia="Times New Roman" w:hAnsi="Consolas" w:cs="Courier New"/>
          <w:color w:val="FF8973"/>
          <w:sz w:val="27"/>
          <w:szCs w:val="27"/>
          <w:lang w:eastAsia="en-IN"/>
        </w:rPr>
        <w:t>9001</w:t>
      </w:r>
      <w:r w:rsidRPr="00BF550D">
        <w:rPr>
          <w:rFonts w:ascii="Consolas" w:eastAsia="Times New Roman" w:hAnsi="Consolas" w:cs="Courier New"/>
          <w:color w:val="FFFFFF"/>
          <w:sz w:val="27"/>
          <w:szCs w:val="27"/>
          <w:lang w:eastAsia="en-IN"/>
        </w:rPr>
        <w:t>;</w:t>
      </w:r>
    </w:p>
    <w:p w14:paraId="475AD1D3"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b/>
          <w:bCs/>
          <w:color w:val="484848"/>
          <w:sz w:val="27"/>
          <w:szCs w:val="27"/>
          <w:lang w:eastAsia="en-IN"/>
        </w:rPr>
        <w:t>5.</w:t>
      </w:r>
    </w:p>
    <w:p w14:paraId="02305EE7" w14:textId="77777777" w:rsidR="00BF550D" w:rsidRPr="00BF550D" w:rsidRDefault="00BF550D" w:rsidP="00BF550D">
      <w:pPr>
        <w:shd w:val="clear" w:color="auto" w:fill="F1F2F3"/>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To check that the setter method worked, </w:t>
      </w:r>
      <w:proofErr w:type="gramStart"/>
      <w:r w:rsidRPr="00BF550D">
        <w:rPr>
          <w:rFonts w:ascii="Consolas" w:eastAsia="Times New Roman" w:hAnsi="Consolas" w:cs="Courier New"/>
          <w:color w:val="15141F"/>
          <w:sz w:val="20"/>
          <w:szCs w:val="20"/>
          <w:shd w:val="clear" w:color="auto" w:fill="EAE9ED"/>
          <w:lang w:eastAsia="en-IN"/>
        </w:rPr>
        <w:t>console.log(</w:t>
      </w:r>
      <w:proofErr w:type="gramEnd"/>
      <w:r w:rsidRPr="00BF550D">
        <w:rPr>
          <w:rFonts w:ascii="Consolas" w:eastAsia="Times New Roman" w:hAnsi="Consolas" w:cs="Courier New"/>
          <w:color w:val="15141F"/>
          <w:sz w:val="20"/>
          <w:szCs w:val="20"/>
          <w:shd w:val="clear" w:color="auto" w:fill="EAE9ED"/>
          <w:lang w:eastAsia="en-IN"/>
        </w:rPr>
        <w:t>)</w:t>
      </w:r>
      <w:r w:rsidRPr="00BF550D">
        <w:rPr>
          <w:rFonts w:ascii="Segoe UI" w:eastAsia="Times New Roman" w:hAnsi="Segoe UI" w:cs="Segoe UI"/>
          <w:color w:val="484848"/>
          <w:sz w:val="27"/>
          <w:szCs w:val="27"/>
          <w:lang w:eastAsia="en-IN"/>
        </w:rPr>
        <w:t> </w:t>
      </w:r>
      <w:proofErr w:type="spellStart"/>
      <w:r w:rsidRPr="00BF550D">
        <w:rPr>
          <w:rFonts w:ascii="Consolas" w:eastAsia="Times New Roman" w:hAnsi="Consolas" w:cs="Courier New"/>
          <w:color w:val="15141F"/>
          <w:sz w:val="20"/>
          <w:szCs w:val="20"/>
          <w:shd w:val="clear" w:color="auto" w:fill="EAE9ED"/>
          <w:lang w:eastAsia="en-IN"/>
        </w:rPr>
        <w:t>robot.numOfSensors</w:t>
      </w:r>
      <w:proofErr w:type="spellEnd"/>
      <w:r w:rsidRPr="00BF550D">
        <w:rPr>
          <w:rFonts w:ascii="Segoe UI" w:eastAsia="Times New Roman" w:hAnsi="Segoe UI" w:cs="Segoe UI"/>
          <w:color w:val="484848"/>
          <w:sz w:val="27"/>
          <w:szCs w:val="27"/>
          <w:lang w:eastAsia="en-IN"/>
        </w:rPr>
        <w:t>.</w:t>
      </w:r>
    </w:p>
    <w:p w14:paraId="14B56FD4" w14:textId="77777777" w:rsidR="00BF550D" w:rsidRPr="00BF550D" w:rsidRDefault="00BF550D" w:rsidP="00BF550D">
      <w:pPr>
        <w:spacing w:after="0"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Hint</w:t>
      </w:r>
    </w:p>
    <w:p w14:paraId="0F8FDC6E"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Since we have a getter method in place, we can use the getter method to access the </w:t>
      </w:r>
      <w:r w:rsidRPr="00BF550D">
        <w:rPr>
          <w:rFonts w:ascii="Consolas" w:eastAsia="Times New Roman" w:hAnsi="Consolas" w:cs="Courier New"/>
          <w:color w:val="15141F"/>
          <w:sz w:val="20"/>
          <w:szCs w:val="20"/>
          <w:shd w:val="clear" w:color="auto" w:fill="EAE9ED"/>
          <w:lang w:eastAsia="en-IN"/>
        </w:rPr>
        <w:t>_</w:t>
      </w:r>
      <w:proofErr w:type="spellStart"/>
      <w:r w:rsidRPr="00BF550D">
        <w:rPr>
          <w:rFonts w:ascii="Consolas" w:eastAsia="Times New Roman" w:hAnsi="Consolas" w:cs="Courier New"/>
          <w:color w:val="15141F"/>
          <w:sz w:val="20"/>
          <w:szCs w:val="20"/>
          <w:shd w:val="clear" w:color="auto" w:fill="EAE9ED"/>
          <w:lang w:eastAsia="en-IN"/>
        </w:rPr>
        <w:t>numOfSensors</w:t>
      </w:r>
      <w:proofErr w:type="spellEnd"/>
      <w:r w:rsidRPr="00BF550D">
        <w:rPr>
          <w:rFonts w:ascii="Segoe UI" w:eastAsia="Times New Roman" w:hAnsi="Segoe UI" w:cs="Segoe UI"/>
          <w:color w:val="484848"/>
          <w:sz w:val="27"/>
          <w:szCs w:val="27"/>
          <w:lang w:eastAsia="en-IN"/>
        </w:rPr>
        <w:t> property of </w:t>
      </w:r>
      <w:r w:rsidRPr="00BF550D">
        <w:rPr>
          <w:rFonts w:ascii="Consolas" w:eastAsia="Times New Roman" w:hAnsi="Consolas" w:cs="Courier New"/>
          <w:color w:val="15141F"/>
          <w:sz w:val="20"/>
          <w:szCs w:val="20"/>
          <w:shd w:val="clear" w:color="auto" w:fill="EAE9ED"/>
          <w:lang w:eastAsia="en-IN"/>
        </w:rPr>
        <w:t>robot</w:t>
      </w:r>
      <w:r w:rsidRPr="00BF550D">
        <w:rPr>
          <w:rFonts w:ascii="Segoe UI" w:eastAsia="Times New Roman" w:hAnsi="Segoe UI" w:cs="Segoe UI"/>
          <w:color w:val="484848"/>
          <w:sz w:val="27"/>
          <w:szCs w:val="27"/>
          <w:lang w:eastAsia="en-IN"/>
        </w:rPr>
        <w:t>.</w:t>
      </w:r>
    </w:p>
    <w:p w14:paraId="1D082C39" w14:textId="77777777" w:rsidR="00BF550D" w:rsidRPr="00BF550D" w:rsidRDefault="00BF550D" w:rsidP="00BF550D">
      <w:pPr>
        <w:spacing w:after="100" w:afterAutospacing="1" w:line="240" w:lineRule="auto"/>
        <w:rPr>
          <w:rFonts w:ascii="Segoe UI" w:eastAsia="Times New Roman" w:hAnsi="Segoe UI" w:cs="Segoe UI"/>
          <w:color w:val="484848"/>
          <w:sz w:val="27"/>
          <w:szCs w:val="27"/>
          <w:lang w:eastAsia="en-IN"/>
        </w:rPr>
      </w:pPr>
      <w:r w:rsidRPr="00BF550D">
        <w:rPr>
          <w:rFonts w:ascii="Segoe UI" w:eastAsia="Times New Roman" w:hAnsi="Segoe UI" w:cs="Segoe UI"/>
          <w:color w:val="484848"/>
          <w:sz w:val="27"/>
          <w:szCs w:val="27"/>
          <w:lang w:eastAsia="en-IN"/>
        </w:rPr>
        <w:t>Syntactically, the getter method looks like we’re accessing a property:</w:t>
      </w:r>
    </w:p>
    <w:p w14:paraId="5D954C64" w14:textId="77777777" w:rsidR="00BF550D" w:rsidRPr="00BF550D" w:rsidRDefault="00BF550D" w:rsidP="00BF55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F550D">
        <w:rPr>
          <w:rFonts w:ascii="Consolas" w:eastAsia="Times New Roman" w:hAnsi="Consolas" w:cs="Courier New"/>
          <w:color w:val="FF8973"/>
          <w:sz w:val="27"/>
          <w:szCs w:val="27"/>
          <w:lang w:eastAsia="en-IN"/>
        </w:rPr>
        <w:t>console</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log</w:t>
      </w:r>
      <w:r w:rsidRPr="00BF550D">
        <w:rPr>
          <w:rFonts w:ascii="Consolas" w:eastAsia="Times New Roman" w:hAnsi="Consolas" w:cs="Courier New"/>
          <w:color w:val="FFFFFF"/>
          <w:sz w:val="27"/>
          <w:szCs w:val="27"/>
          <w:lang w:eastAsia="en-IN"/>
        </w:rPr>
        <w:t>(</w:t>
      </w:r>
      <w:proofErr w:type="spellStart"/>
      <w:proofErr w:type="gramStart"/>
      <w:r w:rsidRPr="00BF550D">
        <w:rPr>
          <w:rFonts w:ascii="Consolas" w:eastAsia="Times New Roman" w:hAnsi="Consolas" w:cs="Courier New"/>
          <w:color w:val="FF8973"/>
          <w:sz w:val="27"/>
          <w:szCs w:val="27"/>
          <w:lang w:eastAsia="en-IN"/>
        </w:rPr>
        <w:t>robot</w:t>
      </w:r>
      <w:r w:rsidRPr="00BF550D">
        <w:rPr>
          <w:rFonts w:ascii="Consolas" w:eastAsia="Times New Roman" w:hAnsi="Consolas" w:cs="Courier New"/>
          <w:color w:val="FFFFFF"/>
          <w:sz w:val="27"/>
          <w:szCs w:val="27"/>
          <w:lang w:eastAsia="en-IN"/>
        </w:rPr>
        <w:t>.</w:t>
      </w:r>
      <w:r w:rsidRPr="00BF550D">
        <w:rPr>
          <w:rFonts w:ascii="Consolas" w:eastAsia="Times New Roman" w:hAnsi="Consolas" w:cs="Courier New"/>
          <w:color w:val="83FFF5"/>
          <w:sz w:val="27"/>
          <w:szCs w:val="27"/>
          <w:lang w:eastAsia="en-IN"/>
        </w:rPr>
        <w:t>numOfSensors</w:t>
      </w:r>
      <w:proofErr w:type="spellEnd"/>
      <w:proofErr w:type="gramEnd"/>
      <w:r w:rsidRPr="00BF550D">
        <w:rPr>
          <w:rFonts w:ascii="Consolas" w:eastAsia="Times New Roman" w:hAnsi="Consolas" w:cs="Courier New"/>
          <w:color w:val="FFFFFF"/>
          <w:sz w:val="27"/>
          <w:szCs w:val="27"/>
          <w:lang w:eastAsia="en-IN"/>
        </w:rPr>
        <w:t>);</w:t>
      </w:r>
    </w:p>
    <w:p w14:paraId="309B54C4" w14:textId="4B43B8A7" w:rsidR="00BF550D" w:rsidRDefault="00BF550D"/>
    <w:p w14:paraId="5CD0BDD4"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161CB">
        <w:rPr>
          <w:rFonts w:ascii="Consolas" w:eastAsia="Times New Roman" w:hAnsi="Consolas" w:cs="Times New Roman"/>
          <w:color w:val="B3CCFF"/>
          <w:sz w:val="21"/>
          <w:szCs w:val="21"/>
          <w:lang w:eastAsia="en-IN"/>
        </w:rPr>
        <w:t>const</w:t>
      </w:r>
      <w:proofErr w:type="spellEnd"/>
      <w:r w:rsidRPr="002161CB">
        <w:rPr>
          <w:rFonts w:ascii="Consolas" w:eastAsia="Times New Roman" w:hAnsi="Consolas" w:cs="Times New Roman"/>
          <w:color w:val="B3CCFF"/>
          <w:sz w:val="21"/>
          <w:szCs w:val="21"/>
          <w:lang w:eastAsia="en-IN"/>
        </w:rPr>
        <w:t> robot</w:t>
      </w:r>
      <w:r w:rsidRPr="002161CB">
        <w:rPr>
          <w:rFonts w:ascii="Consolas" w:eastAsia="Times New Roman" w:hAnsi="Consolas" w:cs="Times New Roman"/>
          <w:color w:val="FFFFFF"/>
          <w:sz w:val="21"/>
          <w:szCs w:val="21"/>
          <w:lang w:eastAsia="en-IN"/>
        </w:rPr>
        <w:t> = {</w:t>
      </w:r>
    </w:p>
    <w:p w14:paraId="4F0F5D35"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83FFF5"/>
          <w:sz w:val="21"/>
          <w:szCs w:val="21"/>
          <w:lang w:eastAsia="en-IN"/>
        </w:rPr>
        <w:t>_model</w:t>
      </w: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FFE083"/>
          <w:sz w:val="21"/>
          <w:szCs w:val="21"/>
          <w:lang w:eastAsia="en-IN"/>
        </w:rPr>
        <w:t>'1E78V2'</w:t>
      </w:r>
      <w:r w:rsidRPr="002161CB">
        <w:rPr>
          <w:rFonts w:ascii="Consolas" w:eastAsia="Times New Roman" w:hAnsi="Consolas" w:cs="Times New Roman"/>
          <w:color w:val="FFFFFF"/>
          <w:sz w:val="21"/>
          <w:szCs w:val="21"/>
          <w:lang w:eastAsia="en-IN"/>
        </w:rPr>
        <w:t>,</w:t>
      </w:r>
    </w:p>
    <w:p w14:paraId="1B77A960"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83FFF5"/>
          <w:sz w:val="21"/>
          <w:szCs w:val="21"/>
          <w:lang w:eastAsia="en-IN"/>
        </w:rPr>
        <w:t>_</w:t>
      </w:r>
      <w:proofErr w:type="spellStart"/>
      <w:r w:rsidRPr="002161CB">
        <w:rPr>
          <w:rFonts w:ascii="Consolas" w:eastAsia="Times New Roman" w:hAnsi="Consolas" w:cs="Times New Roman"/>
          <w:color w:val="83FFF5"/>
          <w:sz w:val="21"/>
          <w:szCs w:val="21"/>
          <w:lang w:eastAsia="en-IN"/>
        </w:rPr>
        <w:t>energyLevel</w:t>
      </w:r>
      <w:proofErr w:type="spellEnd"/>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FF8973"/>
          <w:sz w:val="21"/>
          <w:szCs w:val="21"/>
          <w:lang w:eastAsia="en-IN"/>
        </w:rPr>
        <w:t>100</w:t>
      </w:r>
      <w:r w:rsidRPr="002161CB">
        <w:rPr>
          <w:rFonts w:ascii="Consolas" w:eastAsia="Times New Roman" w:hAnsi="Consolas" w:cs="Times New Roman"/>
          <w:color w:val="FFFFFF"/>
          <w:sz w:val="21"/>
          <w:szCs w:val="21"/>
          <w:lang w:eastAsia="en-IN"/>
        </w:rPr>
        <w:t>,</w:t>
      </w:r>
    </w:p>
    <w:p w14:paraId="58A989A9"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83FFF5"/>
          <w:sz w:val="21"/>
          <w:szCs w:val="21"/>
          <w:lang w:eastAsia="en-IN"/>
        </w:rPr>
        <w:t>_</w:t>
      </w:r>
      <w:proofErr w:type="spellStart"/>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FF8973"/>
          <w:sz w:val="21"/>
          <w:szCs w:val="21"/>
          <w:lang w:eastAsia="en-IN"/>
        </w:rPr>
        <w:t>15</w:t>
      </w:r>
      <w:r w:rsidRPr="002161CB">
        <w:rPr>
          <w:rFonts w:ascii="Consolas" w:eastAsia="Times New Roman" w:hAnsi="Consolas" w:cs="Times New Roman"/>
          <w:color w:val="FFFFFF"/>
          <w:sz w:val="21"/>
          <w:szCs w:val="21"/>
          <w:lang w:eastAsia="en-IN"/>
        </w:rPr>
        <w:t>,</w:t>
      </w:r>
    </w:p>
    <w:p w14:paraId="7B1304AA"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83FFF5"/>
          <w:sz w:val="21"/>
          <w:szCs w:val="21"/>
          <w:lang w:eastAsia="en-IN"/>
        </w:rPr>
        <w:t>get</w:t>
      </w:r>
      <w:r w:rsidRPr="002161CB">
        <w:rPr>
          <w:rFonts w:ascii="Consolas" w:eastAsia="Times New Roman" w:hAnsi="Consolas" w:cs="Times New Roman"/>
          <w:color w:val="FFFFFF"/>
          <w:sz w:val="21"/>
          <w:szCs w:val="21"/>
          <w:lang w:eastAsia="en-IN"/>
        </w:rPr>
        <w:t> </w:t>
      </w:r>
      <w:proofErr w:type="spellStart"/>
      <w:proofErr w:type="gramStart"/>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w:t>
      </w:r>
      <w:proofErr w:type="gramEnd"/>
      <w:r w:rsidRPr="002161CB">
        <w:rPr>
          <w:rFonts w:ascii="Consolas" w:eastAsia="Times New Roman" w:hAnsi="Consolas" w:cs="Times New Roman"/>
          <w:color w:val="FFFFFF"/>
          <w:sz w:val="21"/>
          <w:szCs w:val="21"/>
          <w:lang w:eastAsia="en-IN"/>
        </w:rPr>
        <w:t>){</w:t>
      </w:r>
    </w:p>
    <w:p w14:paraId="23A6D9A8"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proofErr w:type="gramStart"/>
      <w:r w:rsidRPr="002161CB">
        <w:rPr>
          <w:rFonts w:ascii="Consolas" w:eastAsia="Times New Roman" w:hAnsi="Consolas" w:cs="Times New Roman"/>
          <w:color w:val="B3CCFF"/>
          <w:sz w:val="21"/>
          <w:szCs w:val="21"/>
          <w:lang w:eastAsia="en-IN"/>
        </w:rPr>
        <w:t>if</w:t>
      </w:r>
      <w:r w:rsidRPr="002161CB">
        <w:rPr>
          <w:rFonts w:ascii="Consolas" w:eastAsia="Times New Roman" w:hAnsi="Consolas" w:cs="Times New Roman"/>
          <w:color w:val="FFFFFF"/>
          <w:sz w:val="21"/>
          <w:szCs w:val="21"/>
          <w:lang w:eastAsia="en-IN"/>
        </w:rPr>
        <w:t>(</w:t>
      </w:r>
      <w:proofErr w:type="spellStart"/>
      <w:proofErr w:type="gramEnd"/>
      <w:r w:rsidRPr="002161CB">
        <w:rPr>
          <w:rFonts w:ascii="Consolas" w:eastAsia="Times New Roman" w:hAnsi="Consolas" w:cs="Times New Roman"/>
          <w:color w:val="B3CCFF"/>
          <w:sz w:val="21"/>
          <w:szCs w:val="21"/>
          <w:lang w:eastAsia="en-IN"/>
        </w:rPr>
        <w:t>typeof</w:t>
      </w:r>
      <w:proofErr w:type="spellEnd"/>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B3CCFF"/>
          <w:sz w:val="21"/>
          <w:szCs w:val="21"/>
          <w:lang w:eastAsia="en-IN"/>
        </w:rPr>
        <w:t>this</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_</w:t>
      </w:r>
      <w:proofErr w:type="spellStart"/>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 === </w:t>
      </w:r>
      <w:r w:rsidRPr="002161CB">
        <w:rPr>
          <w:rFonts w:ascii="Consolas" w:eastAsia="Times New Roman" w:hAnsi="Consolas" w:cs="Times New Roman"/>
          <w:color w:val="FFE083"/>
          <w:sz w:val="21"/>
          <w:szCs w:val="21"/>
          <w:lang w:eastAsia="en-IN"/>
        </w:rPr>
        <w:t>'number'</w:t>
      </w:r>
      <w:r w:rsidRPr="002161CB">
        <w:rPr>
          <w:rFonts w:ascii="Consolas" w:eastAsia="Times New Roman" w:hAnsi="Consolas" w:cs="Times New Roman"/>
          <w:color w:val="FFFFFF"/>
          <w:sz w:val="21"/>
          <w:szCs w:val="21"/>
          <w:lang w:eastAsia="en-IN"/>
        </w:rPr>
        <w:t>){</w:t>
      </w:r>
    </w:p>
    <w:p w14:paraId="52F8CB16"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B3CCFF"/>
          <w:sz w:val="21"/>
          <w:szCs w:val="21"/>
          <w:lang w:eastAsia="en-IN"/>
        </w:rPr>
        <w:t>return</w:t>
      </w:r>
      <w:r w:rsidRPr="002161CB">
        <w:rPr>
          <w:rFonts w:ascii="Consolas" w:eastAsia="Times New Roman" w:hAnsi="Consolas" w:cs="Times New Roman"/>
          <w:color w:val="FFFFFF"/>
          <w:sz w:val="21"/>
          <w:szCs w:val="21"/>
          <w:lang w:eastAsia="en-IN"/>
        </w:rPr>
        <w:t> </w:t>
      </w:r>
      <w:proofErr w:type="gramStart"/>
      <w:r w:rsidRPr="002161CB">
        <w:rPr>
          <w:rFonts w:ascii="Consolas" w:eastAsia="Times New Roman" w:hAnsi="Consolas" w:cs="Times New Roman"/>
          <w:color w:val="B3CCFF"/>
          <w:sz w:val="21"/>
          <w:szCs w:val="21"/>
          <w:lang w:eastAsia="en-IN"/>
        </w:rPr>
        <w:t>this</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_</w:t>
      </w:r>
      <w:proofErr w:type="spellStart"/>
      <w:proofErr w:type="gramEnd"/>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w:t>
      </w:r>
    </w:p>
    <w:p w14:paraId="2D93E8A7"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 </w:t>
      </w:r>
      <w:r w:rsidRPr="002161CB">
        <w:rPr>
          <w:rFonts w:ascii="Consolas" w:eastAsia="Times New Roman" w:hAnsi="Consolas" w:cs="Times New Roman"/>
          <w:color w:val="B3CCFF"/>
          <w:sz w:val="21"/>
          <w:szCs w:val="21"/>
          <w:lang w:eastAsia="en-IN"/>
        </w:rPr>
        <w:t>else</w:t>
      </w:r>
      <w:r w:rsidRPr="002161CB">
        <w:rPr>
          <w:rFonts w:ascii="Consolas" w:eastAsia="Times New Roman" w:hAnsi="Consolas" w:cs="Times New Roman"/>
          <w:color w:val="FFFFFF"/>
          <w:sz w:val="21"/>
          <w:szCs w:val="21"/>
          <w:lang w:eastAsia="en-IN"/>
        </w:rPr>
        <w:t> {</w:t>
      </w:r>
    </w:p>
    <w:p w14:paraId="1E512A75"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B3CCFF"/>
          <w:sz w:val="21"/>
          <w:szCs w:val="21"/>
          <w:lang w:eastAsia="en-IN"/>
        </w:rPr>
        <w:t>return</w:t>
      </w: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FFE083"/>
          <w:sz w:val="21"/>
          <w:szCs w:val="21"/>
          <w:lang w:eastAsia="en-IN"/>
        </w:rPr>
        <w:t>'Sensors are currently down.'</w:t>
      </w:r>
    </w:p>
    <w:p w14:paraId="2AD6918A"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p>
    <w:p w14:paraId="049A161B"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p>
    <w:p w14:paraId="264EBB6A"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83FFF5"/>
          <w:sz w:val="21"/>
          <w:szCs w:val="21"/>
          <w:lang w:eastAsia="en-IN"/>
        </w:rPr>
        <w:t>set</w:t>
      </w:r>
      <w:r w:rsidRPr="002161CB">
        <w:rPr>
          <w:rFonts w:ascii="Consolas" w:eastAsia="Times New Roman" w:hAnsi="Consolas" w:cs="Times New Roman"/>
          <w:color w:val="FFFFFF"/>
          <w:sz w:val="21"/>
          <w:szCs w:val="21"/>
          <w:lang w:eastAsia="en-IN"/>
        </w:rPr>
        <w:t> </w:t>
      </w:r>
      <w:proofErr w:type="spellStart"/>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w:t>
      </w:r>
      <w:proofErr w:type="spellStart"/>
      <w:r w:rsidRPr="002161CB">
        <w:rPr>
          <w:rFonts w:ascii="Consolas" w:eastAsia="Times New Roman" w:hAnsi="Consolas" w:cs="Times New Roman"/>
          <w:color w:val="FF8973"/>
          <w:sz w:val="21"/>
          <w:szCs w:val="21"/>
          <w:lang w:eastAsia="en-IN"/>
        </w:rPr>
        <w:t>num</w:t>
      </w:r>
      <w:proofErr w:type="spellEnd"/>
      <w:r w:rsidRPr="002161CB">
        <w:rPr>
          <w:rFonts w:ascii="Consolas" w:eastAsia="Times New Roman" w:hAnsi="Consolas" w:cs="Times New Roman"/>
          <w:color w:val="FFFFFF"/>
          <w:sz w:val="21"/>
          <w:szCs w:val="21"/>
          <w:lang w:eastAsia="en-IN"/>
        </w:rPr>
        <w:t>) {</w:t>
      </w:r>
    </w:p>
    <w:p w14:paraId="35788E6D"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r w:rsidRPr="002161CB">
        <w:rPr>
          <w:rFonts w:ascii="Consolas" w:eastAsia="Times New Roman" w:hAnsi="Consolas" w:cs="Times New Roman"/>
          <w:color w:val="B3CCFF"/>
          <w:sz w:val="21"/>
          <w:szCs w:val="21"/>
          <w:lang w:eastAsia="en-IN"/>
        </w:rPr>
        <w:t>if</w:t>
      </w:r>
      <w:r w:rsidRPr="002161CB">
        <w:rPr>
          <w:rFonts w:ascii="Consolas" w:eastAsia="Times New Roman" w:hAnsi="Consolas" w:cs="Times New Roman"/>
          <w:color w:val="FFFFFF"/>
          <w:sz w:val="21"/>
          <w:szCs w:val="21"/>
          <w:lang w:eastAsia="en-IN"/>
        </w:rPr>
        <w:t> (</w:t>
      </w:r>
      <w:proofErr w:type="spellStart"/>
      <w:r w:rsidRPr="002161CB">
        <w:rPr>
          <w:rFonts w:ascii="Consolas" w:eastAsia="Times New Roman" w:hAnsi="Consolas" w:cs="Times New Roman"/>
          <w:color w:val="B3CCFF"/>
          <w:sz w:val="21"/>
          <w:szCs w:val="21"/>
          <w:lang w:eastAsia="en-IN"/>
        </w:rPr>
        <w:t>typeof</w:t>
      </w:r>
      <w:proofErr w:type="spellEnd"/>
      <w:r w:rsidRPr="002161CB">
        <w:rPr>
          <w:rFonts w:ascii="Consolas" w:eastAsia="Times New Roman" w:hAnsi="Consolas" w:cs="Times New Roman"/>
          <w:color w:val="FFFFFF"/>
          <w:sz w:val="21"/>
          <w:szCs w:val="21"/>
          <w:lang w:eastAsia="en-IN"/>
        </w:rPr>
        <w:t> </w:t>
      </w:r>
      <w:proofErr w:type="spellStart"/>
      <w:r w:rsidRPr="002161CB">
        <w:rPr>
          <w:rFonts w:ascii="Consolas" w:eastAsia="Times New Roman" w:hAnsi="Consolas" w:cs="Times New Roman"/>
          <w:color w:val="FF8973"/>
          <w:sz w:val="21"/>
          <w:szCs w:val="21"/>
          <w:lang w:eastAsia="en-IN"/>
        </w:rPr>
        <w:t>num</w:t>
      </w:r>
      <w:proofErr w:type="spellEnd"/>
      <w:r w:rsidRPr="002161CB">
        <w:rPr>
          <w:rFonts w:ascii="Consolas" w:eastAsia="Times New Roman" w:hAnsi="Consolas" w:cs="Times New Roman"/>
          <w:color w:val="FFFFFF"/>
          <w:sz w:val="21"/>
          <w:szCs w:val="21"/>
          <w:lang w:eastAsia="en-IN"/>
        </w:rPr>
        <w:t> === </w:t>
      </w:r>
      <w:r w:rsidRPr="002161CB">
        <w:rPr>
          <w:rFonts w:ascii="Consolas" w:eastAsia="Times New Roman" w:hAnsi="Consolas" w:cs="Times New Roman"/>
          <w:color w:val="FFE083"/>
          <w:sz w:val="21"/>
          <w:szCs w:val="21"/>
          <w:lang w:eastAsia="en-IN"/>
        </w:rPr>
        <w:t>'number'</w:t>
      </w:r>
      <w:r w:rsidRPr="002161CB">
        <w:rPr>
          <w:rFonts w:ascii="Consolas" w:eastAsia="Times New Roman" w:hAnsi="Consolas" w:cs="Times New Roman"/>
          <w:color w:val="FFFFFF"/>
          <w:sz w:val="21"/>
          <w:szCs w:val="21"/>
          <w:lang w:eastAsia="en-IN"/>
        </w:rPr>
        <w:t> &amp;&amp; </w:t>
      </w:r>
      <w:proofErr w:type="spellStart"/>
      <w:r w:rsidRPr="002161CB">
        <w:rPr>
          <w:rFonts w:ascii="Consolas" w:eastAsia="Times New Roman" w:hAnsi="Consolas" w:cs="Times New Roman"/>
          <w:color w:val="FF8973"/>
          <w:sz w:val="21"/>
          <w:szCs w:val="21"/>
          <w:lang w:eastAsia="en-IN"/>
        </w:rPr>
        <w:t>num</w:t>
      </w:r>
      <w:proofErr w:type="spellEnd"/>
      <w:r w:rsidRPr="002161CB">
        <w:rPr>
          <w:rFonts w:ascii="Consolas" w:eastAsia="Times New Roman" w:hAnsi="Consolas" w:cs="Times New Roman"/>
          <w:color w:val="FFFFFF"/>
          <w:sz w:val="21"/>
          <w:szCs w:val="21"/>
          <w:lang w:eastAsia="en-IN"/>
        </w:rPr>
        <w:t> &gt;= </w:t>
      </w:r>
      <w:proofErr w:type="gramStart"/>
      <w:r w:rsidRPr="002161CB">
        <w:rPr>
          <w:rFonts w:ascii="Consolas" w:eastAsia="Times New Roman" w:hAnsi="Consolas" w:cs="Times New Roman"/>
          <w:color w:val="FF8973"/>
          <w:sz w:val="21"/>
          <w:szCs w:val="21"/>
          <w:lang w:eastAsia="en-IN"/>
        </w:rPr>
        <w:t>0</w:t>
      </w:r>
      <w:r w:rsidRPr="002161CB">
        <w:rPr>
          <w:rFonts w:ascii="Consolas" w:eastAsia="Times New Roman" w:hAnsi="Consolas" w:cs="Times New Roman"/>
          <w:color w:val="FFFFFF"/>
          <w:sz w:val="21"/>
          <w:szCs w:val="21"/>
          <w:lang w:eastAsia="en-IN"/>
        </w:rPr>
        <w:t>){</w:t>
      </w:r>
      <w:proofErr w:type="gramEnd"/>
    </w:p>
    <w:p w14:paraId="6CFCB8EC"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proofErr w:type="gramStart"/>
      <w:r w:rsidRPr="002161CB">
        <w:rPr>
          <w:rFonts w:ascii="Consolas" w:eastAsia="Times New Roman" w:hAnsi="Consolas" w:cs="Times New Roman"/>
          <w:color w:val="B3CCFF"/>
          <w:sz w:val="21"/>
          <w:szCs w:val="21"/>
          <w:lang w:eastAsia="en-IN"/>
        </w:rPr>
        <w:t>this</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_</w:t>
      </w:r>
      <w:proofErr w:type="spellStart"/>
      <w:proofErr w:type="gramEnd"/>
      <w:r w:rsidRPr="002161CB">
        <w:rPr>
          <w:rFonts w:ascii="Consolas" w:eastAsia="Times New Roman" w:hAnsi="Consolas" w:cs="Times New Roman"/>
          <w:color w:val="83FFF5"/>
          <w:sz w:val="21"/>
          <w:szCs w:val="21"/>
          <w:lang w:eastAsia="en-IN"/>
        </w:rPr>
        <w:t>numOfSensors</w:t>
      </w:r>
      <w:proofErr w:type="spellEnd"/>
      <w:r w:rsidRPr="002161CB">
        <w:rPr>
          <w:rFonts w:ascii="Consolas" w:eastAsia="Times New Roman" w:hAnsi="Consolas" w:cs="Times New Roman"/>
          <w:color w:val="FFFFFF"/>
          <w:sz w:val="21"/>
          <w:szCs w:val="21"/>
          <w:lang w:eastAsia="en-IN"/>
        </w:rPr>
        <w:t> = </w:t>
      </w:r>
      <w:proofErr w:type="spellStart"/>
      <w:r w:rsidRPr="002161CB">
        <w:rPr>
          <w:rFonts w:ascii="Consolas" w:eastAsia="Times New Roman" w:hAnsi="Consolas" w:cs="Times New Roman"/>
          <w:color w:val="FF8973"/>
          <w:sz w:val="21"/>
          <w:szCs w:val="21"/>
          <w:lang w:eastAsia="en-IN"/>
        </w:rPr>
        <w:t>num</w:t>
      </w:r>
      <w:proofErr w:type="spellEnd"/>
      <w:r w:rsidRPr="002161CB">
        <w:rPr>
          <w:rFonts w:ascii="Consolas" w:eastAsia="Times New Roman" w:hAnsi="Consolas" w:cs="Times New Roman"/>
          <w:color w:val="FFFFFF"/>
          <w:sz w:val="21"/>
          <w:szCs w:val="21"/>
          <w:lang w:eastAsia="en-IN"/>
        </w:rPr>
        <w:t>;</w:t>
      </w:r>
    </w:p>
    <w:p w14:paraId="364F20F5"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 </w:t>
      </w:r>
      <w:r w:rsidRPr="002161CB">
        <w:rPr>
          <w:rFonts w:ascii="Consolas" w:eastAsia="Times New Roman" w:hAnsi="Consolas" w:cs="Times New Roman"/>
          <w:color w:val="B3CCFF"/>
          <w:sz w:val="21"/>
          <w:szCs w:val="21"/>
          <w:lang w:eastAsia="en-IN"/>
        </w:rPr>
        <w:t>else</w:t>
      </w:r>
      <w:r w:rsidRPr="002161CB">
        <w:rPr>
          <w:rFonts w:ascii="Consolas" w:eastAsia="Times New Roman" w:hAnsi="Consolas" w:cs="Times New Roman"/>
          <w:color w:val="FFFFFF"/>
          <w:sz w:val="21"/>
          <w:szCs w:val="21"/>
          <w:lang w:eastAsia="en-IN"/>
        </w:rPr>
        <w:t> {</w:t>
      </w:r>
    </w:p>
    <w:p w14:paraId="14B02E26"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w:t>
      </w:r>
      <w:proofErr w:type="gramStart"/>
      <w:r w:rsidRPr="002161CB">
        <w:rPr>
          <w:rFonts w:ascii="Consolas" w:eastAsia="Times New Roman" w:hAnsi="Consolas" w:cs="Times New Roman"/>
          <w:color w:val="FF8973"/>
          <w:sz w:val="21"/>
          <w:szCs w:val="21"/>
          <w:lang w:eastAsia="en-IN"/>
        </w:rPr>
        <w:t>console</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log</w:t>
      </w:r>
      <w:r w:rsidRPr="002161CB">
        <w:rPr>
          <w:rFonts w:ascii="Consolas" w:eastAsia="Times New Roman" w:hAnsi="Consolas" w:cs="Times New Roman"/>
          <w:color w:val="FFFFFF"/>
          <w:sz w:val="21"/>
          <w:szCs w:val="21"/>
          <w:lang w:eastAsia="en-IN"/>
        </w:rPr>
        <w:t>(</w:t>
      </w:r>
      <w:proofErr w:type="gramEnd"/>
      <w:r w:rsidRPr="002161CB">
        <w:rPr>
          <w:rFonts w:ascii="Consolas" w:eastAsia="Times New Roman" w:hAnsi="Consolas" w:cs="Times New Roman"/>
          <w:color w:val="FFE083"/>
          <w:sz w:val="21"/>
          <w:szCs w:val="21"/>
          <w:lang w:eastAsia="en-IN"/>
        </w:rPr>
        <w:t>'Pass in a number that is greater than or equal to 0'</w:t>
      </w:r>
      <w:r w:rsidRPr="002161CB">
        <w:rPr>
          <w:rFonts w:ascii="Consolas" w:eastAsia="Times New Roman" w:hAnsi="Consolas" w:cs="Times New Roman"/>
          <w:color w:val="FFFFFF"/>
          <w:sz w:val="21"/>
          <w:szCs w:val="21"/>
          <w:lang w:eastAsia="en-IN"/>
        </w:rPr>
        <w:t>)</w:t>
      </w:r>
    </w:p>
    <w:p w14:paraId="45E724CC"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   </w:t>
      </w:r>
    </w:p>
    <w:p w14:paraId="4F7B7A67"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  } </w:t>
      </w:r>
    </w:p>
    <w:p w14:paraId="4F13A885"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FFFF"/>
          <w:sz w:val="21"/>
          <w:szCs w:val="21"/>
          <w:lang w:eastAsia="en-IN"/>
        </w:rPr>
        <w:t>};</w:t>
      </w:r>
    </w:p>
    <w:p w14:paraId="4034CDC2"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p>
    <w:p w14:paraId="44C66457" w14:textId="7777777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2161CB">
        <w:rPr>
          <w:rFonts w:ascii="Consolas" w:eastAsia="Times New Roman" w:hAnsi="Consolas" w:cs="Times New Roman"/>
          <w:color w:val="FF8973"/>
          <w:sz w:val="21"/>
          <w:szCs w:val="21"/>
          <w:lang w:eastAsia="en-IN"/>
        </w:rPr>
        <w:t>robot</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numOfSensors</w:t>
      </w:r>
      <w:proofErr w:type="spellEnd"/>
      <w:proofErr w:type="gramEnd"/>
      <w:r w:rsidRPr="002161CB">
        <w:rPr>
          <w:rFonts w:ascii="Consolas" w:eastAsia="Times New Roman" w:hAnsi="Consolas" w:cs="Times New Roman"/>
          <w:color w:val="FFFFFF"/>
          <w:sz w:val="21"/>
          <w:szCs w:val="21"/>
          <w:lang w:eastAsia="en-IN"/>
        </w:rPr>
        <w:t> = </w:t>
      </w:r>
      <w:r w:rsidRPr="002161CB">
        <w:rPr>
          <w:rFonts w:ascii="Consolas" w:eastAsia="Times New Roman" w:hAnsi="Consolas" w:cs="Times New Roman"/>
          <w:color w:val="FF8973"/>
          <w:sz w:val="21"/>
          <w:szCs w:val="21"/>
          <w:lang w:eastAsia="en-IN"/>
        </w:rPr>
        <w:t>100</w:t>
      </w:r>
      <w:r w:rsidRPr="002161CB">
        <w:rPr>
          <w:rFonts w:ascii="Consolas" w:eastAsia="Times New Roman" w:hAnsi="Consolas" w:cs="Times New Roman"/>
          <w:color w:val="FFFFFF"/>
          <w:sz w:val="21"/>
          <w:szCs w:val="21"/>
          <w:lang w:eastAsia="en-IN"/>
        </w:rPr>
        <w:t>;</w:t>
      </w:r>
    </w:p>
    <w:p w14:paraId="3A0D6FDC" w14:textId="048BFB27" w:rsidR="002161CB" w:rsidRPr="002161CB" w:rsidRDefault="002161CB" w:rsidP="002161CB">
      <w:pPr>
        <w:shd w:val="clear" w:color="auto" w:fill="1E1E1E"/>
        <w:spacing w:after="0" w:line="330" w:lineRule="atLeast"/>
        <w:rPr>
          <w:rFonts w:ascii="Consolas" w:eastAsia="Times New Roman" w:hAnsi="Consolas" w:cs="Times New Roman"/>
          <w:color w:val="FFFFFF"/>
          <w:sz w:val="21"/>
          <w:szCs w:val="21"/>
          <w:lang w:eastAsia="en-IN"/>
        </w:rPr>
      </w:pPr>
      <w:r w:rsidRPr="002161CB">
        <w:rPr>
          <w:rFonts w:ascii="Consolas" w:eastAsia="Times New Roman" w:hAnsi="Consolas" w:cs="Times New Roman"/>
          <w:color w:val="FF8973"/>
          <w:sz w:val="21"/>
          <w:szCs w:val="21"/>
          <w:lang w:eastAsia="en-IN"/>
        </w:rPr>
        <w:t>console</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log</w:t>
      </w:r>
      <w:r w:rsidRPr="002161CB">
        <w:rPr>
          <w:rFonts w:ascii="Consolas" w:eastAsia="Times New Roman" w:hAnsi="Consolas" w:cs="Times New Roman"/>
          <w:color w:val="FFFFFF"/>
          <w:sz w:val="21"/>
          <w:szCs w:val="21"/>
          <w:lang w:eastAsia="en-IN"/>
        </w:rPr>
        <w:t>(</w:t>
      </w:r>
      <w:proofErr w:type="spellStart"/>
      <w:proofErr w:type="gramStart"/>
      <w:r w:rsidRPr="002161CB">
        <w:rPr>
          <w:rFonts w:ascii="Consolas" w:eastAsia="Times New Roman" w:hAnsi="Consolas" w:cs="Times New Roman"/>
          <w:color w:val="FF8973"/>
          <w:sz w:val="21"/>
          <w:szCs w:val="21"/>
          <w:lang w:eastAsia="en-IN"/>
        </w:rPr>
        <w:t>robot</w:t>
      </w:r>
      <w:r w:rsidRPr="002161CB">
        <w:rPr>
          <w:rFonts w:ascii="Consolas" w:eastAsia="Times New Roman" w:hAnsi="Consolas" w:cs="Times New Roman"/>
          <w:color w:val="FFFFFF"/>
          <w:sz w:val="21"/>
          <w:szCs w:val="21"/>
          <w:lang w:eastAsia="en-IN"/>
        </w:rPr>
        <w:t>.</w:t>
      </w:r>
      <w:r w:rsidRPr="002161CB">
        <w:rPr>
          <w:rFonts w:ascii="Consolas" w:eastAsia="Times New Roman" w:hAnsi="Consolas" w:cs="Times New Roman"/>
          <w:color w:val="83FFF5"/>
          <w:sz w:val="21"/>
          <w:szCs w:val="21"/>
          <w:lang w:eastAsia="en-IN"/>
        </w:rPr>
        <w:t>numOfSensors</w:t>
      </w:r>
      <w:proofErr w:type="spellEnd"/>
      <w:proofErr w:type="gramEnd"/>
      <w:r w:rsidRPr="002161CB">
        <w:rPr>
          <w:rFonts w:ascii="Consolas" w:eastAsia="Times New Roman" w:hAnsi="Consolas" w:cs="Times New Roman"/>
          <w:color w:val="FFFFFF"/>
          <w:sz w:val="21"/>
          <w:szCs w:val="21"/>
          <w:lang w:eastAsia="en-IN"/>
        </w:rPr>
        <w:t>);</w:t>
      </w:r>
    </w:p>
    <w:p w14:paraId="000FB643" w14:textId="092EB40E" w:rsidR="00B9219D" w:rsidRDefault="00B9219D"/>
    <w:p w14:paraId="35DB7379" w14:textId="77777777" w:rsidR="00680CAE" w:rsidRDefault="00680CAE" w:rsidP="00680CAE">
      <w:pPr>
        <w:pStyle w:val="Heading1"/>
        <w:rPr>
          <w:rFonts w:ascii="Segoe UI" w:hAnsi="Segoe UI" w:cs="Segoe UI"/>
          <w:color w:val="19191A"/>
        </w:rPr>
      </w:pPr>
      <w:r>
        <w:rPr>
          <w:rFonts w:ascii="Segoe UI" w:hAnsi="Segoe UI" w:cs="Segoe UI"/>
          <w:color w:val="19191A"/>
        </w:rPr>
        <w:t>Factory Functions</w:t>
      </w:r>
    </w:p>
    <w:p w14:paraId="3EE9C472"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So </w:t>
      </w:r>
      <w:proofErr w:type="gramStart"/>
      <w:r>
        <w:rPr>
          <w:rFonts w:ascii="Segoe UI" w:hAnsi="Segoe UI" w:cs="Segoe UI"/>
          <w:color w:val="484848"/>
          <w:sz w:val="27"/>
          <w:szCs w:val="27"/>
        </w:rPr>
        <w:t>far</w:t>
      </w:r>
      <w:proofErr w:type="gramEnd"/>
      <w:r>
        <w:rPr>
          <w:rFonts w:ascii="Segoe UI" w:hAnsi="Segoe UI" w:cs="Segoe UI"/>
          <w:color w:val="484848"/>
          <w:sz w:val="27"/>
          <w:szCs w:val="27"/>
        </w:rPr>
        <w:t xml:space="preserve"> we’ve been creating objects individually, but there are times where we want to create many instances of an object quickly. Here’s where </w:t>
      </w:r>
      <w:r>
        <w:rPr>
          <w:rStyle w:val="Emphasis"/>
          <w:rFonts w:ascii="Segoe UI" w:hAnsi="Segoe UI" w:cs="Segoe UI"/>
          <w:color w:val="484848"/>
          <w:sz w:val="27"/>
          <w:szCs w:val="27"/>
        </w:rPr>
        <w:t>factory functions</w:t>
      </w:r>
      <w:r>
        <w:rPr>
          <w:rFonts w:ascii="Segoe UI" w:hAnsi="Segoe UI" w:cs="Segoe UI"/>
          <w:color w:val="484848"/>
          <w:sz w:val="27"/>
          <w:szCs w:val="27"/>
        </w:rPr>
        <w:t xml:space="preserve"> come in. A </w:t>
      </w:r>
      <w:proofErr w:type="gramStart"/>
      <w:r>
        <w:rPr>
          <w:rFonts w:ascii="Segoe UI" w:hAnsi="Segoe UI" w:cs="Segoe UI"/>
          <w:color w:val="484848"/>
          <w:sz w:val="27"/>
          <w:szCs w:val="27"/>
        </w:rPr>
        <w:t>real world</w:t>
      </w:r>
      <w:proofErr w:type="gramEnd"/>
      <w:r>
        <w:rPr>
          <w:rFonts w:ascii="Segoe UI" w:hAnsi="Segoe UI" w:cs="Segoe UI"/>
          <w:color w:val="484848"/>
          <w:sz w:val="27"/>
          <w:szCs w:val="27"/>
        </w:rPr>
        <w:t xml:space="preserve"> factory manufactures multiple copies of an item quickly and on a massive scale. A factory function is a function that returns an object and can be reused to make multiple object instances. Factory functions can also have parameters allowing us to customize the object that gets returned.</w:t>
      </w:r>
    </w:p>
    <w:p w14:paraId="29221AF0"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Let’s say we wanted to create an object to represent monsters in JavaScript. There are many different types of monsters and we could go about making each monster individually but we can also use a factory function to make our lives easier. To achieve this diabolical plan of creating multiple </w:t>
      </w:r>
      <w:proofErr w:type="gramStart"/>
      <w:r>
        <w:rPr>
          <w:rFonts w:ascii="Segoe UI" w:hAnsi="Segoe UI" w:cs="Segoe UI"/>
          <w:color w:val="484848"/>
          <w:sz w:val="27"/>
          <w:szCs w:val="27"/>
        </w:rPr>
        <w:t>monsters</w:t>
      </w:r>
      <w:proofErr w:type="gramEnd"/>
      <w:r>
        <w:rPr>
          <w:rFonts w:ascii="Segoe UI" w:hAnsi="Segoe UI" w:cs="Segoe UI"/>
          <w:color w:val="484848"/>
          <w:sz w:val="27"/>
          <w:szCs w:val="27"/>
        </w:rPr>
        <w:t xml:space="preserve"> objects, we can use a factory function that has parameters:</w:t>
      </w:r>
    </w:p>
    <w:p w14:paraId="1C7034A5" w14:textId="77777777" w:rsidR="00680CAE" w:rsidRDefault="00680CAE" w:rsidP="00680C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monsterFactory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age</w:t>
      </w:r>
      <w:r>
        <w:rPr>
          <w:rFonts w:ascii="Consolas" w:hAnsi="Consolas"/>
          <w:color w:val="FFFFFF"/>
          <w:sz w:val="27"/>
          <w:szCs w:val="27"/>
        </w:rPr>
        <w:t xml:space="preserve">, </w:t>
      </w:r>
      <w:proofErr w:type="spellStart"/>
      <w:r>
        <w:rPr>
          <w:rStyle w:val="cm-def"/>
          <w:rFonts w:ascii="Consolas" w:hAnsi="Consolas"/>
          <w:color w:val="B3CCFF"/>
          <w:sz w:val="27"/>
          <w:szCs w:val="27"/>
        </w:rPr>
        <w:t>energySource</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catchPhrase</w:t>
      </w:r>
      <w:proofErr w:type="spellEnd"/>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17A04E0C"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 </w:t>
      </w:r>
    </w:p>
    <w:p w14:paraId="7BDEED5C"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14:paraId="3244DBCF"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variable-2"/>
          <w:rFonts w:ascii="Consolas" w:hAnsi="Consolas"/>
          <w:color w:val="FF8973"/>
          <w:sz w:val="27"/>
          <w:szCs w:val="27"/>
        </w:rPr>
        <w:t>age</w:t>
      </w:r>
      <w:r>
        <w:rPr>
          <w:rFonts w:ascii="Consolas" w:hAnsi="Consolas"/>
          <w:color w:val="FFFFFF"/>
          <w:sz w:val="27"/>
          <w:szCs w:val="27"/>
        </w:rPr>
        <w:t xml:space="preserve">, </w:t>
      </w:r>
    </w:p>
    <w:p w14:paraId="16B15191"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spellStart"/>
      <w:r>
        <w:rPr>
          <w:rStyle w:val="cm-property"/>
          <w:rFonts w:ascii="Consolas" w:hAnsi="Consolas"/>
          <w:color w:val="83FFF5"/>
          <w:sz w:val="27"/>
          <w:szCs w:val="27"/>
        </w:rPr>
        <w:t>energySource</w:t>
      </w:r>
      <w:proofErr w:type="spellEnd"/>
      <w:r>
        <w:rPr>
          <w:rFonts w:ascii="Consolas" w:hAnsi="Consolas"/>
          <w:color w:val="FFFFFF"/>
          <w:sz w:val="27"/>
          <w:szCs w:val="27"/>
        </w:rPr>
        <w:t xml:space="preserve">: </w:t>
      </w:r>
      <w:proofErr w:type="spellStart"/>
      <w:r>
        <w:rPr>
          <w:rStyle w:val="cm-variable-2"/>
          <w:rFonts w:ascii="Consolas" w:hAnsi="Consolas"/>
          <w:color w:val="FF8973"/>
          <w:sz w:val="27"/>
          <w:szCs w:val="27"/>
        </w:rPr>
        <w:t>energySource</w:t>
      </w:r>
      <w:proofErr w:type="spellEnd"/>
      <w:r>
        <w:rPr>
          <w:rFonts w:ascii="Consolas" w:hAnsi="Consolas"/>
          <w:color w:val="FFFFFF"/>
          <w:sz w:val="27"/>
          <w:szCs w:val="27"/>
        </w:rPr>
        <w:t>,</w:t>
      </w:r>
    </w:p>
    <w:p w14:paraId="2B92F873"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roofErr w:type="gramStart"/>
      <w:r>
        <w:rPr>
          <w:rStyle w:val="cm-property"/>
          <w:rFonts w:ascii="Consolas" w:hAnsi="Consolas"/>
          <w:color w:val="83FFF5"/>
          <w:sz w:val="27"/>
          <w:szCs w:val="27"/>
        </w:rPr>
        <w:t>scare</w:t>
      </w:r>
      <w:r>
        <w:rPr>
          <w:rFonts w:ascii="Consolas" w:hAnsi="Consolas"/>
          <w:color w:val="FFFFFF"/>
          <w:sz w:val="27"/>
          <w:szCs w:val="27"/>
        </w:rPr>
        <w:t>(</w:t>
      </w:r>
      <w:proofErr w:type="gramEnd"/>
      <w:r>
        <w:rPr>
          <w:rFonts w:ascii="Consolas" w:hAnsi="Consolas"/>
          <w:color w:val="FFFFFF"/>
          <w:sz w:val="27"/>
          <w:szCs w:val="27"/>
        </w:rPr>
        <w:t>) {</w:t>
      </w:r>
    </w:p>
    <w:p w14:paraId="40522646"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proofErr w:type="spellStart"/>
      <w:r>
        <w:rPr>
          <w:rStyle w:val="cm-variable-2"/>
          <w:rFonts w:ascii="Consolas" w:hAnsi="Consolas"/>
          <w:color w:val="FF8973"/>
          <w:sz w:val="27"/>
          <w:szCs w:val="27"/>
        </w:rPr>
        <w:t>catchPhrase</w:t>
      </w:r>
      <w:proofErr w:type="spellEnd"/>
      <w:r>
        <w:rPr>
          <w:rFonts w:ascii="Consolas" w:hAnsi="Consolas"/>
          <w:color w:val="FFFFFF"/>
          <w:sz w:val="27"/>
          <w:szCs w:val="27"/>
        </w:rPr>
        <w:t>);</w:t>
      </w:r>
    </w:p>
    <w:p w14:paraId="2A9324BF"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w:t>
      </w:r>
    </w:p>
    <w:p w14:paraId="69F57AA4"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96EDBD2"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7CF3AC86"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w:t>
      </w:r>
      <w:proofErr w:type="spellStart"/>
      <w:r>
        <w:rPr>
          <w:rStyle w:val="HTMLCode"/>
          <w:rFonts w:ascii="Consolas" w:hAnsi="Consolas"/>
          <w:color w:val="15141F"/>
          <w:shd w:val="clear" w:color="auto" w:fill="EAE9ED"/>
        </w:rPr>
        <w:t>monsterFactory</w:t>
      </w:r>
      <w:proofErr w:type="spellEnd"/>
      <w:r>
        <w:rPr>
          <w:rFonts w:ascii="Segoe UI" w:hAnsi="Segoe UI" w:cs="Segoe UI"/>
          <w:color w:val="484848"/>
          <w:sz w:val="27"/>
          <w:szCs w:val="27"/>
        </w:rPr>
        <w:t> function above, it has four parameters and returns an object that has the properties: </w:t>
      </w:r>
      <w:r>
        <w:rPr>
          <w:rStyle w:val="HTMLCode"/>
          <w:rFonts w:ascii="Consolas" w:hAnsi="Consolas"/>
          <w:color w:val="15141F"/>
          <w:shd w:val="clear" w:color="auto" w:fill="EAE9ED"/>
        </w:rPr>
        <w:t>name</w:t>
      </w:r>
      <w:r>
        <w:rPr>
          <w:rFonts w:ascii="Segoe UI" w:hAnsi="Segoe UI" w:cs="Segoe UI"/>
          <w:color w:val="484848"/>
          <w:sz w:val="27"/>
          <w:szCs w:val="27"/>
        </w:rPr>
        <w:t>, </w:t>
      </w:r>
      <w:r>
        <w:rPr>
          <w:rStyle w:val="HTMLCode"/>
          <w:rFonts w:ascii="Consolas" w:hAnsi="Consolas"/>
          <w:color w:val="15141F"/>
          <w:shd w:val="clear" w:color="auto" w:fill="EAE9ED"/>
        </w:rPr>
        <w:t>age</w:t>
      </w:r>
      <w:r>
        <w:rPr>
          <w:rFonts w:ascii="Segoe UI" w:hAnsi="Segoe UI" w:cs="Segoe UI"/>
          <w:color w:val="484848"/>
          <w:sz w:val="27"/>
          <w:szCs w:val="27"/>
        </w:rPr>
        <w:t>, </w:t>
      </w:r>
      <w:proofErr w:type="spellStart"/>
      <w:r>
        <w:rPr>
          <w:rStyle w:val="HTMLCode"/>
          <w:rFonts w:ascii="Consolas" w:hAnsi="Consolas"/>
          <w:color w:val="15141F"/>
          <w:shd w:val="clear" w:color="auto" w:fill="EAE9ED"/>
        </w:rPr>
        <w:t>energySource</w:t>
      </w:r>
      <w:proofErr w:type="spellEnd"/>
      <w:r>
        <w:rPr>
          <w:rFonts w:ascii="Segoe UI" w:hAnsi="Segoe UI" w:cs="Segoe UI"/>
          <w:color w:val="484848"/>
          <w:sz w:val="27"/>
          <w:szCs w:val="27"/>
        </w:rPr>
        <w:t>, and </w:t>
      </w:r>
      <w:proofErr w:type="gramStart"/>
      <w:r>
        <w:rPr>
          <w:rStyle w:val="HTMLCode"/>
          <w:rFonts w:ascii="Consolas" w:hAnsi="Consolas"/>
          <w:color w:val="15141F"/>
          <w:shd w:val="clear" w:color="auto" w:fill="EAE9ED"/>
        </w:rPr>
        <w:t>scare(</w:t>
      </w:r>
      <w:proofErr w:type="gramEnd"/>
      <w:r>
        <w:rPr>
          <w:rStyle w:val="HTMLCode"/>
          <w:rFonts w:ascii="Consolas" w:hAnsi="Consolas"/>
          <w:color w:val="15141F"/>
          <w:shd w:val="clear" w:color="auto" w:fill="EAE9ED"/>
        </w:rPr>
        <w:t>)</w:t>
      </w:r>
      <w:r>
        <w:rPr>
          <w:rFonts w:ascii="Segoe UI" w:hAnsi="Segoe UI" w:cs="Segoe UI"/>
          <w:color w:val="484848"/>
          <w:sz w:val="27"/>
          <w:szCs w:val="27"/>
        </w:rPr>
        <w:t>. To make an object that represents a specific monster like a ghost, we can call </w:t>
      </w:r>
      <w:proofErr w:type="spellStart"/>
      <w:r>
        <w:rPr>
          <w:rStyle w:val="HTMLCode"/>
          <w:rFonts w:ascii="Consolas" w:hAnsi="Consolas"/>
          <w:color w:val="15141F"/>
          <w:shd w:val="clear" w:color="auto" w:fill="EAE9ED"/>
        </w:rPr>
        <w:t>monsterFactory</w:t>
      </w:r>
      <w:proofErr w:type="spellEnd"/>
      <w:r>
        <w:rPr>
          <w:rFonts w:ascii="Segoe UI" w:hAnsi="Segoe UI" w:cs="Segoe UI"/>
          <w:color w:val="484848"/>
          <w:sz w:val="27"/>
          <w:szCs w:val="27"/>
        </w:rPr>
        <w:t> with the necessary arguments and assign the return value to a variable:</w:t>
      </w:r>
    </w:p>
    <w:p w14:paraId="2B2E9B73" w14:textId="77777777" w:rsidR="00680CAE" w:rsidRDefault="00680CAE" w:rsidP="00680C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ghost</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monsterFactory</w:t>
      </w:r>
      <w:proofErr w:type="spellEnd"/>
      <w:r>
        <w:rPr>
          <w:rFonts w:ascii="Consolas" w:hAnsi="Consolas"/>
          <w:color w:val="FFFFFF"/>
          <w:sz w:val="27"/>
          <w:szCs w:val="27"/>
        </w:rPr>
        <w:t>(</w:t>
      </w:r>
      <w:proofErr w:type="gramEnd"/>
      <w:r>
        <w:rPr>
          <w:rStyle w:val="cm-string"/>
          <w:rFonts w:ascii="Consolas" w:hAnsi="Consolas"/>
          <w:color w:val="FFE083"/>
          <w:sz w:val="27"/>
          <w:szCs w:val="27"/>
        </w:rPr>
        <w:t>'</w:t>
      </w:r>
      <w:proofErr w:type="spellStart"/>
      <w:r>
        <w:rPr>
          <w:rStyle w:val="cm-string"/>
          <w:rFonts w:ascii="Consolas" w:hAnsi="Consolas"/>
          <w:color w:val="FFE083"/>
          <w:sz w:val="27"/>
          <w:szCs w:val="27"/>
        </w:rPr>
        <w:t>Ghouly</w:t>
      </w:r>
      <w:proofErr w:type="spellEnd"/>
      <w:r>
        <w:rPr>
          <w:rStyle w:val="cm-string"/>
          <w:rFonts w:ascii="Consolas" w:hAnsi="Consolas"/>
          <w:color w:val="FFE083"/>
          <w:sz w:val="27"/>
          <w:szCs w:val="27"/>
        </w:rPr>
        <w:t>'</w:t>
      </w:r>
      <w:r>
        <w:rPr>
          <w:rFonts w:ascii="Consolas" w:hAnsi="Consolas"/>
          <w:color w:val="FFFFFF"/>
          <w:sz w:val="27"/>
          <w:szCs w:val="27"/>
        </w:rPr>
        <w:t xml:space="preserve">, </w:t>
      </w:r>
      <w:r>
        <w:rPr>
          <w:rStyle w:val="cm-number"/>
          <w:rFonts w:ascii="Consolas" w:hAnsi="Consolas"/>
          <w:color w:val="FF8973"/>
          <w:sz w:val="27"/>
          <w:szCs w:val="27"/>
        </w:rPr>
        <w:t>251</w:t>
      </w:r>
      <w:r>
        <w:rPr>
          <w:rFonts w:ascii="Consolas" w:hAnsi="Consolas"/>
          <w:color w:val="FFFFFF"/>
          <w:sz w:val="27"/>
          <w:szCs w:val="27"/>
        </w:rPr>
        <w:t xml:space="preserve">, </w:t>
      </w:r>
      <w:r>
        <w:rPr>
          <w:rStyle w:val="cm-string"/>
          <w:rFonts w:ascii="Consolas" w:hAnsi="Consolas"/>
          <w:color w:val="FFE083"/>
          <w:sz w:val="27"/>
          <w:szCs w:val="27"/>
        </w:rPr>
        <w:t>'ectoplasm'</w:t>
      </w:r>
      <w:r>
        <w:rPr>
          <w:rFonts w:ascii="Consolas" w:hAnsi="Consolas"/>
          <w:color w:val="FFFFFF"/>
          <w:sz w:val="27"/>
          <w:szCs w:val="27"/>
        </w:rPr>
        <w:t xml:space="preserve">, </w:t>
      </w:r>
      <w:r>
        <w:rPr>
          <w:rStyle w:val="cm-string"/>
          <w:rFonts w:ascii="Consolas" w:hAnsi="Consolas"/>
          <w:color w:val="FFE083"/>
          <w:sz w:val="27"/>
          <w:szCs w:val="27"/>
        </w:rPr>
        <w:t>'BOO!'</w:t>
      </w:r>
      <w:r>
        <w:rPr>
          <w:rFonts w:ascii="Consolas" w:hAnsi="Consolas"/>
          <w:color w:val="FFFFFF"/>
          <w:sz w:val="27"/>
          <w:szCs w:val="27"/>
        </w:rPr>
        <w:t>);</w:t>
      </w:r>
    </w:p>
    <w:p w14:paraId="360E4D8A" w14:textId="77777777" w:rsidR="00680CAE" w:rsidRDefault="00680CAE" w:rsidP="00680CAE">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ghost</w:t>
      </w:r>
      <w:r>
        <w:rPr>
          <w:rFonts w:ascii="Consolas" w:hAnsi="Consolas"/>
          <w:color w:val="FFFFFF"/>
          <w:sz w:val="27"/>
          <w:szCs w:val="27"/>
        </w:rPr>
        <w:t>.</w:t>
      </w:r>
      <w:r>
        <w:rPr>
          <w:rStyle w:val="cm-property"/>
          <w:rFonts w:ascii="Consolas" w:hAnsi="Consolas"/>
          <w:color w:val="83FFF5"/>
          <w:sz w:val="27"/>
          <w:szCs w:val="27"/>
        </w:rPr>
        <w:t>scare</w:t>
      </w:r>
      <w:proofErr w:type="spellEnd"/>
      <w:proofErr w:type="gramEnd"/>
      <w:r>
        <w:rPr>
          <w:rFonts w:ascii="Consolas" w:hAnsi="Consolas"/>
          <w:color w:val="FFFFFF"/>
          <w:sz w:val="27"/>
          <w:szCs w:val="27"/>
        </w:rPr>
        <w:t xml:space="preserve">(); </w:t>
      </w:r>
      <w:r>
        <w:rPr>
          <w:rStyle w:val="cm-comment"/>
          <w:rFonts w:ascii="Consolas" w:hAnsi="Consolas"/>
          <w:color w:val="939598"/>
          <w:sz w:val="27"/>
          <w:szCs w:val="27"/>
        </w:rPr>
        <w:t>// 'BOO!'</w:t>
      </w:r>
    </w:p>
    <w:p w14:paraId="5DC17AE7" w14:textId="77777777" w:rsidR="00680CAE" w:rsidRDefault="00680CAE" w:rsidP="00680C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we have a </w:t>
      </w:r>
      <w:r>
        <w:rPr>
          <w:rStyle w:val="HTMLCode"/>
          <w:rFonts w:ascii="Consolas" w:hAnsi="Consolas"/>
          <w:color w:val="15141F"/>
          <w:shd w:val="clear" w:color="auto" w:fill="EAE9ED"/>
        </w:rPr>
        <w:t>ghost</w:t>
      </w:r>
      <w:r>
        <w:rPr>
          <w:rFonts w:ascii="Segoe UI" w:hAnsi="Segoe UI" w:cs="Segoe UI"/>
          <w:color w:val="484848"/>
          <w:sz w:val="27"/>
          <w:szCs w:val="27"/>
        </w:rPr>
        <w:t> object as a result of calling </w:t>
      </w:r>
      <w:proofErr w:type="spellStart"/>
      <w:proofErr w:type="gramStart"/>
      <w:r>
        <w:rPr>
          <w:rStyle w:val="HTMLCode"/>
          <w:rFonts w:ascii="Consolas" w:hAnsi="Consolas"/>
          <w:color w:val="15141F"/>
          <w:shd w:val="clear" w:color="auto" w:fill="EAE9ED"/>
        </w:rPr>
        <w:t>monsterFactory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with the needed arguments. With </w:t>
      </w:r>
      <w:proofErr w:type="spellStart"/>
      <w:r>
        <w:rPr>
          <w:rStyle w:val="HTMLCode"/>
          <w:rFonts w:ascii="Consolas" w:hAnsi="Consolas"/>
          <w:color w:val="15141F"/>
          <w:shd w:val="clear" w:color="auto" w:fill="EAE9ED"/>
        </w:rPr>
        <w:t>monsterFactory</w:t>
      </w:r>
      <w:proofErr w:type="spellEnd"/>
      <w:r>
        <w:rPr>
          <w:rFonts w:ascii="Segoe UI" w:hAnsi="Segoe UI" w:cs="Segoe UI"/>
          <w:color w:val="484848"/>
          <w:sz w:val="27"/>
          <w:szCs w:val="27"/>
        </w:rPr>
        <w:t> in place, we don’t have to create an object literal every time we need a new monster. Instead, we can invoke the </w:t>
      </w:r>
      <w:proofErr w:type="spellStart"/>
      <w:r>
        <w:rPr>
          <w:rStyle w:val="HTMLCode"/>
          <w:rFonts w:ascii="Consolas" w:hAnsi="Consolas"/>
          <w:color w:val="15141F"/>
          <w:shd w:val="clear" w:color="auto" w:fill="EAE9ED"/>
        </w:rPr>
        <w:t>monsterFactory</w:t>
      </w:r>
      <w:proofErr w:type="spellEnd"/>
      <w:r>
        <w:rPr>
          <w:rFonts w:ascii="Segoe UI" w:hAnsi="Segoe UI" w:cs="Segoe UI"/>
          <w:color w:val="484848"/>
          <w:sz w:val="27"/>
          <w:szCs w:val="27"/>
        </w:rPr>
        <w:t> function with the necessary arguments to </w:t>
      </w:r>
      <w:del w:id="0" w:author="Unknown">
        <w:r>
          <w:rPr>
            <w:rFonts w:ascii="Segoe UI" w:hAnsi="Segoe UI" w:cs="Segoe UI"/>
            <w:color w:val="484848"/>
            <w:sz w:val="27"/>
            <w:szCs w:val="27"/>
          </w:rPr>
          <w:delText>take over the world</w:delText>
        </w:r>
      </w:del>
      <w:r>
        <w:rPr>
          <w:rFonts w:ascii="Segoe UI" w:hAnsi="Segoe UI" w:cs="Segoe UI"/>
          <w:color w:val="484848"/>
          <w:sz w:val="27"/>
          <w:szCs w:val="27"/>
        </w:rPr>
        <w:t> make a monster for us!</w:t>
      </w:r>
    </w:p>
    <w:p w14:paraId="6294CC9A" w14:textId="77777777" w:rsidR="00680CAE" w:rsidRDefault="00680CAE" w:rsidP="00680CA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17A243D" w14:textId="77777777" w:rsidR="00680CAE" w:rsidRDefault="00680CAE" w:rsidP="00680CAE">
      <w:pPr>
        <w:rPr>
          <w:rFonts w:ascii="Segoe UI" w:hAnsi="Segoe UI" w:cs="Segoe UI"/>
          <w:color w:val="484848"/>
          <w:sz w:val="27"/>
          <w:szCs w:val="27"/>
        </w:rPr>
      </w:pPr>
      <w:r>
        <w:rPr>
          <w:rFonts w:ascii="Segoe UI" w:hAnsi="Segoe UI" w:cs="Segoe UI"/>
          <w:b/>
          <w:bCs/>
          <w:color w:val="484848"/>
          <w:sz w:val="27"/>
          <w:szCs w:val="27"/>
        </w:rPr>
        <w:t>1.</w:t>
      </w:r>
    </w:p>
    <w:p w14:paraId="45CCE80A"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Instead of making individual robots like we’ve been doing, let’s make a factory function to make robots as we please!</w:t>
      </w:r>
    </w:p>
    <w:p w14:paraId="60EEA418"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Create a factory function named </w:t>
      </w:r>
      <w:proofErr w:type="spellStart"/>
      <w:r>
        <w:rPr>
          <w:rStyle w:val="HTMLCode"/>
          <w:rFonts w:ascii="Consolas" w:hAnsi="Consolas"/>
          <w:color w:val="15141F"/>
          <w:shd w:val="clear" w:color="auto" w:fill="EAE9ED"/>
        </w:rPr>
        <w:t>robotFactory</w:t>
      </w:r>
      <w:proofErr w:type="spellEnd"/>
      <w:r>
        <w:rPr>
          <w:rFonts w:ascii="Segoe UI" w:hAnsi="Segoe UI" w:cs="Segoe UI"/>
          <w:color w:val="484848"/>
          <w:sz w:val="27"/>
          <w:szCs w:val="27"/>
        </w:rPr>
        <w:t> that has two parameters </w:t>
      </w:r>
      <w:r>
        <w:rPr>
          <w:rStyle w:val="HTMLCode"/>
          <w:rFonts w:ascii="Consolas" w:hAnsi="Consolas"/>
          <w:color w:val="15141F"/>
          <w:shd w:val="clear" w:color="auto" w:fill="EAE9ED"/>
        </w:rPr>
        <w:t>model</w:t>
      </w:r>
      <w:r>
        <w:rPr>
          <w:rFonts w:ascii="Segoe UI" w:hAnsi="Segoe UI" w:cs="Segoe UI"/>
          <w:color w:val="484848"/>
          <w:sz w:val="27"/>
          <w:szCs w:val="27"/>
        </w:rPr>
        <w:t> and </w:t>
      </w:r>
      <w:r>
        <w:rPr>
          <w:rStyle w:val="HTMLCode"/>
          <w:rFonts w:ascii="Consolas" w:hAnsi="Consolas"/>
          <w:color w:val="15141F"/>
          <w:shd w:val="clear" w:color="auto" w:fill="EAE9ED"/>
        </w:rPr>
        <w:t>mobile</w:t>
      </w:r>
      <w:r>
        <w:rPr>
          <w:rFonts w:ascii="Segoe UI" w:hAnsi="Segoe UI" w:cs="Segoe UI"/>
          <w:color w:val="484848"/>
          <w:sz w:val="27"/>
          <w:szCs w:val="27"/>
        </w:rPr>
        <w:t>. Make the function return an object. In the object, add a key of </w:t>
      </w:r>
      <w:r>
        <w:rPr>
          <w:rStyle w:val="HTMLCode"/>
          <w:rFonts w:ascii="Consolas" w:hAnsi="Consolas"/>
          <w:color w:val="15141F"/>
          <w:shd w:val="clear" w:color="auto" w:fill="EAE9ED"/>
        </w:rPr>
        <w:t>model</w:t>
      </w:r>
      <w:r>
        <w:rPr>
          <w:rFonts w:ascii="Segoe UI" w:hAnsi="Segoe UI" w:cs="Segoe UI"/>
          <w:color w:val="484848"/>
          <w:sz w:val="27"/>
          <w:szCs w:val="27"/>
        </w:rPr>
        <w:t> with the value of the </w:t>
      </w:r>
      <w:r>
        <w:rPr>
          <w:rStyle w:val="HTMLCode"/>
          <w:rFonts w:ascii="Consolas" w:hAnsi="Consolas"/>
          <w:color w:val="15141F"/>
          <w:shd w:val="clear" w:color="auto" w:fill="EAE9ED"/>
        </w:rPr>
        <w:t>model</w:t>
      </w:r>
      <w:r>
        <w:rPr>
          <w:rFonts w:ascii="Segoe UI" w:hAnsi="Segoe UI" w:cs="Segoe UI"/>
          <w:color w:val="484848"/>
          <w:sz w:val="27"/>
          <w:szCs w:val="27"/>
        </w:rPr>
        <w:t> parameter. Add another property that has a key of </w:t>
      </w:r>
      <w:r>
        <w:rPr>
          <w:rStyle w:val="HTMLCode"/>
          <w:rFonts w:ascii="Consolas" w:hAnsi="Consolas"/>
          <w:color w:val="15141F"/>
          <w:shd w:val="clear" w:color="auto" w:fill="EAE9ED"/>
        </w:rPr>
        <w:t>mobile</w:t>
      </w:r>
      <w:r>
        <w:rPr>
          <w:rFonts w:ascii="Segoe UI" w:hAnsi="Segoe UI" w:cs="Segoe UI"/>
          <w:color w:val="484848"/>
          <w:sz w:val="27"/>
          <w:szCs w:val="27"/>
        </w:rPr>
        <w:t> with a value of the </w:t>
      </w:r>
      <w:r>
        <w:rPr>
          <w:rStyle w:val="HTMLCode"/>
          <w:rFonts w:ascii="Consolas" w:hAnsi="Consolas"/>
          <w:color w:val="15141F"/>
          <w:shd w:val="clear" w:color="auto" w:fill="EAE9ED"/>
        </w:rPr>
        <w:t>mobile</w:t>
      </w:r>
      <w:r>
        <w:rPr>
          <w:rFonts w:ascii="Segoe UI" w:hAnsi="Segoe UI" w:cs="Segoe UI"/>
          <w:color w:val="484848"/>
          <w:sz w:val="27"/>
          <w:szCs w:val="27"/>
        </w:rPr>
        <w:t> parameter.</w:t>
      </w:r>
    </w:p>
    <w:p w14:paraId="3E1A1791" w14:textId="77777777" w:rsidR="00680CAE" w:rsidRDefault="00680CAE" w:rsidP="00680C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Then add a method named </w:t>
      </w:r>
      <w:r>
        <w:rPr>
          <w:rStyle w:val="HTMLCode"/>
          <w:rFonts w:ascii="Consolas" w:hAnsi="Consolas"/>
          <w:color w:val="15141F"/>
          <w:shd w:val="clear" w:color="auto" w:fill="EAE9ED"/>
        </w:rPr>
        <w:t>beep</w:t>
      </w:r>
      <w:r>
        <w:rPr>
          <w:rFonts w:ascii="Segoe UI" w:hAnsi="Segoe UI" w:cs="Segoe UI"/>
          <w:color w:val="484848"/>
          <w:sz w:val="27"/>
          <w:szCs w:val="27"/>
        </w:rPr>
        <w:t> without a parameter that will log </w:t>
      </w:r>
      <w:r>
        <w:rPr>
          <w:rStyle w:val="HTMLCode"/>
          <w:rFonts w:ascii="Consolas" w:hAnsi="Consolas"/>
          <w:color w:val="15141F"/>
          <w:shd w:val="clear" w:color="auto" w:fill="EAE9ED"/>
        </w:rPr>
        <w:t xml:space="preserve">'Beep </w:t>
      </w:r>
      <w:proofErr w:type="spellStart"/>
      <w:r>
        <w:rPr>
          <w:rStyle w:val="HTMLCode"/>
          <w:rFonts w:ascii="Consolas" w:hAnsi="Consolas"/>
          <w:color w:val="15141F"/>
          <w:shd w:val="clear" w:color="auto" w:fill="EAE9ED"/>
        </w:rPr>
        <w:t>Boop</w:t>
      </w:r>
      <w:proofErr w:type="spellEnd"/>
      <w:r>
        <w:rPr>
          <w:rStyle w:val="HTMLCode"/>
          <w:rFonts w:ascii="Consolas" w:hAnsi="Consolas"/>
          <w:color w:val="15141F"/>
          <w:shd w:val="clear" w:color="auto" w:fill="EAE9ED"/>
        </w:rPr>
        <w:t>'</w:t>
      </w:r>
      <w:r>
        <w:rPr>
          <w:rFonts w:ascii="Segoe UI" w:hAnsi="Segoe UI" w:cs="Segoe UI"/>
          <w:color w:val="484848"/>
          <w:sz w:val="27"/>
          <w:szCs w:val="27"/>
        </w:rPr>
        <w:t> to the console.</w:t>
      </w:r>
    </w:p>
    <w:p w14:paraId="0A06F045" w14:textId="77777777" w:rsidR="00680CAE" w:rsidRDefault="00680CAE" w:rsidP="00680CA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73C2B55"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to separate your properties using commas. Your factory function will look like:</w:t>
      </w:r>
    </w:p>
    <w:p w14:paraId="6A57326B" w14:textId="77777777" w:rsidR="00680CAE" w:rsidRDefault="00680CAE" w:rsidP="00680CA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robotFactory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model</w:t>
      </w:r>
      <w:r>
        <w:rPr>
          <w:rFonts w:ascii="Consolas" w:hAnsi="Consolas"/>
          <w:color w:val="FFFFFF"/>
          <w:sz w:val="27"/>
          <w:szCs w:val="27"/>
        </w:rPr>
        <w:t xml:space="preserve">, </w:t>
      </w:r>
      <w:r>
        <w:rPr>
          <w:rStyle w:val="cm-def"/>
          <w:rFonts w:ascii="Consolas" w:hAnsi="Consolas"/>
          <w:color w:val="B3CCFF"/>
          <w:sz w:val="27"/>
          <w:szCs w:val="27"/>
        </w:rPr>
        <w:t>mobile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2E362B35"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w:t>
      </w:r>
    </w:p>
    <w:p w14:paraId="6F245F27"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model</w:t>
      </w:r>
      <w:r>
        <w:rPr>
          <w:rFonts w:ascii="Consolas" w:hAnsi="Consolas"/>
          <w:color w:val="FFFFFF"/>
          <w:sz w:val="27"/>
          <w:szCs w:val="27"/>
        </w:rPr>
        <w:t xml:space="preserve">: </w:t>
      </w:r>
      <w:r>
        <w:rPr>
          <w:rStyle w:val="cm-variable-2"/>
          <w:rFonts w:ascii="Consolas" w:hAnsi="Consolas"/>
          <w:color w:val="FF8973"/>
          <w:sz w:val="27"/>
          <w:szCs w:val="27"/>
        </w:rPr>
        <w:t>model</w:t>
      </w:r>
      <w:r>
        <w:rPr>
          <w:rFonts w:ascii="Consolas" w:hAnsi="Consolas"/>
          <w:color w:val="FFFFFF"/>
          <w:sz w:val="27"/>
          <w:szCs w:val="27"/>
        </w:rPr>
        <w:t>,</w:t>
      </w:r>
    </w:p>
    <w:p w14:paraId="61633F45"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mobile</w:t>
      </w:r>
      <w:r>
        <w:rPr>
          <w:rFonts w:ascii="Consolas" w:hAnsi="Consolas"/>
          <w:color w:val="FFFFFF"/>
          <w:sz w:val="27"/>
          <w:szCs w:val="27"/>
        </w:rPr>
        <w:t xml:space="preserve">: </w:t>
      </w:r>
      <w:r>
        <w:rPr>
          <w:rStyle w:val="cm-variable-2"/>
          <w:rFonts w:ascii="Consolas" w:hAnsi="Consolas"/>
          <w:color w:val="FF8973"/>
          <w:sz w:val="27"/>
          <w:szCs w:val="27"/>
        </w:rPr>
        <w:t>mobile</w:t>
      </w:r>
      <w:r>
        <w:rPr>
          <w:rFonts w:ascii="Consolas" w:hAnsi="Consolas"/>
          <w:color w:val="FFFFFF"/>
          <w:sz w:val="27"/>
          <w:szCs w:val="27"/>
        </w:rPr>
        <w:t>,</w:t>
      </w:r>
    </w:p>
    <w:p w14:paraId="377F2DAE"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25085078" w14:textId="77777777" w:rsidR="00680CAE" w:rsidRDefault="00680CAE" w:rsidP="00680CA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B03C06B" w14:textId="77777777" w:rsidR="00680CAE" w:rsidRDefault="00680CAE" w:rsidP="00680CAE">
      <w:pPr>
        <w:rPr>
          <w:rFonts w:ascii="Segoe UI" w:hAnsi="Segoe UI" w:cs="Segoe UI"/>
          <w:color w:val="484848"/>
          <w:sz w:val="27"/>
          <w:szCs w:val="27"/>
        </w:rPr>
      </w:pPr>
      <w:r>
        <w:rPr>
          <w:rFonts w:ascii="Segoe UI" w:hAnsi="Segoe UI" w:cs="Segoe UI"/>
          <w:b/>
          <w:bCs/>
          <w:color w:val="484848"/>
          <w:sz w:val="27"/>
          <w:szCs w:val="27"/>
        </w:rPr>
        <w:t>2.</w:t>
      </w:r>
    </w:p>
    <w:p w14:paraId="69F9A4E1" w14:textId="77777777" w:rsidR="00680CAE" w:rsidRDefault="00680CAE" w:rsidP="00680C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your factory function by declaring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variable named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Assign to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the value of calling </w:t>
      </w:r>
      <w:proofErr w:type="spellStart"/>
      <w:r>
        <w:rPr>
          <w:rStyle w:val="HTMLCode"/>
          <w:rFonts w:ascii="Consolas" w:hAnsi="Consolas"/>
          <w:color w:val="15141F"/>
          <w:shd w:val="clear" w:color="auto" w:fill="EAE9ED"/>
        </w:rPr>
        <w:t>robotFactory</w:t>
      </w:r>
      <w:proofErr w:type="spellEnd"/>
      <w:r>
        <w:rPr>
          <w:rFonts w:ascii="Segoe UI" w:hAnsi="Segoe UI" w:cs="Segoe UI"/>
          <w:color w:val="484848"/>
          <w:sz w:val="27"/>
          <w:szCs w:val="27"/>
        </w:rPr>
        <w:t> with the first argument of </w:t>
      </w:r>
      <w:r>
        <w:rPr>
          <w:rStyle w:val="HTMLCode"/>
          <w:rFonts w:ascii="Consolas" w:hAnsi="Consolas"/>
          <w:color w:val="15141F"/>
          <w:shd w:val="clear" w:color="auto" w:fill="EAE9ED"/>
        </w:rPr>
        <w:t>'P-500'</w:t>
      </w:r>
      <w:r>
        <w:rPr>
          <w:rFonts w:ascii="Segoe UI" w:hAnsi="Segoe UI" w:cs="Segoe UI"/>
          <w:color w:val="484848"/>
          <w:sz w:val="27"/>
          <w:szCs w:val="27"/>
        </w:rPr>
        <w:t> and the second argument of </w:t>
      </w:r>
      <w:r>
        <w:rPr>
          <w:rStyle w:val="HTMLCode"/>
          <w:rFonts w:ascii="Consolas" w:hAnsi="Consolas"/>
          <w:color w:val="15141F"/>
          <w:shd w:val="clear" w:color="auto" w:fill="EAE9ED"/>
        </w:rPr>
        <w:t>true</w:t>
      </w:r>
      <w:r>
        <w:rPr>
          <w:rFonts w:ascii="Segoe UI" w:hAnsi="Segoe UI" w:cs="Segoe UI"/>
          <w:color w:val="484848"/>
          <w:sz w:val="27"/>
          <w:szCs w:val="27"/>
        </w:rPr>
        <w:t>.</w:t>
      </w:r>
    </w:p>
    <w:p w14:paraId="29374E0A" w14:textId="77777777" w:rsidR="00680CAE" w:rsidRDefault="00680CAE" w:rsidP="00680CAE">
      <w:pPr>
        <w:rPr>
          <w:rFonts w:ascii="Segoe UI" w:hAnsi="Segoe UI" w:cs="Segoe UI"/>
          <w:color w:val="484848"/>
          <w:sz w:val="27"/>
          <w:szCs w:val="27"/>
        </w:rPr>
      </w:pPr>
      <w:r>
        <w:rPr>
          <w:rFonts w:ascii="Segoe UI" w:hAnsi="Segoe UI" w:cs="Segoe UI"/>
          <w:b/>
          <w:bCs/>
          <w:color w:val="484848"/>
          <w:sz w:val="27"/>
          <w:szCs w:val="27"/>
        </w:rPr>
        <w:t>3.</w:t>
      </w:r>
    </w:p>
    <w:p w14:paraId="49B9AA9A" w14:textId="77777777" w:rsidR="00680CAE" w:rsidRDefault="00680CAE" w:rsidP="00680CA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now check what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xml:space="preserve"> can do! </w:t>
      </w:r>
      <w:proofErr w:type="gramStart"/>
      <w:r>
        <w:rPr>
          <w:rFonts w:ascii="Segoe UI" w:hAnsi="Segoe UI" w:cs="Segoe UI"/>
          <w:color w:val="484848"/>
          <w:sz w:val="27"/>
          <w:szCs w:val="27"/>
        </w:rPr>
        <w:t>Call </w:t>
      </w:r>
      <w:r>
        <w:rPr>
          <w:rStyle w:val="HTMLCode"/>
          <w:rFonts w:ascii="Consolas" w:hAnsi="Consolas"/>
          <w:color w:val="15141F"/>
          <w:shd w:val="clear" w:color="auto" w:fill="EAE9ED"/>
        </w:rPr>
        <w:t>.beep</w:t>
      </w:r>
      <w:proofErr w:type="gramEnd"/>
      <w:r>
        <w:rPr>
          <w:rStyle w:val="HTMLCode"/>
          <w:rFonts w:ascii="Consolas" w:hAnsi="Consolas"/>
          <w:color w:val="15141F"/>
          <w:shd w:val="clear" w:color="auto" w:fill="EAE9ED"/>
        </w:rPr>
        <w:t>()</w:t>
      </w:r>
      <w:r>
        <w:rPr>
          <w:rFonts w:ascii="Segoe UI" w:hAnsi="Segoe UI" w:cs="Segoe UI"/>
          <w:color w:val="484848"/>
          <w:sz w:val="27"/>
          <w:szCs w:val="27"/>
        </w:rPr>
        <w:t> on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w:t>
      </w:r>
    </w:p>
    <w:p w14:paraId="72D2AF08" w14:textId="77777777" w:rsidR="00680CAE" w:rsidRDefault="00680CAE" w:rsidP="00680C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should see </w:t>
      </w:r>
      <w:r>
        <w:rPr>
          <w:rStyle w:val="HTMLCode"/>
          <w:rFonts w:ascii="Consolas" w:hAnsi="Consolas"/>
          <w:color w:val="15141F"/>
          <w:shd w:val="clear" w:color="auto" w:fill="EAE9ED"/>
        </w:rPr>
        <w:t xml:space="preserve">'Beep </w:t>
      </w:r>
      <w:proofErr w:type="spellStart"/>
      <w:r>
        <w:rPr>
          <w:rStyle w:val="HTMLCode"/>
          <w:rFonts w:ascii="Consolas" w:hAnsi="Consolas"/>
          <w:color w:val="15141F"/>
          <w:shd w:val="clear" w:color="auto" w:fill="EAE9ED"/>
        </w:rPr>
        <w:t>Boop</w:t>
      </w:r>
      <w:proofErr w:type="spellEnd"/>
      <w:r>
        <w:rPr>
          <w:rStyle w:val="HTMLCode"/>
          <w:rFonts w:ascii="Consolas" w:hAnsi="Consolas"/>
          <w:color w:val="15141F"/>
          <w:shd w:val="clear" w:color="auto" w:fill="EAE9ED"/>
        </w:rPr>
        <w:t>'</w:t>
      </w:r>
      <w:r>
        <w:rPr>
          <w:rFonts w:ascii="Segoe UI" w:hAnsi="Segoe UI" w:cs="Segoe UI"/>
          <w:color w:val="484848"/>
          <w:sz w:val="27"/>
          <w:szCs w:val="27"/>
        </w:rPr>
        <w:t> printed to the console which means the factory function produced a robot object! Play around with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to check the other properties!</w:t>
      </w:r>
    </w:p>
    <w:p w14:paraId="1791C4FD" w14:textId="77777777" w:rsidR="00680CAE" w:rsidRDefault="00680CAE" w:rsidP="00680CA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E3ED3C8" w14:textId="77777777" w:rsidR="00680CAE" w:rsidRDefault="00680CAE" w:rsidP="00680CA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test for this checkpoint will check if you’ve </w:t>
      </w:r>
      <w:proofErr w:type="gramStart"/>
      <w:r>
        <w:rPr>
          <w:rFonts w:ascii="Segoe UI" w:hAnsi="Segoe UI" w:cs="Segoe UI"/>
          <w:color w:val="484848"/>
          <w:sz w:val="27"/>
          <w:szCs w:val="27"/>
        </w:rPr>
        <w:t>called </w:t>
      </w:r>
      <w:r>
        <w:rPr>
          <w:rStyle w:val="HTMLCode"/>
          <w:rFonts w:ascii="Consolas" w:hAnsi="Consolas"/>
          <w:color w:val="15141F"/>
          <w:shd w:val="clear" w:color="auto" w:fill="EAE9ED"/>
        </w:rPr>
        <w:t>.beep</w:t>
      </w:r>
      <w:proofErr w:type="gramEnd"/>
      <w:r>
        <w:rPr>
          <w:rStyle w:val="HTMLCode"/>
          <w:rFonts w:ascii="Consolas" w:hAnsi="Consolas"/>
          <w:color w:val="15141F"/>
          <w:shd w:val="clear" w:color="auto" w:fill="EAE9ED"/>
        </w:rPr>
        <w:t>()</w:t>
      </w:r>
      <w:r>
        <w:rPr>
          <w:rFonts w:ascii="Segoe UI" w:hAnsi="Segoe UI" w:cs="Segoe UI"/>
          <w:color w:val="484848"/>
          <w:sz w:val="27"/>
          <w:szCs w:val="27"/>
        </w:rPr>
        <w:t> on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Checking the other methods on </w:t>
      </w:r>
      <w:proofErr w:type="spellStart"/>
      <w:r>
        <w:rPr>
          <w:rStyle w:val="HTMLCode"/>
          <w:rFonts w:ascii="Consolas" w:hAnsi="Consolas"/>
          <w:color w:val="15141F"/>
          <w:shd w:val="clear" w:color="auto" w:fill="EAE9ED"/>
        </w:rPr>
        <w:t>tinCan</w:t>
      </w:r>
      <w:proofErr w:type="spellEnd"/>
      <w:r>
        <w:rPr>
          <w:rFonts w:ascii="Segoe UI" w:hAnsi="Segoe UI" w:cs="Segoe UI"/>
          <w:color w:val="484848"/>
          <w:sz w:val="27"/>
          <w:szCs w:val="27"/>
        </w:rPr>
        <w:t> is not tested for but will help you understand that </w:t>
      </w:r>
      <w:proofErr w:type="spellStart"/>
      <w:proofErr w:type="gramStart"/>
      <w:r>
        <w:rPr>
          <w:rStyle w:val="HTMLCode"/>
          <w:rFonts w:ascii="Consolas" w:hAnsi="Consolas"/>
          <w:color w:val="15141F"/>
          <w:shd w:val="clear" w:color="auto" w:fill="EAE9ED"/>
        </w:rPr>
        <w:t>robotFactory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created an object for us. You can even make another object using </w:t>
      </w:r>
      <w:proofErr w:type="spellStart"/>
      <w:proofErr w:type="gramStart"/>
      <w:r>
        <w:rPr>
          <w:rStyle w:val="HTMLCode"/>
          <w:rFonts w:ascii="Consolas" w:hAnsi="Consolas"/>
          <w:color w:val="15141F"/>
          <w:shd w:val="clear" w:color="auto" w:fill="EAE9ED"/>
        </w:rPr>
        <w:t>robotFactory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5FBE28FE" w14:textId="705ADEA9" w:rsidR="002161CB" w:rsidRDefault="002161CB"/>
    <w:p w14:paraId="00ADB100"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E4EE9">
        <w:rPr>
          <w:rFonts w:ascii="Consolas" w:eastAsia="Times New Roman" w:hAnsi="Consolas" w:cs="Times New Roman"/>
          <w:color w:val="B3CCFF"/>
          <w:sz w:val="21"/>
          <w:szCs w:val="21"/>
          <w:lang w:eastAsia="en-IN"/>
        </w:rPr>
        <w:t>const</w:t>
      </w:r>
      <w:proofErr w:type="spellEnd"/>
      <w:r w:rsidRPr="003E4EE9">
        <w:rPr>
          <w:rFonts w:ascii="Consolas" w:eastAsia="Times New Roman" w:hAnsi="Consolas" w:cs="Times New Roman"/>
          <w:color w:val="B3CCFF"/>
          <w:sz w:val="21"/>
          <w:szCs w:val="21"/>
          <w:lang w:eastAsia="en-IN"/>
        </w:rPr>
        <w:t> </w:t>
      </w:r>
      <w:proofErr w:type="spellStart"/>
      <w:r w:rsidRPr="003E4EE9">
        <w:rPr>
          <w:rFonts w:ascii="Consolas" w:eastAsia="Times New Roman" w:hAnsi="Consolas" w:cs="Times New Roman"/>
          <w:color w:val="B3CCFF"/>
          <w:sz w:val="21"/>
          <w:szCs w:val="21"/>
          <w:lang w:eastAsia="en-IN"/>
        </w:rPr>
        <w:t>robotFactory</w:t>
      </w:r>
      <w:proofErr w:type="spellEnd"/>
      <w:r w:rsidRPr="003E4EE9">
        <w:rPr>
          <w:rFonts w:ascii="Consolas" w:eastAsia="Times New Roman" w:hAnsi="Consolas" w:cs="Times New Roman"/>
          <w:color w:val="FFFFFF"/>
          <w:sz w:val="21"/>
          <w:szCs w:val="21"/>
          <w:lang w:eastAsia="en-IN"/>
        </w:rPr>
        <w:t> = (</w:t>
      </w:r>
      <w:r w:rsidRPr="003E4EE9">
        <w:rPr>
          <w:rFonts w:ascii="Consolas" w:eastAsia="Times New Roman" w:hAnsi="Consolas" w:cs="Times New Roman"/>
          <w:color w:val="B3CCFF"/>
          <w:sz w:val="21"/>
          <w:szCs w:val="21"/>
          <w:lang w:eastAsia="en-IN"/>
        </w:rPr>
        <w:t>model</w:t>
      </w: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B3CCFF"/>
          <w:sz w:val="21"/>
          <w:szCs w:val="21"/>
          <w:lang w:eastAsia="en-IN"/>
        </w:rPr>
        <w:t>mobile</w:t>
      </w:r>
      <w:r w:rsidRPr="003E4EE9">
        <w:rPr>
          <w:rFonts w:ascii="Consolas" w:eastAsia="Times New Roman" w:hAnsi="Consolas" w:cs="Times New Roman"/>
          <w:color w:val="FFFFFF"/>
          <w:sz w:val="21"/>
          <w:szCs w:val="21"/>
          <w:lang w:eastAsia="en-IN"/>
        </w:rPr>
        <w:t>) =&gt; {</w:t>
      </w:r>
    </w:p>
    <w:p w14:paraId="226C0C04"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B3CCFF"/>
          <w:sz w:val="21"/>
          <w:szCs w:val="21"/>
          <w:lang w:eastAsia="en-IN"/>
        </w:rPr>
        <w:t>return</w:t>
      </w:r>
      <w:r w:rsidRPr="003E4EE9">
        <w:rPr>
          <w:rFonts w:ascii="Consolas" w:eastAsia="Times New Roman" w:hAnsi="Consolas" w:cs="Times New Roman"/>
          <w:color w:val="FFFFFF"/>
          <w:sz w:val="21"/>
          <w:szCs w:val="21"/>
          <w:lang w:eastAsia="en-IN"/>
        </w:rPr>
        <w:t> {</w:t>
      </w:r>
    </w:p>
    <w:p w14:paraId="2615C614"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proofErr w:type="gramStart"/>
      <w:r w:rsidRPr="003E4EE9">
        <w:rPr>
          <w:rFonts w:ascii="Consolas" w:eastAsia="Times New Roman" w:hAnsi="Consolas" w:cs="Times New Roman"/>
          <w:color w:val="83FFF5"/>
          <w:sz w:val="21"/>
          <w:szCs w:val="21"/>
          <w:lang w:eastAsia="en-IN"/>
        </w:rPr>
        <w:t>model</w:t>
      </w:r>
      <w:r w:rsidRPr="003E4EE9">
        <w:rPr>
          <w:rFonts w:ascii="Consolas" w:eastAsia="Times New Roman" w:hAnsi="Consolas" w:cs="Times New Roman"/>
          <w:color w:val="FFFFFF"/>
          <w:sz w:val="21"/>
          <w:szCs w:val="21"/>
          <w:lang w:eastAsia="en-IN"/>
        </w:rPr>
        <w:t> :</w:t>
      </w:r>
      <w:proofErr w:type="gramEnd"/>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FF8973"/>
          <w:sz w:val="21"/>
          <w:szCs w:val="21"/>
          <w:lang w:eastAsia="en-IN"/>
        </w:rPr>
        <w:t>model</w:t>
      </w:r>
      <w:r w:rsidRPr="003E4EE9">
        <w:rPr>
          <w:rFonts w:ascii="Consolas" w:eastAsia="Times New Roman" w:hAnsi="Consolas" w:cs="Times New Roman"/>
          <w:color w:val="FFFFFF"/>
          <w:sz w:val="21"/>
          <w:szCs w:val="21"/>
          <w:lang w:eastAsia="en-IN"/>
        </w:rPr>
        <w:t>,</w:t>
      </w:r>
    </w:p>
    <w:p w14:paraId="2C5CBD54"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83FFF5"/>
          <w:sz w:val="21"/>
          <w:szCs w:val="21"/>
          <w:lang w:eastAsia="en-IN"/>
        </w:rPr>
        <w:t>mobile</w:t>
      </w: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FF8973"/>
          <w:sz w:val="21"/>
          <w:szCs w:val="21"/>
          <w:lang w:eastAsia="en-IN"/>
        </w:rPr>
        <w:t>mobile</w:t>
      </w:r>
      <w:r w:rsidRPr="003E4EE9">
        <w:rPr>
          <w:rFonts w:ascii="Consolas" w:eastAsia="Times New Roman" w:hAnsi="Consolas" w:cs="Times New Roman"/>
          <w:color w:val="FFFFFF"/>
          <w:sz w:val="21"/>
          <w:szCs w:val="21"/>
          <w:lang w:eastAsia="en-IN"/>
        </w:rPr>
        <w:t>,</w:t>
      </w:r>
    </w:p>
    <w:p w14:paraId="7CD8095B"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83FFF5"/>
          <w:sz w:val="21"/>
          <w:szCs w:val="21"/>
          <w:lang w:eastAsia="en-IN"/>
        </w:rPr>
        <w:t>beep</w:t>
      </w:r>
      <w:r w:rsidRPr="003E4EE9">
        <w:rPr>
          <w:rFonts w:ascii="Consolas" w:eastAsia="Times New Roman" w:hAnsi="Consolas" w:cs="Times New Roman"/>
          <w:color w:val="FFFFFF"/>
          <w:sz w:val="21"/>
          <w:szCs w:val="21"/>
          <w:lang w:eastAsia="en-IN"/>
        </w:rPr>
        <w:t> () { </w:t>
      </w:r>
    </w:p>
    <w:p w14:paraId="06EBD558"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proofErr w:type="gramStart"/>
      <w:r w:rsidRPr="003E4EE9">
        <w:rPr>
          <w:rFonts w:ascii="Consolas" w:eastAsia="Times New Roman" w:hAnsi="Consolas" w:cs="Times New Roman"/>
          <w:color w:val="FF8973"/>
          <w:sz w:val="21"/>
          <w:szCs w:val="21"/>
          <w:lang w:eastAsia="en-IN"/>
        </w:rPr>
        <w:t>console</w:t>
      </w:r>
      <w:r w:rsidRPr="003E4EE9">
        <w:rPr>
          <w:rFonts w:ascii="Consolas" w:eastAsia="Times New Roman" w:hAnsi="Consolas" w:cs="Times New Roman"/>
          <w:color w:val="FFFFFF"/>
          <w:sz w:val="21"/>
          <w:szCs w:val="21"/>
          <w:lang w:eastAsia="en-IN"/>
        </w:rPr>
        <w:t>.</w:t>
      </w:r>
      <w:r w:rsidRPr="003E4EE9">
        <w:rPr>
          <w:rFonts w:ascii="Consolas" w:eastAsia="Times New Roman" w:hAnsi="Consolas" w:cs="Times New Roman"/>
          <w:color w:val="83FFF5"/>
          <w:sz w:val="21"/>
          <w:szCs w:val="21"/>
          <w:lang w:eastAsia="en-IN"/>
        </w:rPr>
        <w:t>log</w:t>
      </w:r>
      <w:r w:rsidRPr="003E4EE9">
        <w:rPr>
          <w:rFonts w:ascii="Consolas" w:eastAsia="Times New Roman" w:hAnsi="Consolas" w:cs="Times New Roman"/>
          <w:color w:val="FFFFFF"/>
          <w:sz w:val="21"/>
          <w:szCs w:val="21"/>
          <w:lang w:eastAsia="en-IN"/>
        </w:rPr>
        <w:t>(</w:t>
      </w:r>
      <w:proofErr w:type="gramEnd"/>
      <w:r w:rsidRPr="003E4EE9">
        <w:rPr>
          <w:rFonts w:ascii="Consolas" w:eastAsia="Times New Roman" w:hAnsi="Consolas" w:cs="Times New Roman"/>
          <w:color w:val="FFE083"/>
          <w:sz w:val="21"/>
          <w:szCs w:val="21"/>
          <w:lang w:eastAsia="en-IN"/>
        </w:rPr>
        <w:t>'Beep </w:t>
      </w:r>
      <w:proofErr w:type="spellStart"/>
      <w:r w:rsidRPr="003E4EE9">
        <w:rPr>
          <w:rFonts w:ascii="Consolas" w:eastAsia="Times New Roman" w:hAnsi="Consolas" w:cs="Times New Roman"/>
          <w:color w:val="FFE083"/>
          <w:sz w:val="21"/>
          <w:szCs w:val="21"/>
          <w:lang w:eastAsia="en-IN"/>
        </w:rPr>
        <w:t>Boop</w:t>
      </w:r>
      <w:proofErr w:type="spellEnd"/>
      <w:r w:rsidRPr="003E4EE9">
        <w:rPr>
          <w:rFonts w:ascii="Consolas" w:eastAsia="Times New Roman" w:hAnsi="Consolas" w:cs="Times New Roman"/>
          <w:color w:val="FFE083"/>
          <w:sz w:val="21"/>
          <w:szCs w:val="21"/>
          <w:lang w:eastAsia="en-IN"/>
        </w:rPr>
        <w:t>'</w:t>
      </w:r>
      <w:r w:rsidRPr="003E4EE9">
        <w:rPr>
          <w:rFonts w:ascii="Consolas" w:eastAsia="Times New Roman" w:hAnsi="Consolas" w:cs="Times New Roman"/>
          <w:color w:val="FFFFFF"/>
          <w:sz w:val="21"/>
          <w:szCs w:val="21"/>
          <w:lang w:eastAsia="en-IN"/>
        </w:rPr>
        <w:t>); </w:t>
      </w:r>
    </w:p>
    <w:p w14:paraId="206454C8"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    }</w:t>
      </w:r>
    </w:p>
    <w:p w14:paraId="44153EE5"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lastRenderedPageBreak/>
        <w:t>  };</w:t>
      </w:r>
    </w:p>
    <w:p w14:paraId="7E1AA08B"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r w:rsidRPr="003E4EE9">
        <w:rPr>
          <w:rFonts w:ascii="Consolas" w:eastAsia="Times New Roman" w:hAnsi="Consolas" w:cs="Times New Roman"/>
          <w:color w:val="FFFFFF"/>
          <w:sz w:val="21"/>
          <w:szCs w:val="21"/>
          <w:lang w:eastAsia="en-IN"/>
        </w:rPr>
        <w:t>};</w:t>
      </w:r>
    </w:p>
    <w:p w14:paraId="5E8DEE07"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p>
    <w:p w14:paraId="05F1745D"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E4EE9">
        <w:rPr>
          <w:rFonts w:ascii="Consolas" w:eastAsia="Times New Roman" w:hAnsi="Consolas" w:cs="Times New Roman"/>
          <w:color w:val="B3CCFF"/>
          <w:sz w:val="21"/>
          <w:szCs w:val="21"/>
          <w:lang w:eastAsia="en-IN"/>
        </w:rPr>
        <w:t>const</w:t>
      </w:r>
      <w:proofErr w:type="spellEnd"/>
      <w:r w:rsidRPr="003E4EE9">
        <w:rPr>
          <w:rFonts w:ascii="Consolas" w:eastAsia="Times New Roman" w:hAnsi="Consolas" w:cs="Times New Roman"/>
          <w:color w:val="B3CCFF"/>
          <w:sz w:val="21"/>
          <w:szCs w:val="21"/>
          <w:lang w:eastAsia="en-IN"/>
        </w:rPr>
        <w:t> </w:t>
      </w:r>
      <w:proofErr w:type="spellStart"/>
      <w:r w:rsidRPr="003E4EE9">
        <w:rPr>
          <w:rFonts w:ascii="Consolas" w:eastAsia="Times New Roman" w:hAnsi="Consolas" w:cs="Times New Roman"/>
          <w:color w:val="B3CCFF"/>
          <w:sz w:val="21"/>
          <w:szCs w:val="21"/>
          <w:lang w:eastAsia="en-IN"/>
        </w:rPr>
        <w:t>tinCan</w:t>
      </w:r>
      <w:proofErr w:type="spellEnd"/>
      <w:r w:rsidRPr="003E4EE9">
        <w:rPr>
          <w:rFonts w:ascii="Consolas" w:eastAsia="Times New Roman" w:hAnsi="Consolas" w:cs="Times New Roman"/>
          <w:color w:val="FFFFFF"/>
          <w:sz w:val="21"/>
          <w:szCs w:val="21"/>
          <w:lang w:eastAsia="en-IN"/>
        </w:rPr>
        <w:t> = </w:t>
      </w:r>
      <w:proofErr w:type="spellStart"/>
      <w:proofErr w:type="gramStart"/>
      <w:r w:rsidRPr="003E4EE9">
        <w:rPr>
          <w:rFonts w:ascii="Consolas" w:eastAsia="Times New Roman" w:hAnsi="Consolas" w:cs="Times New Roman"/>
          <w:color w:val="FF8973"/>
          <w:sz w:val="21"/>
          <w:szCs w:val="21"/>
          <w:lang w:eastAsia="en-IN"/>
        </w:rPr>
        <w:t>robotFactory</w:t>
      </w:r>
      <w:proofErr w:type="spellEnd"/>
      <w:r w:rsidRPr="003E4EE9">
        <w:rPr>
          <w:rFonts w:ascii="Consolas" w:eastAsia="Times New Roman" w:hAnsi="Consolas" w:cs="Times New Roman"/>
          <w:color w:val="FFFFFF"/>
          <w:sz w:val="21"/>
          <w:szCs w:val="21"/>
          <w:lang w:eastAsia="en-IN"/>
        </w:rPr>
        <w:t>(</w:t>
      </w:r>
      <w:proofErr w:type="gramEnd"/>
      <w:r w:rsidRPr="003E4EE9">
        <w:rPr>
          <w:rFonts w:ascii="Consolas" w:eastAsia="Times New Roman" w:hAnsi="Consolas" w:cs="Times New Roman"/>
          <w:color w:val="FFE083"/>
          <w:sz w:val="21"/>
          <w:szCs w:val="21"/>
          <w:lang w:eastAsia="en-IN"/>
        </w:rPr>
        <w:t>'P-500'</w:t>
      </w:r>
      <w:r w:rsidRPr="003E4EE9">
        <w:rPr>
          <w:rFonts w:ascii="Consolas" w:eastAsia="Times New Roman" w:hAnsi="Consolas" w:cs="Times New Roman"/>
          <w:color w:val="FFFFFF"/>
          <w:sz w:val="21"/>
          <w:szCs w:val="21"/>
          <w:lang w:eastAsia="en-IN"/>
        </w:rPr>
        <w:t>, </w:t>
      </w:r>
      <w:r w:rsidRPr="003E4EE9">
        <w:rPr>
          <w:rFonts w:ascii="Consolas" w:eastAsia="Times New Roman" w:hAnsi="Consolas" w:cs="Times New Roman"/>
          <w:color w:val="B3CCFF"/>
          <w:sz w:val="21"/>
          <w:szCs w:val="21"/>
          <w:lang w:eastAsia="en-IN"/>
        </w:rPr>
        <w:t>true</w:t>
      </w:r>
      <w:r w:rsidRPr="003E4EE9">
        <w:rPr>
          <w:rFonts w:ascii="Consolas" w:eastAsia="Times New Roman" w:hAnsi="Consolas" w:cs="Times New Roman"/>
          <w:color w:val="FFFFFF"/>
          <w:sz w:val="21"/>
          <w:szCs w:val="21"/>
          <w:lang w:eastAsia="en-IN"/>
        </w:rPr>
        <w:t>);</w:t>
      </w:r>
    </w:p>
    <w:p w14:paraId="1B09C3E4" w14:textId="77777777" w:rsidR="003E4EE9" w:rsidRPr="003E4EE9" w:rsidRDefault="003E4EE9" w:rsidP="003E4EE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3E4EE9">
        <w:rPr>
          <w:rFonts w:ascii="Consolas" w:eastAsia="Times New Roman" w:hAnsi="Consolas" w:cs="Times New Roman"/>
          <w:color w:val="FF8973"/>
          <w:sz w:val="21"/>
          <w:szCs w:val="21"/>
          <w:lang w:eastAsia="en-IN"/>
        </w:rPr>
        <w:t>tinCan</w:t>
      </w:r>
      <w:r w:rsidRPr="003E4EE9">
        <w:rPr>
          <w:rFonts w:ascii="Consolas" w:eastAsia="Times New Roman" w:hAnsi="Consolas" w:cs="Times New Roman"/>
          <w:color w:val="FFFFFF"/>
          <w:sz w:val="21"/>
          <w:szCs w:val="21"/>
          <w:lang w:eastAsia="en-IN"/>
        </w:rPr>
        <w:t>.</w:t>
      </w:r>
      <w:r w:rsidRPr="003E4EE9">
        <w:rPr>
          <w:rFonts w:ascii="Consolas" w:eastAsia="Times New Roman" w:hAnsi="Consolas" w:cs="Times New Roman"/>
          <w:color w:val="83FFF5"/>
          <w:sz w:val="21"/>
          <w:szCs w:val="21"/>
          <w:lang w:eastAsia="en-IN"/>
        </w:rPr>
        <w:t>beep</w:t>
      </w:r>
      <w:proofErr w:type="spellEnd"/>
      <w:r w:rsidRPr="003E4EE9">
        <w:rPr>
          <w:rFonts w:ascii="Consolas" w:eastAsia="Times New Roman" w:hAnsi="Consolas" w:cs="Times New Roman"/>
          <w:color w:val="FFFFFF"/>
          <w:sz w:val="21"/>
          <w:szCs w:val="21"/>
          <w:lang w:eastAsia="en-IN"/>
        </w:rPr>
        <w:t>();</w:t>
      </w:r>
    </w:p>
    <w:p w14:paraId="691CEFDB" w14:textId="4C4EDF3E" w:rsidR="001F41D6" w:rsidRDefault="001F41D6"/>
    <w:p w14:paraId="5A586045" w14:textId="77777777" w:rsidR="00A91C6E" w:rsidRDefault="00B10C8B" w:rsidP="00A91C6E">
      <w:pPr>
        <w:pStyle w:val="Heading1"/>
        <w:rPr>
          <w:rFonts w:ascii="Segoe UI" w:hAnsi="Segoe UI" w:cs="Segoe UI"/>
          <w:color w:val="19191A"/>
        </w:rPr>
      </w:pPr>
      <w:r>
        <w:t xml:space="preserve">  </w:t>
      </w:r>
      <w:r w:rsidR="00A91C6E">
        <w:rPr>
          <w:rFonts w:ascii="Segoe UI" w:hAnsi="Segoe UI" w:cs="Segoe UI"/>
          <w:color w:val="19191A"/>
        </w:rPr>
        <w:t>Property Value Shorthand</w:t>
      </w:r>
    </w:p>
    <w:p w14:paraId="0B721807" w14:textId="77777777" w:rsidR="00A91C6E" w:rsidRDefault="00A91C6E" w:rsidP="00A91C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ES6 introduced some new shortcuts for assigning properties to variables known as </w:t>
      </w:r>
      <w:proofErr w:type="spellStart"/>
      <w:r>
        <w:rPr>
          <w:rStyle w:val="Emphasis"/>
          <w:rFonts w:ascii="Segoe UI" w:hAnsi="Segoe UI" w:cs="Segoe UI"/>
          <w:color w:val="484848"/>
          <w:sz w:val="27"/>
          <w:szCs w:val="27"/>
        </w:rPr>
        <w:t>destructuring</w:t>
      </w:r>
      <w:proofErr w:type="spellEnd"/>
      <w:r>
        <w:rPr>
          <w:rFonts w:ascii="Segoe UI" w:hAnsi="Segoe UI" w:cs="Segoe UI"/>
          <w:color w:val="484848"/>
          <w:sz w:val="27"/>
          <w:szCs w:val="27"/>
        </w:rPr>
        <w:t>.</w:t>
      </w:r>
    </w:p>
    <w:p w14:paraId="331079AB" w14:textId="77777777" w:rsidR="00A91C6E" w:rsidRDefault="00A91C6E" w:rsidP="00A91C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previous exercise, we created a factory function that helped us create objects. We had to assign each property a key and value even though the key name was the same as the parameter name we assigned to it. To remind ourselves, here’s a truncated version of the factory function:</w:t>
      </w:r>
    </w:p>
    <w:p w14:paraId="1A1866A5" w14:textId="77777777" w:rsidR="00A91C6E" w:rsidRDefault="00A91C6E" w:rsidP="00A91C6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monsterFactory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age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35269365"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 </w:t>
      </w:r>
    </w:p>
    <w:p w14:paraId="23F16029"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variable-2"/>
          <w:rFonts w:ascii="Consolas" w:hAnsi="Consolas"/>
          <w:color w:val="FF8973"/>
          <w:sz w:val="27"/>
          <w:szCs w:val="27"/>
        </w:rPr>
        <w:t>name</w:t>
      </w:r>
      <w:r>
        <w:rPr>
          <w:rFonts w:ascii="Consolas" w:hAnsi="Consolas"/>
          <w:color w:val="FFFFFF"/>
          <w:sz w:val="27"/>
          <w:szCs w:val="27"/>
        </w:rPr>
        <w:t>,</w:t>
      </w:r>
    </w:p>
    <w:p w14:paraId="7E02CFE5"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r>
        <w:rPr>
          <w:rStyle w:val="cm-variable-2"/>
          <w:rFonts w:ascii="Consolas" w:hAnsi="Consolas"/>
          <w:color w:val="FF8973"/>
          <w:sz w:val="27"/>
          <w:szCs w:val="27"/>
        </w:rPr>
        <w:t>age</w:t>
      </w:r>
    </w:p>
    <w:p w14:paraId="4CEE7D93"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74545421"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622C6D1F" w14:textId="77777777" w:rsidR="00A91C6E" w:rsidRDefault="00A91C6E" w:rsidP="00A91C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Imagine if we had to include more properties, that process would quickly become tedious! But we can use a </w:t>
      </w:r>
      <w:proofErr w:type="spellStart"/>
      <w:r>
        <w:rPr>
          <w:rFonts w:ascii="Segoe UI" w:hAnsi="Segoe UI" w:cs="Segoe UI"/>
          <w:color w:val="484848"/>
          <w:sz w:val="27"/>
          <w:szCs w:val="27"/>
        </w:rPr>
        <w:t>destructuring</w:t>
      </w:r>
      <w:proofErr w:type="spellEnd"/>
      <w:r>
        <w:rPr>
          <w:rFonts w:ascii="Segoe UI" w:hAnsi="Segoe UI" w:cs="Segoe UI"/>
          <w:color w:val="484848"/>
          <w:sz w:val="27"/>
          <w:szCs w:val="27"/>
        </w:rPr>
        <w:t xml:space="preserve"> technique, called </w:t>
      </w:r>
      <w:r>
        <w:rPr>
          <w:rStyle w:val="Emphasis"/>
          <w:rFonts w:ascii="Segoe UI" w:hAnsi="Segoe UI" w:cs="Segoe UI"/>
          <w:color w:val="484848"/>
          <w:sz w:val="27"/>
          <w:szCs w:val="27"/>
        </w:rPr>
        <w:t>property value shorthand</w:t>
      </w:r>
      <w:r>
        <w:rPr>
          <w:rFonts w:ascii="Segoe UI" w:hAnsi="Segoe UI" w:cs="Segoe UI"/>
          <w:color w:val="484848"/>
          <w:sz w:val="27"/>
          <w:szCs w:val="27"/>
        </w:rPr>
        <w:t>, to save ourselves some keystrokes. The example below works exactly like the example above:</w:t>
      </w:r>
    </w:p>
    <w:p w14:paraId="5D633745" w14:textId="77777777" w:rsidR="00A91C6E" w:rsidRDefault="00A91C6E" w:rsidP="00A91C6E">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spellStart"/>
      <w:r>
        <w:rPr>
          <w:rStyle w:val="cm-def"/>
          <w:rFonts w:ascii="Consolas" w:hAnsi="Consolas"/>
          <w:color w:val="B3CCFF"/>
          <w:sz w:val="27"/>
          <w:szCs w:val="27"/>
        </w:rPr>
        <w:t>monsterFactory</w:t>
      </w:r>
      <w:proofErr w:type="spellEnd"/>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r>
        <w:rPr>
          <w:rStyle w:val="cm-def"/>
          <w:rFonts w:ascii="Consolas" w:hAnsi="Consolas"/>
          <w:color w:val="B3CCFF"/>
          <w:sz w:val="27"/>
          <w:szCs w:val="27"/>
        </w:rPr>
        <w:t>name</w:t>
      </w:r>
      <w:r>
        <w:rPr>
          <w:rFonts w:ascii="Consolas" w:hAnsi="Consolas"/>
          <w:color w:val="FFFFFF"/>
          <w:sz w:val="27"/>
          <w:szCs w:val="27"/>
        </w:rPr>
        <w:t xml:space="preserve">, </w:t>
      </w:r>
      <w:r>
        <w:rPr>
          <w:rStyle w:val="cm-def"/>
          <w:rFonts w:ascii="Consolas" w:hAnsi="Consolas"/>
          <w:color w:val="B3CCFF"/>
          <w:sz w:val="27"/>
          <w:szCs w:val="27"/>
        </w:rPr>
        <w:t>age</w:t>
      </w:r>
      <w:r>
        <w:rPr>
          <w:rFonts w:ascii="Consolas" w:hAnsi="Consolas"/>
          <w:color w:val="FFFFFF"/>
          <w:sz w:val="27"/>
          <w:szCs w:val="27"/>
        </w:rPr>
        <w:t xml:space="preserve">) </w:t>
      </w:r>
      <w:r>
        <w:rPr>
          <w:rStyle w:val="cm-operator"/>
          <w:rFonts w:ascii="Consolas" w:hAnsi="Consolas"/>
          <w:color w:val="FFFFFF"/>
          <w:sz w:val="27"/>
          <w:szCs w:val="27"/>
        </w:rPr>
        <w:t>=&gt;</w:t>
      </w:r>
      <w:r>
        <w:rPr>
          <w:rFonts w:ascii="Consolas" w:hAnsi="Consolas"/>
          <w:color w:val="FFFFFF"/>
          <w:sz w:val="27"/>
          <w:szCs w:val="27"/>
        </w:rPr>
        <w:t xml:space="preserve"> {</w:t>
      </w:r>
    </w:p>
    <w:p w14:paraId="424C3951"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keyword"/>
          <w:rFonts w:ascii="Consolas" w:hAnsi="Consolas"/>
          <w:color w:val="B3CCFF"/>
          <w:sz w:val="27"/>
          <w:szCs w:val="27"/>
        </w:rPr>
        <w:t>return</w:t>
      </w:r>
      <w:r>
        <w:rPr>
          <w:rFonts w:ascii="Consolas" w:hAnsi="Consolas"/>
          <w:color w:val="FFFFFF"/>
          <w:sz w:val="27"/>
          <w:szCs w:val="27"/>
        </w:rPr>
        <w:t xml:space="preserve"> { </w:t>
      </w:r>
    </w:p>
    <w:p w14:paraId="013FBDCF"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w:t>
      </w:r>
    </w:p>
    <w:p w14:paraId="05615876"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age</w:t>
      </w:r>
      <w:r>
        <w:rPr>
          <w:rFonts w:ascii="Consolas" w:hAnsi="Consolas"/>
          <w:color w:val="FFFFFF"/>
          <w:sz w:val="27"/>
          <w:szCs w:val="27"/>
        </w:rPr>
        <w:t xml:space="preserve"> </w:t>
      </w:r>
    </w:p>
    <w:p w14:paraId="028B6B6F"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39A521A7" w14:textId="77777777" w:rsidR="00A91C6E" w:rsidRDefault="00A91C6E" w:rsidP="00A91C6E">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0F08D133" w14:textId="77777777" w:rsidR="00A91C6E" w:rsidRDefault="00A91C6E" w:rsidP="00A91C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Notice that we don’t have to repeat ourselves for property assignments!</w:t>
      </w:r>
    </w:p>
    <w:p w14:paraId="604E5C27" w14:textId="77777777" w:rsidR="00A91C6E" w:rsidRDefault="00A91C6E" w:rsidP="00A91C6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9324113" w14:textId="77777777" w:rsidR="00A91C6E" w:rsidRDefault="00A91C6E" w:rsidP="00A91C6E">
      <w:pPr>
        <w:rPr>
          <w:rFonts w:ascii="Segoe UI" w:hAnsi="Segoe UI" w:cs="Segoe UI"/>
          <w:color w:val="484848"/>
          <w:sz w:val="27"/>
          <w:szCs w:val="27"/>
        </w:rPr>
      </w:pPr>
      <w:r>
        <w:rPr>
          <w:rFonts w:ascii="Segoe UI" w:hAnsi="Segoe UI" w:cs="Segoe UI"/>
          <w:b/>
          <w:bCs/>
          <w:color w:val="484848"/>
          <w:sz w:val="27"/>
          <w:szCs w:val="27"/>
        </w:rPr>
        <w:t>1.</w:t>
      </w:r>
    </w:p>
    <w:p w14:paraId="57F747DF" w14:textId="77777777" w:rsidR="00A91C6E" w:rsidRDefault="00A91C6E" w:rsidP="00A91C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property value shorthand and refactor the factory function in </w:t>
      </w:r>
      <w:r>
        <w:rPr>
          <w:rStyle w:val="Strong"/>
          <w:rFonts w:ascii="Segoe UI" w:hAnsi="Segoe UI" w:cs="Segoe UI"/>
          <w:color w:val="484848"/>
          <w:sz w:val="27"/>
          <w:szCs w:val="27"/>
        </w:rPr>
        <w:t>main.js</w:t>
      </w:r>
    </w:p>
    <w:p w14:paraId="448D2B46" w14:textId="77777777" w:rsidR="00A91C6E" w:rsidRDefault="00A91C6E" w:rsidP="00A91C6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6C20088" w14:textId="77777777" w:rsidR="00A91C6E" w:rsidRDefault="00A91C6E" w:rsidP="00A91C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to separate your properties with commas.</w:t>
      </w:r>
    </w:p>
    <w:p w14:paraId="0B9B5506" w14:textId="77777777" w:rsidR="00A91C6E" w:rsidRDefault="00A91C6E" w:rsidP="00A91C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proofErr w:type="spellStart"/>
      <w:r>
        <w:rPr>
          <w:rStyle w:val="HTMLCode"/>
          <w:rFonts w:ascii="Consolas" w:hAnsi="Consolas"/>
          <w:color w:val="15141F"/>
          <w:shd w:val="clear" w:color="auto" w:fill="EAE9ED"/>
        </w:rPr>
        <w:t>robotFactory</w:t>
      </w:r>
      <w:proofErr w:type="spellEnd"/>
      <w:r>
        <w:rPr>
          <w:rFonts w:ascii="Segoe UI" w:hAnsi="Segoe UI" w:cs="Segoe UI"/>
          <w:color w:val="484848"/>
          <w:sz w:val="27"/>
          <w:szCs w:val="27"/>
        </w:rPr>
        <w:t> there are a few instances where the property’s key and value share the same name, you can remove the </w:t>
      </w:r>
      <w:proofErr w:type="gramStart"/>
      <w:r>
        <w:rPr>
          <w:rStyle w:val="HTMLCode"/>
          <w:rFonts w:ascii="Consolas" w:hAnsi="Consolas"/>
          <w:color w:val="15141F"/>
          <w:shd w:val="clear" w:color="auto" w:fill="EAE9ED"/>
        </w:rPr>
        <w:t>key :</w:t>
      </w:r>
      <w:proofErr w:type="gramEnd"/>
      <w:r>
        <w:rPr>
          <w:rFonts w:ascii="Segoe UI" w:hAnsi="Segoe UI" w:cs="Segoe UI"/>
          <w:color w:val="484848"/>
          <w:sz w:val="27"/>
          <w:szCs w:val="27"/>
        </w:rPr>
        <w:t xml:space="preserve"> portion to </w:t>
      </w:r>
      <w:proofErr w:type="spellStart"/>
      <w:r>
        <w:rPr>
          <w:rFonts w:ascii="Segoe UI" w:hAnsi="Segoe UI" w:cs="Segoe UI"/>
          <w:color w:val="484848"/>
          <w:sz w:val="27"/>
          <w:szCs w:val="27"/>
        </w:rPr>
        <w:t>destructure</w:t>
      </w:r>
      <w:proofErr w:type="spellEnd"/>
      <w:r>
        <w:rPr>
          <w:rFonts w:ascii="Segoe UI" w:hAnsi="Segoe UI" w:cs="Segoe UI"/>
          <w:color w:val="484848"/>
          <w:sz w:val="27"/>
          <w:szCs w:val="27"/>
        </w:rPr>
        <w:t xml:space="preserve"> the object.</w:t>
      </w:r>
    </w:p>
    <w:p w14:paraId="08D726D7" w14:textId="61198525" w:rsidR="00D84A15" w:rsidRDefault="00D84A15"/>
    <w:p w14:paraId="04DC6737"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B3CCFF"/>
          <w:sz w:val="21"/>
          <w:szCs w:val="21"/>
          <w:lang w:eastAsia="en-IN"/>
        </w:rPr>
        <w:lastRenderedPageBreak/>
        <w:t>function </w:t>
      </w:r>
      <w:proofErr w:type="spellStart"/>
      <w:proofErr w:type="gramStart"/>
      <w:r w:rsidRPr="008D606D">
        <w:rPr>
          <w:rFonts w:ascii="Consolas" w:eastAsia="Times New Roman" w:hAnsi="Consolas" w:cs="Times New Roman"/>
          <w:color w:val="B3CCFF"/>
          <w:sz w:val="21"/>
          <w:szCs w:val="21"/>
          <w:lang w:eastAsia="en-IN"/>
        </w:rPr>
        <w:t>robotFactory</w:t>
      </w:r>
      <w:proofErr w:type="spellEnd"/>
      <w:r w:rsidRPr="008D606D">
        <w:rPr>
          <w:rFonts w:ascii="Consolas" w:eastAsia="Times New Roman" w:hAnsi="Consolas" w:cs="Times New Roman"/>
          <w:color w:val="FFFFFF"/>
          <w:sz w:val="21"/>
          <w:szCs w:val="21"/>
          <w:lang w:eastAsia="en-IN"/>
        </w:rPr>
        <w:t>(</w:t>
      </w:r>
      <w:proofErr w:type="gramEnd"/>
      <w:r w:rsidRPr="008D606D">
        <w:rPr>
          <w:rFonts w:ascii="Consolas" w:eastAsia="Times New Roman" w:hAnsi="Consolas" w:cs="Times New Roman"/>
          <w:color w:val="B3CCFF"/>
          <w:sz w:val="21"/>
          <w:szCs w:val="21"/>
          <w:lang w:eastAsia="en-IN"/>
        </w:rPr>
        <w:t>model</w:t>
      </w:r>
      <w:r w:rsidRPr="008D606D">
        <w:rPr>
          <w:rFonts w:ascii="Consolas" w:eastAsia="Times New Roman" w:hAnsi="Consolas" w:cs="Times New Roman"/>
          <w:color w:val="FFFFFF"/>
          <w:sz w:val="21"/>
          <w:szCs w:val="21"/>
          <w:lang w:eastAsia="en-IN"/>
        </w:rPr>
        <w:t>, </w:t>
      </w:r>
      <w:r w:rsidRPr="008D606D">
        <w:rPr>
          <w:rFonts w:ascii="Consolas" w:eastAsia="Times New Roman" w:hAnsi="Consolas" w:cs="Times New Roman"/>
          <w:color w:val="B3CCFF"/>
          <w:sz w:val="21"/>
          <w:szCs w:val="21"/>
          <w:lang w:eastAsia="en-IN"/>
        </w:rPr>
        <w:t>mobile</w:t>
      </w:r>
      <w:r w:rsidRPr="008D606D">
        <w:rPr>
          <w:rFonts w:ascii="Consolas" w:eastAsia="Times New Roman" w:hAnsi="Consolas" w:cs="Times New Roman"/>
          <w:color w:val="FFFFFF"/>
          <w:sz w:val="21"/>
          <w:szCs w:val="21"/>
          <w:lang w:eastAsia="en-IN"/>
        </w:rPr>
        <w:t>){</w:t>
      </w:r>
    </w:p>
    <w:p w14:paraId="16706381"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r w:rsidRPr="008D606D">
        <w:rPr>
          <w:rFonts w:ascii="Consolas" w:eastAsia="Times New Roman" w:hAnsi="Consolas" w:cs="Times New Roman"/>
          <w:color w:val="B3CCFF"/>
          <w:sz w:val="21"/>
          <w:szCs w:val="21"/>
          <w:lang w:eastAsia="en-IN"/>
        </w:rPr>
        <w:t>return</w:t>
      </w:r>
      <w:r w:rsidRPr="008D606D">
        <w:rPr>
          <w:rFonts w:ascii="Consolas" w:eastAsia="Times New Roman" w:hAnsi="Consolas" w:cs="Times New Roman"/>
          <w:color w:val="FFFFFF"/>
          <w:sz w:val="21"/>
          <w:szCs w:val="21"/>
          <w:lang w:eastAsia="en-IN"/>
        </w:rPr>
        <w:t> {</w:t>
      </w:r>
    </w:p>
    <w:p w14:paraId="70A5FA04"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r w:rsidRPr="008D606D">
        <w:rPr>
          <w:rFonts w:ascii="Consolas" w:eastAsia="Times New Roman" w:hAnsi="Consolas" w:cs="Times New Roman"/>
          <w:color w:val="83FFF5"/>
          <w:sz w:val="21"/>
          <w:szCs w:val="21"/>
          <w:lang w:eastAsia="en-IN"/>
        </w:rPr>
        <w:t>model</w:t>
      </w:r>
      <w:r w:rsidRPr="008D606D">
        <w:rPr>
          <w:rFonts w:ascii="Consolas" w:eastAsia="Times New Roman" w:hAnsi="Consolas" w:cs="Times New Roman"/>
          <w:color w:val="FFFFFF"/>
          <w:sz w:val="21"/>
          <w:szCs w:val="21"/>
          <w:lang w:eastAsia="en-IN"/>
        </w:rPr>
        <w:t>,</w:t>
      </w:r>
    </w:p>
    <w:p w14:paraId="2A756776"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r w:rsidRPr="008D606D">
        <w:rPr>
          <w:rFonts w:ascii="Consolas" w:eastAsia="Times New Roman" w:hAnsi="Consolas" w:cs="Times New Roman"/>
          <w:color w:val="83FFF5"/>
          <w:sz w:val="21"/>
          <w:szCs w:val="21"/>
          <w:lang w:eastAsia="en-IN"/>
        </w:rPr>
        <w:t>mobile</w:t>
      </w:r>
      <w:r w:rsidRPr="008D606D">
        <w:rPr>
          <w:rFonts w:ascii="Consolas" w:eastAsia="Times New Roman" w:hAnsi="Consolas" w:cs="Times New Roman"/>
          <w:color w:val="FFFFFF"/>
          <w:sz w:val="21"/>
          <w:szCs w:val="21"/>
          <w:lang w:eastAsia="en-IN"/>
        </w:rPr>
        <w:t>,</w:t>
      </w:r>
    </w:p>
    <w:p w14:paraId="750EE504"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proofErr w:type="gramStart"/>
      <w:r w:rsidRPr="008D606D">
        <w:rPr>
          <w:rFonts w:ascii="Consolas" w:eastAsia="Times New Roman" w:hAnsi="Consolas" w:cs="Times New Roman"/>
          <w:color w:val="83FFF5"/>
          <w:sz w:val="21"/>
          <w:szCs w:val="21"/>
          <w:lang w:eastAsia="en-IN"/>
        </w:rPr>
        <w:t>beep</w:t>
      </w:r>
      <w:r w:rsidRPr="008D606D">
        <w:rPr>
          <w:rFonts w:ascii="Consolas" w:eastAsia="Times New Roman" w:hAnsi="Consolas" w:cs="Times New Roman"/>
          <w:color w:val="FFFFFF"/>
          <w:sz w:val="21"/>
          <w:szCs w:val="21"/>
          <w:lang w:eastAsia="en-IN"/>
        </w:rPr>
        <w:t>(</w:t>
      </w:r>
      <w:proofErr w:type="gramEnd"/>
      <w:r w:rsidRPr="008D606D">
        <w:rPr>
          <w:rFonts w:ascii="Consolas" w:eastAsia="Times New Roman" w:hAnsi="Consolas" w:cs="Times New Roman"/>
          <w:color w:val="FFFFFF"/>
          <w:sz w:val="21"/>
          <w:szCs w:val="21"/>
          <w:lang w:eastAsia="en-IN"/>
        </w:rPr>
        <w:t>) {</w:t>
      </w:r>
    </w:p>
    <w:p w14:paraId="5774D1C6"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proofErr w:type="gramStart"/>
      <w:r w:rsidRPr="008D606D">
        <w:rPr>
          <w:rFonts w:ascii="Consolas" w:eastAsia="Times New Roman" w:hAnsi="Consolas" w:cs="Times New Roman"/>
          <w:color w:val="FF8973"/>
          <w:sz w:val="21"/>
          <w:szCs w:val="21"/>
          <w:lang w:eastAsia="en-IN"/>
        </w:rPr>
        <w:t>console</w:t>
      </w:r>
      <w:r w:rsidRPr="008D606D">
        <w:rPr>
          <w:rFonts w:ascii="Consolas" w:eastAsia="Times New Roman" w:hAnsi="Consolas" w:cs="Times New Roman"/>
          <w:color w:val="FFFFFF"/>
          <w:sz w:val="21"/>
          <w:szCs w:val="21"/>
          <w:lang w:eastAsia="en-IN"/>
        </w:rPr>
        <w:t>.</w:t>
      </w:r>
      <w:r w:rsidRPr="008D606D">
        <w:rPr>
          <w:rFonts w:ascii="Consolas" w:eastAsia="Times New Roman" w:hAnsi="Consolas" w:cs="Times New Roman"/>
          <w:color w:val="83FFF5"/>
          <w:sz w:val="21"/>
          <w:szCs w:val="21"/>
          <w:lang w:eastAsia="en-IN"/>
        </w:rPr>
        <w:t>log</w:t>
      </w:r>
      <w:r w:rsidRPr="008D606D">
        <w:rPr>
          <w:rFonts w:ascii="Consolas" w:eastAsia="Times New Roman" w:hAnsi="Consolas" w:cs="Times New Roman"/>
          <w:color w:val="FFFFFF"/>
          <w:sz w:val="21"/>
          <w:szCs w:val="21"/>
          <w:lang w:eastAsia="en-IN"/>
        </w:rPr>
        <w:t>(</w:t>
      </w:r>
      <w:proofErr w:type="gramEnd"/>
      <w:r w:rsidRPr="008D606D">
        <w:rPr>
          <w:rFonts w:ascii="Consolas" w:eastAsia="Times New Roman" w:hAnsi="Consolas" w:cs="Times New Roman"/>
          <w:color w:val="FFE083"/>
          <w:sz w:val="21"/>
          <w:szCs w:val="21"/>
          <w:lang w:eastAsia="en-IN"/>
        </w:rPr>
        <w:t>'Beep </w:t>
      </w:r>
      <w:proofErr w:type="spellStart"/>
      <w:r w:rsidRPr="008D606D">
        <w:rPr>
          <w:rFonts w:ascii="Consolas" w:eastAsia="Times New Roman" w:hAnsi="Consolas" w:cs="Times New Roman"/>
          <w:color w:val="FFE083"/>
          <w:sz w:val="21"/>
          <w:szCs w:val="21"/>
          <w:lang w:eastAsia="en-IN"/>
        </w:rPr>
        <w:t>Boop</w:t>
      </w:r>
      <w:proofErr w:type="spellEnd"/>
      <w:r w:rsidRPr="008D606D">
        <w:rPr>
          <w:rFonts w:ascii="Consolas" w:eastAsia="Times New Roman" w:hAnsi="Consolas" w:cs="Times New Roman"/>
          <w:color w:val="FFE083"/>
          <w:sz w:val="21"/>
          <w:szCs w:val="21"/>
          <w:lang w:eastAsia="en-IN"/>
        </w:rPr>
        <w:t>'</w:t>
      </w:r>
      <w:r w:rsidRPr="008D606D">
        <w:rPr>
          <w:rFonts w:ascii="Consolas" w:eastAsia="Times New Roman" w:hAnsi="Consolas" w:cs="Times New Roman"/>
          <w:color w:val="FFFFFF"/>
          <w:sz w:val="21"/>
          <w:szCs w:val="21"/>
          <w:lang w:eastAsia="en-IN"/>
        </w:rPr>
        <w:t>);</w:t>
      </w:r>
    </w:p>
    <w:p w14:paraId="37A07491"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p>
    <w:p w14:paraId="21A4BE23"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  }</w:t>
      </w:r>
    </w:p>
    <w:p w14:paraId="481F07ED"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FFFFFF"/>
          <w:sz w:val="21"/>
          <w:szCs w:val="21"/>
          <w:lang w:eastAsia="en-IN"/>
        </w:rPr>
        <w:t>}</w:t>
      </w:r>
    </w:p>
    <w:p w14:paraId="697FE650" w14:textId="77777777" w:rsidR="008D606D" w:rsidRPr="008D606D" w:rsidRDefault="008D606D" w:rsidP="008D606D">
      <w:pPr>
        <w:shd w:val="clear" w:color="auto" w:fill="1E1E1E"/>
        <w:spacing w:after="240" w:line="330" w:lineRule="atLeast"/>
        <w:rPr>
          <w:rFonts w:ascii="Consolas" w:eastAsia="Times New Roman" w:hAnsi="Consolas" w:cs="Times New Roman"/>
          <w:color w:val="FFFFFF"/>
          <w:sz w:val="21"/>
          <w:szCs w:val="21"/>
          <w:lang w:eastAsia="en-IN"/>
        </w:rPr>
      </w:pPr>
    </w:p>
    <w:p w14:paraId="6AB37562"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r w:rsidRPr="008D606D">
        <w:rPr>
          <w:rFonts w:ascii="Consolas" w:eastAsia="Times New Roman" w:hAnsi="Consolas" w:cs="Times New Roman"/>
          <w:color w:val="939598"/>
          <w:sz w:val="21"/>
          <w:szCs w:val="21"/>
          <w:lang w:eastAsia="en-IN"/>
        </w:rPr>
        <w:t>// To check that the property value shorthand technique worked:</w:t>
      </w:r>
    </w:p>
    <w:p w14:paraId="01AB2724"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D606D">
        <w:rPr>
          <w:rFonts w:ascii="Consolas" w:eastAsia="Times New Roman" w:hAnsi="Consolas" w:cs="Times New Roman"/>
          <w:color w:val="B3CCFF"/>
          <w:sz w:val="21"/>
          <w:szCs w:val="21"/>
          <w:lang w:eastAsia="en-IN"/>
        </w:rPr>
        <w:t>const</w:t>
      </w:r>
      <w:proofErr w:type="spellEnd"/>
      <w:r w:rsidRPr="008D606D">
        <w:rPr>
          <w:rFonts w:ascii="Consolas" w:eastAsia="Times New Roman" w:hAnsi="Consolas" w:cs="Times New Roman"/>
          <w:color w:val="B3CCFF"/>
          <w:sz w:val="21"/>
          <w:szCs w:val="21"/>
          <w:lang w:eastAsia="en-IN"/>
        </w:rPr>
        <w:t> </w:t>
      </w:r>
      <w:proofErr w:type="spellStart"/>
      <w:r w:rsidRPr="008D606D">
        <w:rPr>
          <w:rFonts w:ascii="Consolas" w:eastAsia="Times New Roman" w:hAnsi="Consolas" w:cs="Times New Roman"/>
          <w:color w:val="B3CCFF"/>
          <w:sz w:val="21"/>
          <w:szCs w:val="21"/>
          <w:lang w:eastAsia="en-IN"/>
        </w:rPr>
        <w:t>newRobot</w:t>
      </w:r>
      <w:proofErr w:type="spellEnd"/>
      <w:r w:rsidRPr="008D606D">
        <w:rPr>
          <w:rFonts w:ascii="Consolas" w:eastAsia="Times New Roman" w:hAnsi="Consolas" w:cs="Times New Roman"/>
          <w:color w:val="FFFFFF"/>
          <w:sz w:val="21"/>
          <w:szCs w:val="21"/>
          <w:lang w:eastAsia="en-IN"/>
        </w:rPr>
        <w:t> = </w:t>
      </w:r>
      <w:proofErr w:type="spellStart"/>
      <w:proofErr w:type="gramStart"/>
      <w:r w:rsidRPr="008D606D">
        <w:rPr>
          <w:rFonts w:ascii="Consolas" w:eastAsia="Times New Roman" w:hAnsi="Consolas" w:cs="Times New Roman"/>
          <w:color w:val="FF8973"/>
          <w:sz w:val="21"/>
          <w:szCs w:val="21"/>
          <w:lang w:eastAsia="en-IN"/>
        </w:rPr>
        <w:t>robotFactory</w:t>
      </w:r>
      <w:proofErr w:type="spellEnd"/>
      <w:r w:rsidRPr="008D606D">
        <w:rPr>
          <w:rFonts w:ascii="Consolas" w:eastAsia="Times New Roman" w:hAnsi="Consolas" w:cs="Times New Roman"/>
          <w:color w:val="FFFFFF"/>
          <w:sz w:val="21"/>
          <w:szCs w:val="21"/>
          <w:lang w:eastAsia="en-IN"/>
        </w:rPr>
        <w:t>(</w:t>
      </w:r>
      <w:proofErr w:type="gramEnd"/>
      <w:r w:rsidRPr="008D606D">
        <w:rPr>
          <w:rFonts w:ascii="Consolas" w:eastAsia="Times New Roman" w:hAnsi="Consolas" w:cs="Times New Roman"/>
          <w:color w:val="FFE083"/>
          <w:sz w:val="21"/>
          <w:szCs w:val="21"/>
          <w:lang w:eastAsia="en-IN"/>
        </w:rPr>
        <w:t>'P-501'</w:t>
      </w:r>
      <w:r w:rsidRPr="008D606D">
        <w:rPr>
          <w:rFonts w:ascii="Consolas" w:eastAsia="Times New Roman" w:hAnsi="Consolas" w:cs="Times New Roman"/>
          <w:color w:val="FFFFFF"/>
          <w:sz w:val="21"/>
          <w:szCs w:val="21"/>
          <w:lang w:eastAsia="en-IN"/>
        </w:rPr>
        <w:t>, </w:t>
      </w:r>
      <w:r w:rsidRPr="008D606D">
        <w:rPr>
          <w:rFonts w:ascii="Consolas" w:eastAsia="Times New Roman" w:hAnsi="Consolas" w:cs="Times New Roman"/>
          <w:color w:val="B3CCFF"/>
          <w:sz w:val="21"/>
          <w:szCs w:val="21"/>
          <w:lang w:eastAsia="en-IN"/>
        </w:rPr>
        <w:t>false</w:t>
      </w:r>
      <w:r w:rsidRPr="008D606D">
        <w:rPr>
          <w:rFonts w:ascii="Consolas" w:eastAsia="Times New Roman" w:hAnsi="Consolas" w:cs="Times New Roman"/>
          <w:color w:val="FFFFFF"/>
          <w:sz w:val="21"/>
          <w:szCs w:val="21"/>
          <w:lang w:eastAsia="en-IN"/>
        </w:rPr>
        <w:t>)</w:t>
      </w:r>
    </w:p>
    <w:p w14:paraId="1E095131"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D606D">
        <w:rPr>
          <w:rFonts w:ascii="Consolas" w:eastAsia="Times New Roman" w:hAnsi="Consolas" w:cs="Times New Roman"/>
          <w:color w:val="FF8973"/>
          <w:sz w:val="21"/>
          <w:szCs w:val="21"/>
          <w:lang w:eastAsia="en-IN"/>
        </w:rPr>
        <w:t>console</w:t>
      </w:r>
      <w:r w:rsidRPr="008D606D">
        <w:rPr>
          <w:rFonts w:ascii="Consolas" w:eastAsia="Times New Roman" w:hAnsi="Consolas" w:cs="Times New Roman"/>
          <w:color w:val="FFFFFF"/>
          <w:sz w:val="21"/>
          <w:szCs w:val="21"/>
          <w:lang w:eastAsia="en-IN"/>
        </w:rPr>
        <w:t>.</w:t>
      </w:r>
      <w:r w:rsidRPr="008D606D">
        <w:rPr>
          <w:rFonts w:ascii="Consolas" w:eastAsia="Times New Roman" w:hAnsi="Consolas" w:cs="Times New Roman"/>
          <w:color w:val="83FFF5"/>
          <w:sz w:val="21"/>
          <w:szCs w:val="21"/>
          <w:lang w:eastAsia="en-IN"/>
        </w:rPr>
        <w:t>log</w:t>
      </w:r>
      <w:r w:rsidRPr="008D606D">
        <w:rPr>
          <w:rFonts w:ascii="Consolas" w:eastAsia="Times New Roman" w:hAnsi="Consolas" w:cs="Times New Roman"/>
          <w:color w:val="FFFFFF"/>
          <w:sz w:val="21"/>
          <w:szCs w:val="21"/>
          <w:lang w:eastAsia="en-IN"/>
        </w:rPr>
        <w:t>(</w:t>
      </w:r>
      <w:proofErr w:type="spellStart"/>
      <w:proofErr w:type="gramEnd"/>
      <w:r w:rsidRPr="008D606D">
        <w:rPr>
          <w:rFonts w:ascii="Consolas" w:eastAsia="Times New Roman" w:hAnsi="Consolas" w:cs="Times New Roman"/>
          <w:color w:val="FF8973"/>
          <w:sz w:val="21"/>
          <w:szCs w:val="21"/>
          <w:lang w:eastAsia="en-IN"/>
        </w:rPr>
        <w:t>newRobot</w:t>
      </w:r>
      <w:r w:rsidRPr="008D606D">
        <w:rPr>
          <w:rFonts w:ascii="Consolas" w:eastAsia="Times New Roman" w:hAnsi="Consolas" w:cs="Times New Roman"/>
          <w:color w:val="FFFFFF"/>
          <w:sz w:val="21"/>
          <w:szCs w:val="21"/>
          <w:lang w:eastAsia="en-IN"/>
        </w:rPr>
        <w:t>.</w:t>
      </w:r>
      <w:r w:rsidRPr="008D606D">
        <w:rPr>
          <w:rFonts w:ascii="Consolas" w:eastAsia="Times New Roman" w:hAnsi="Consolas" w:cs="Times New Roman"/>
          <w:color w:val="83FFF5"/>
          <w:sz w:val="21"/>
          <w:szCs w:val="21"/>
          <w:lang w:eastAsia="en-IN"/>
        </w:rPr>
        <w:t>model</w:t>
      </w:r>
      <w:proofErr w:type="spellEnd"/>
      <w:r w:rsidRPr="008D606D">
        <w:rPr>
          <w:rFonts w:ascii="Consolas" w:eastAsia="Times New Roman" w:hAnsi="Consolas" w:cs="Times New Roman"/>
          <w:color w:val="FFFFFF"/>
          <w:sz w:val="21"/>
          <w:szCs w:val="21"/>
          <w:lang w:eastAsia="en-IN"/>
        </w:rPr>
        <w:t>)</w:t>
      </w:r>
    </w:p>
    <w:p w14:paraId="667C98B9" w14:textId="77777777" w:rsidR="008D606D" w:rsidRPr="008D606D" w:rsidRDefault="008D606D" w:rsidP="008D606D">
      <w:pPr>
        <w:shd w:val="clear" w:color="auto" w:fill="1E1E1E"/>
        <w:spacing w:after="0" w:line="330" w:lineRule="atLeast"/>
        <w:rPr>
          <w:rFonts w:ascii="Consolas" w:eastAsia="Times New Roman" w:hAnsi="Consolas" w:cs="Times New Roman"/>
          <w:color w:val="FFFFFF"/>
          <w:sz w:val="21"/>
          <w:szCs w:val="21"/>
          <w:lang w:eastAsia="en-IN"/>
        </w:rPr>
      </w:pPr>
      <w:proofErr w:type="gramStart"/>
      <w:r w:rsidRPr="008D606D">
        <w:rPr>
          <w:rFonts w:ascii="Consolas" w:eastAsia="Times New Roman" w:hAnsi="Consolas" w:cs="Times New Roman"/>
          <w:color w:val="FF8973"/>
          <w:sz w:val="21"/>
          <w:szCs w:val="21"/>
          <w:lang w:eastAsia="en-IN"/>
        </w:rPr>
        <w:t>console</w:t>
      </w:r>
      <w:r w:rsidRPr="008D606D">
        <w:rPr>
          <w:rFonts w:ascii="Consolas" w:eastAsia="Times New Roman" w:hAnsi="Consolas" w:cs="Times New Roman"/>
          <w:color w:val="FFFFFF"/>
          <w:sz w:val="21"/>
          <w:szCs w:val="21"/>
          <w:lang w:eastAsia="en-IN"/>
        </w:rPr>
        <w:t>.</w:t>
      </w:r>
      <w:r w:rsidRPr="008D606D">
        <w:rPr>
          <w:rFonts w:ascii="Consolas" w:eastAsia="Times New Roman" w:hAnsi="Consolas" w:cs="Times New Roman"/>
          <w:color w:val="83FFF5"/>
          <w:sz w:val="21"/>
          <w:szCs w:val="21"/>
          <w:lang w:eastAsia="en-IN"/>
        </w:rPr>
        <w:t>log</w:t>
      </w:r>
      <w:r w:rsidRPr="008D606D">
        <w:rPr>
          <w:rFonts w:ascii="Consolas" w:eastAsia="Times New Roman" w:hAnsi="Consolas" w:cs="Times New Roman"/>
          <w:color w:val="FFFFFF"/>
          <w:sz w:val="21"/>
          <w:szCs w:val="21"/>
          <w:lang w:eastAsia="en-IN"/>
        </w:rPr>
        <w:t>(</w:t>
      </w:r>
      <w:proofErr w:type="spellStart"/>
      <w:proofErr w:type="gramEnd"/>
      <w:r w:rsidRPr="008D606D">
        <w:rPr>
          <w:rFonts w:ascii="Consolas" w:eastAsia="Times New Roman" w:hAnsi="Consolas" w:cs="Times New Roman"/>
          <w:color w:val="FF8973"/>
          <w:sz w:val="21"/>
          <w:szCs w:val="21"/>
          <w:lang w:eastAsia="en-IN"/>
        </w:rPr>
        <w:t>newRobot</w:t>
      </w:r>
      <w:r w:rsidRPr="008D606D">
        <w:rPr>
          <w:rFonts w:ascii="Consolas" w:eastAsia="Times New Roman" w:hAnsi="Consolas" w:cs="Times New Roman"/>
          <w:color w:val="FFFFFF"/>
          <w:sz w:val="21"/>
          <w:szCs w:val="21"/>
          <w:lang w:eastAsia="en-IN"/>
        </w:rPr>
        <w:t>.</w:t>
      </w:r>
      <w:r w:rsidRPr="008D606D">
        <w:rPr>
          <w:rFonts w:ascii="Consolas" w:eastAsia="Times New Roman" w:hAnsi="Consolas" w:cs="Times New Roman"/>
          <w:color w:val="83FFF5"/>
          <w:sz w:val="21"/>
          <w:szCs w:val="21"/>
          <w:lang w:eastAsia="en-IN"/>
        </w:rPr>
        <w:t>mobile</w:t>
      </w:r>
      <w:proofErr w:type="spellEnd"/>
      <w:r w:rsidRPr="008D606D">
        <w:rPr>
          <w:rFonts w:ascii="Consolas" w:eastAsia="Times New Roman" w:hAnsi="Consolas" w:cs="Times New Roman"/>
          <w:color w:val="FFFFFF"/>
          <w:sz w:val="21"/>
          <w:szCs w:val="21"/>
          <w:lang w:eastAsia="en-IN"/>
        </w:rPr>
        <w:t>)</w:t>
      </w:r>
    </w:p>
    <w:p w14:paraId="2B15BE99" w14:textId="54FBCC78" w:rsidR="00A91C6E" w:rsidRDefault="00A91C6E"/>
    <w:p w14:paraId="1D6029D5" w14:textId="77777777" w:rsidR="008D606D" w:rsidRDefault="008D606D" w:rsidP="008D606D">
      <w:pPr>
        <w:pStyle w:val="Heading1"/>
        <w:rPr>
          <w:rFonts w:ascii="Segoe UI" w:hAnsi="Segoe UI" w:cs="Segoe UI"/>
          <w:color w:val="19191A"/>
        </w:rPr>
      </w:pPr>
      <w:proofErr w:type="spellStart"/>
      <w:r>
        <w:rPr>
          <w:rFonts w:ascii="Segoe UI" w:hAnsi="Segoe UI" w:cs="Segoe UI"/>
          <w:color w:val="19191A"/>
        </w:rPr>
        <w:t>Destructured</w:t>
      </w:r>
      <w:proofErr w:type="spellEnd"/>
      <w:r>
        <w:rPr>
          <w:rFonts w:ascii="Segoe UI" w:hAnsi="Segoe UI" w:cs="Segoe UI"/>
          <w:color w:val="19191A"/>
        </w:rPr>
        <w:t xml:space="preserve"> Assignment</w:t>
      </w:r>
    </w:p>
    <w:p w14:paraId="0D31A0B5"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often want to extract key-value pairs from objects and save them as variables. Take for example the following object:</w:t>
      </w:r>
    </w:p>
    <w:p w14:paraId="43EEE871" w14:textId="77777777" w:rsidR="008D606D" w:rsidRDefault="008D606D" w:rsidP="008D60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vampire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
    <w:p w14:paraId="3F5802BB"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name</w:t>
      </w:r>
      <w:r>
        <w:rPr>
          <w:rFonts w:ascii="Consolas" w:hAnsi="Consolas"/>
          <w:color w:val="FFFFFF"/>
          <w:sz w:val="27"/>
          <w:szCs w:val="27"/>
        </w:rPr>
        <w:t xml:space="preserve">: </w:t>
      </w:r>
      <w:r>
        <w:rPr>
          <w:rStyle w:val="cm-string"/>
          <w:rFonts w:ascii="Consolas" w:hAnsi="Consolas"/>
          <w:color w:val="FFE083"/>
          <w:sz w:val="27"/>
          <w:szCs w:val="27"/>
        </w:rPr>
        <w:t>'Dracula'</w:t>
      </w:r>
      <w:r>
        <w:rPr>
          <w:rFonts w:ascii="Consolas" w:hAnsi="Consolas"/>
          <w:color w:val="FFFFFF"/>
          <w:sz w:val="27"/>
          <w:szCs w:val="27"/>
        </w:rPr>
        <w:t>,</w:t>
      </w:r>
    </w:p>
    <w:p w14:paraId="2E6D84F2"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residence</w:t>
      </w:r>
      <w:r>
        <w:rPr>
          <w:rFonts w:ascii="Consolas" w:hAnsi="Consolas"/>
          <w:color w:val="FFFFFF"/>
          <w:sz w:val="27"/>
          <w:szCs w:val="27"/>
        </w:rPr>
        <w:t xml:space="preserve">: </w:t>
      </w:r>
      <w:r>
        <w:rPr>
          <w:rStyle w:val="cm-string"/>
          <w:rFonts w:ascii="Consolas" w:hAnsi="Consolas"/>
          <w:color w:val="FFE083"/>
          <w:sz w:val="27"/>
          <w:szCs w:val="27"/>
        </w:rPr>
        <w:t>'Transylvania'</w:t>
      </w:r>
      <w:r>
        <w:rPr>
          <w:rFonts w:ascii="Consolas" w:hAnsi="Consolas"/>
          <w:color w:val="FFFFFF"/>
          <w:sz w:val="27"/>
          <w:szCs w:val="27"/>
        </w:rPr>
        <w:t>,</w:t>
      </w:r>
    </w:p>
    <w:p w14:paraId="3A91F68E"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preferences</w:t>
      </w:r>
      <w:r>
        <w:rPr>
          <w:rFonts w:ascii="Consolas" w:hAnsi="Consolas"/>
          <w:color w:val="FFFFFF"/>
          <w:sz w:val="27"/>
          <w:szCs w:val="27"/>
        </w:rPr>
        <w:t>: {</w:t>
      </w:r>
    </w:p>
    <w:p w14:paraId="0CAC79BC"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day</w:t>
      </w:r>
      <w:r>
        <w:rPr>
          <w:rFonts w:ascii="Consolas" w:hAnsi="Consolas"/>
          <w:color w:val="FFFFFF"/>
          <w:sz w:val="27"/>
          <w:szCs w:val="27"/>
        </w:rPr>
        <w:t xml:space="preserve">: </w:t>
      </w:r>
      <w:r>
        <w:rPr>
          <w:rStyle w:val="cm-string"/>
          <w:rFonts w:ascii="Consolas" w:hAnsi="Consolas"/>
          <w:color w:val="FFE083"/>
          <w:sz w:val="27"/>
          <w:szCs w:val="27"/>
        </w:rPr>
        <w:t>'stay inside'</w:t>
      </w:r>
      <w:r>
        <w:rPr>
          <w:rFonts w:ascii="Consolas" w:hAnsi="Consolas"/>
          <w:color w:val="FFFFFF"/>
          <w:sz w:val="27"/>
          <w:szCs w:val="27"/>
        </w:rPr>
        <w:t>,</w:t>
      </w:r>
    </w:p>
    <w:p w14:paraId="4FC6D419"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r>
        <w:rPr>
          <w:rStyle w:val="cm-property"/>
          <w:rFonts w:ascii="Consolas" w:hAnsi="Consolas"/>
          <w:color w:val="83FFF5"/>
          <w:sz w:val="27"/>
          <w:szCs w:val="27"/>
        </w:rPr>
        <w:t>night</w:t>
      </w:r>
      <w:r>
        <w:rPr>
          <w:rFonts w:ascii="Consolas" w:hAnsi="Consolas"/>
          <w:color w:val="FFFFFF"/>
          <w:sz w:val="27"/>
          <w:szCs w:val="27"/>
        </w:rPr>
        <w:t xml:space="preserve">: </w:t>
      </w:r>
      <w:r>
        <w:rPr>
          <w:rStyle w:val="cm-string"/>
          <w:rFonts w:ascii="Consolas" w:hAnsi="Consolas"/>
          <w:color w:val="FFE083"/>
          <w:sz w:val="27"/>
          <w:szCs w:val="27"/>
        </w:rPr>
        <w:t>'satisfy appetite'</w:t>
      </w:r>
    </w:p>
    <w:p w14:paraId="19C3A2C5"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w:t>
      </w:r>
    </w:p>
    <w:p w14:paraId="01481153" w14:textId="77777777" w:rsidR="008D606D" w:rsidRDefault="008D606D" w:rsidP="008D606D">
      <w:pPr>
        <w:pStyle w:val="HTMLPreformatted"/>
        <w:shd w:val="clear" w:color="auto" w:fill="0A0E1D"/>
        <w:rPr>
          <w:rFonts w:ascii="Consolas" w:hAnsi="Consolas"/>
          <w:color w:val="FFFFFF"/>
          <w:sz w:val="27"/>
          <w:szCs w:val="27"/>
        </w:rPr>
      </w:pPr>
      <w:r>
        <w:rPr>
          <w:rFonts w:ascii="Consolas" w:hAnsi="Consolas"/>
          <w:color w:val="FFFFFF"/>
          <w:sz w:val="27"/>
          <w:szCs w:val="27"/>
        </w:rPr>
        <w:t>};</w:t>
      </w:r>
    </w:p>
    <w:p w14:paraId="44CD41A4"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wanted to extract the </w:t>
      </w:r>
      <w:r>
        <w:rPr>
          <w:rStyle w:val="HTMLCode"/>
          <w:rFonts w:ascii="Consolas" w:hAnsi="Consolas"/>
          <w:color w:val="15141F"/>
          <w:shd w:val="clear" w:color="auto" w:fill="EAE9ED"/>
        </w:rPr>
        <w:t>residence</w:t>
      </w:r>
      <w:r>
        <w:rPr>
          <w:rFonts w:ascii="Segoe UI" w:hAnsi="Segoe UI" w:cs="Segoe UI"/>
          <w:color w:val="484848"/>
          <w:sz w:val="27"/>
          <w:szCs w:val="27"/>
        </w:rPr>
        <w:t xml:space="preserve"> property as a variable, we could </w:t>
      </w:r>
      <w:proofErr w:type="gramStart"/>
      <w:r>
        <w:rPr>
          <w:rFonts w:ascii="Segoe UI" w:hAnsi="Segoe UI" w:cs="Segoe UI"/>
          <w:color w:val="484848"/>
          <w:sz w:val="27"/>
          <w:szCs w:val="27"/>
        </w:rPr>
        <w:t>using</w:t>
      </w:r>
      <w:proofErr w:type="gramEnd"/>
      <w:r>
        <w:rPr>
          <w:rFonts w:ascii="Segoe UI" w:hAnsi="Segoe UI" w:cs="Segoe UI"/>
          <w:color w:val="484848"/>
          <w:sz w:val="27"/>
          <w:szCs w:val="27"/>
        </w:rPr>
        <w:t xml:space="preserve"> the following code:</w:t>
      </w:r>
    </w:p>
    <w:p w14:paraId="115C1C08" w14:textId="77777777" w:rsidR="008D606D" w:rsidRDefault="008D606D" w:rsidP="008D60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r>
        <w:rPr>
          <w:rStyle w:val="cm-def"/>
          <w:rFonts w:ascii="Consolas" w:hAnsi="Consolas"/>
          <w:color w:val="B3CCFF"/>
          <w:sz w:val="27"/>
          <w:szCs w:val="27"/>
        </w:rPr>
        <w:t>residence</w:t>
      </w:r>
      <w:r>
        <w:rPr>
          <w:rFonts w:ascii="Consolas" w:hAnsi="Consolas"/>
          <w:color w:val="FFFFFF"/>
          <w:sz w:val="27"/>
          <w:szCs w:val="27"/>
        </w:rPr>
        <w:t xml:space="preserve"> </w:t>
      </w:r>
      <w:r>
        <w:rPr>
          <w:rStyle w:val="cm-operator"/>
          <w:rFonts w:ascii="Consolas" w:hAnsi="Consolas"/>
          <w:color w:val="FFFFFF"/>
          <w:sz w:val="27"/>
          <w:szCs w:val="27"/>
        </w:rPr>
        <w:t>=</w:t>
      </w:r>
      <w:r>
        <w:rPr>
          <w:rFonts w:ascii="Consolas" w:hAnsi="Consolas"/>
          <w:color w:val="FFFFFF"/>
          <w:sz w:val="27"/>
          <w:szCs w:val="27"/>
        </w:rPr>
        <w:t xml:space="preserve"> </w:t>
      </w:r>
      <w:proofErr w:type="spellStart"/>
      <w:proofErr w:type="gramStart"/>
      <w:r>
        <w:rPr>
          <w:rStyle w:val="cm-variable"/>
          <w:rFonts w:ascii="Consolas" w:hAnsi="Consolas"/>
          <w:color w:val="FF8973"/>
          <w:sz w:val="27"/>
          <w:szCs w:val="27"/>
        </w:rPr>
        <w:t>vampire</w:t>
      </w:r>
      <w:r>
        <w:rPr>
          <w:rFonts w:ascii="Consolas" w:hAnsi="Consolas"/>
          <w:color w:val="FFFFFF"/>
          <w:sz w:val="27"/>
          <w:szCs w:val="27"/>
        </w:rPr>
        <w:t>.</w:t>
      </w:r>
      <w:r>
        <w:rPr>
          <w:rStyle w:val="cm-property"/>
          <w:rFonts w:ascii="Consolas" w:hAnsi="Consolas"/>
          <w:color w:val="83FFF5"/>
          <w:sz w:val="27"/>
          <w:szCs w:val="27"/>
        </w:rPr>
        <w:t>residence</w:t>
      </w:r>
      <w:proofErr w:type="spellEnd"/>
      <w:proofErr w:type="gramEnd"/>
      <w:r>
        <w:rPr>
          <w:rFonts w:ascii="Consolas" w:hAnsi="Consolas"/>
          <w:color w:val="FFFFFF"/>
          <w:sz w:val="27"/>
          <w:szCs w:val="27"/>
        </w:rPr>
        <w:t xml:space="preserve">; </w:t>
      </w:r>
    </w:p>
    <w:p w14:paraId="15AC099E" w14:textId="77777777" w:rsidR="008D606D" w:rsidRDefault="008D606D" w:rsidP="008D606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residence</w:t>
      </w:r>
      <w:r>
        <w:rPr>
          <w:rFonts w:ascii="Consolas" w:hAnsi="Consolas"/>
          <w:color w:val="FFFFFF"/>
          <w:sz w:val="27"/>
          <w:szCs w:val="27"/>
        </w:rPr>
        <w:t xml:space="preserve">); </w:t>
      </w:r>
      <w:r>
        <w:rPr>
          <w:rStyle w:val="cm-comment"/>
          <w:rFonts w:ascii="Consolas" w:hAnsi="Consolas"/>
          <w:color w:val="939598"/>
          <w:sz w:val="27"/>
          <w:szCs w:val="27"/>
        </w:rPr>
        <w:t xml:space="preserve">// Prints 'Transylvania' </w:t>
      </w:r>
    </w:p>
    <w:p w14:paraId="03F9BA69"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However, we can also take advantage of a </w:t>
      </w:r>
      <w:proofErr w:type="spellStart"/>
      <w:r>
        <w:rPr>
          <w:rFonts w:ascii="Segoe UI" w:hAnsi="Segoe UI" w:cs="Segoe UI"/>
          <w:color w:val="484848"/>
          <w:sz w:val="27"/>
          <w:szCs w:val="27"/>
        </w:rPr>
        <w:t>destructuring</w:t>
      </w:r>
      <w:proofErr w:type="spellEnd"/>
      <w:r>
        <w:rPr>
          <w:rFonts w:ascii="Segoe UI" w:hAnsi="Segoe UI" w:cs="Segoe UI"/>
          <w:color w:val="484848"/>
          <w:sz w:val="27"/>
          <w:szCs w:val="27"/>
        </w:rPr>
        <w:t xml:space="preserve"> technique called </w:t>
      </w:r>
      <w:proofErr w:type="spellStart"/>
      <w:r>
        <w:rPr>
          <w:rStyle w:val="Emphasis"/>
          <w:rFonts w:ascii="Segoe UI" w:hAnsi="Segoe UI" w:cs="Segoe UI"/>
          <w:color w:val="484848"/>
          <w:sz w:val="27"/>
          <w:szCs w:val="27"/>
        </w:rPr>
        <w:t>destructured</w:t>
      </w:r>
      <w:proofErr w:type="spellEnd"/>
      <w:r>
        <w:rPr>
          <w:rStyle w:val="Emphasis"/>
          <w:rFonts w:ascii="Segoe UI" w:hAnsi="Segoe UI" w:cs="Segoe UI"/>
          <w:color w:val="484848"/>
          <w:sz w:val="27"/>
          <w:szCs w:val="27"/>
        </w:rPr>
        <w:t xml:space="preserve"> assignment</w:t>
      </w:r>
      <w:r>
        <w:rPr>
          <w:rFonts w:ascii="Segoe UI" w:hAnsi="Segoe UI" w:cs="Segoe UI"/>
          <w:color w:val="484848"/>
          <w:sz w:val="27"/>
          <w:szCs w:val="27"/>
        </w:rPr>
        <w:t xml:space="preserve"> to save ourselves some keystrokes. In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we create a variable with the name of an object’s key that is wrapped in curly braces </w:t>
      </w:r>
      <w:proofErr w:type="gramStart"/>
      <w:r>
        <w:rPr>
          <w:rStyle w:val="HTMLCode"/>
          <w:rFonts w:ascii="Consolas" w:hAnsi="Consolas"/>
          <w:color w:val="15141F"/>
          <w:shd w:val="clear" w:color="auto" w:fill="EAE9ED"/>
        </w:rPr>
        <w:t>{ }</w:t>
      </w:r>
      <w:proofErr w:type="gramEnd"/>
      <w:r>
        <w:rPr>
          <w:rFonts w:ascii="Segoe UI" w:hAnsi="Segoe UI" w:cs="Segoe UI"/>
          <w:color w:val="484848"/>
          <w:sz w:val="27"/>
          <w:szCs w:val="27"/>
        </w:rPr>
        <w:t> and assign to it the object. Take a look at the example below:</w:t>
      </w:r>
    </w:p>
    <w:p w14:paraId="1E70F09D" w14:textId="77777777" w:rsidR="008D606D" w:rsidRDefault="008D606D" w:rsidP="008D60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def"/>
          <w:rFonts w:ascii="Consolas" w:hAnsi="Consolas"/>
          <w:color w:val="B3CCFF"/>
          <w:sz w:val="27"/>
          <w:szCs w:val="27"/>
        </w:rPr>
        <w:t>residence</w:t>
      </w:r>
      <w:proofErr w:type="gramEnd"/>
      <w:r>
        <w:rPr>
          <w:rFonts w:ascii="Consolas" w:hAnsi="Consolas"/>
          <w:color w:val="FFFFFF"/>
          <w:sz w:val="27"/>
          <w:szCs w:val="27"/>
        </w:rPr>
        <w:t xml:space="preserve"> } </w:t>
      </w:r>
      <w:r>
        <w:rPr>
          <w:rStyle w:val="cm-operator"/>
          <w:rFonts w:ascii="Consolas" w:hAnsi="Consolas"/>
          <w:color w:val="FFFFFF"/>
          <w:sz w:val="27"/>
          <w:szCs w:val="27"/>
        </w:rPr>
        <w:t>=</w:t>
      </w:r>
      <w:r>
        <w:rPr>
          <w:rFonts w:ascii="Consolas" w:hAnsi="Consolas"/>
          <w:color w:val="FFFFFF"/>
          <w:sz w:val="27"/>
          <w:szCs w:val="27"/>
        </w:rPr>
        <w:t xml:space="preserve"> </w:t>
      </w:r>
      <w:r>
        <w:rPr>
          <w:rStyle w:val="cm-variable"/>
          <w:rFonts w:ascii="Consolas" w:hAnsi="Consolas"/>
          <w:color w:val="FF8973"/>
          <w:sz w:val="27"/>
          <w:szCs w:val="27"/>
        </w:rPr>
        <w:t>vampire</w:t>
      </w:r>
      <w:r>
        <w:rPr>
          <w:rFonts w:ascii="Consolas" w:hAnsi="Consolas"/>
          <w:color w:val="FFFFFF"/>
          <w:sz w:val="27"/>
          <w:szCs w:val="27"/>
        </w:rPr>
        <w:t xml:space="preserve">; </w:t>
      </w:r>
    </w:p>
    <w:p w14:paraId="6DCB7FCA" w14:textId="77777777" w:rsidR="008D606D" w:rsidRDefault="008D606D" w:rsidP="008D606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residence</w:t>
      </w:r>
      <w:r>
        <w:rPr>
          <w:rFonts w:ascii="Consolas" w:hAnsi="Consolas"/>
          <w:color w:val="FFFFFF"/>
          <w:sz w:val="27"/>
          <w:szCs w:val="27"/>
        </w:rPr>
        <w:t xml:space="preserve">); </w:t>
      </w:r>
      <w:r>
        <w:rPr>
          <w:rStyle w:val="cm-comment"/>
          <w:rFonts w:ascii="Consolas" w:hAnsi="Consolas"/>
          <w:color w:val="939598"/>
          <w:sz w:val="27"/>
          <w:szCs w:val="27"/>
        </w:rPr>
        <w:t>// Prints 'Transylvania'</w:t>
      </w:r>
    </w:p>
    <w:p w14:paraId="32F25089"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back at the </w:t>
      </w:r>
      <w:r>
        <w:rPr>
          <w:rStyle w:val="HTMLCode"/>
          <w:rFonts w:ascii="Consolas" w:hAnsi="Consolas"/>
          <w:color w:val="15141F"/>
          <w:shd w:val="clear" w:color="auto" w:fill="EAE9ED"/>
        </w:rPr>
        <w:t>vampire</w:t>
      </w:r>
      <w:r>
        <w:rPr>
          <w:rFonts w:ascii="Segoe UI" w:hAnsi="Segoe UI" w:cs="Segoe UI"/>
          <w:color w:val="484848"/>
          <w:sz w:val="27"/>
          <w:szCs w:val="27"/>
        </w:rPr>
        <w:t> object’s properties in the first code example. Then, in the example above, we declare a new variable </w:t>
      </w:r>
      <w:r>
        <w:rPr>
          <w:rStyle w:val="HTMLCode"/>
          <w:rFonts w:ascii="Consolas" w:hAnsi="Consolas"/>
          <w:color w:val="15141F"/>
          <w:shd w:val="clear" w:color="auto" w:fill="EAE9ED"/>
        </w:rPr>
        <w:t>residence</w:t>
      </w:r>
      <w:r>
        <w:rPr>
          <w:rFonts w:ascii="Segoe UI" w:hAnsi="Segoe UI" w:cs="Segoe UI"/>
          <w:color w:val="484848"/>
          <w:sz w:val="27"/>
          <w:szCs w:val="27"/>
        </w:rPr>
        <w:t> that extracts the value of the </w:t>
      </w:r>
      <w:r>
        <w:rPr>
          <w:rStyle w:val="HTMLCode"/>
          <w:rFonts w:ascii="Consolas" w:hAnsi="Consolas"/>
          <w:color w:val="15141F"/>
          <w:shd w:val="clear" w:color="auto" w:fill="EAE9ED"/>
        </w:rPr>
        <w:t>residence</w:t>
      </w:r>
      <w:r>
        <w:rPr>
          <w:rFonts w:ascii="Segoe UI" w:hAnsi="Segoe UI" w:cs="Segoe UI"/>
          <w:color w:val="484848"/>
          <w:sz w:val="27"/>
          <w:szCs w:val="27"/>
        </w:rPr>
        <w:t> property of </w:t>
      </w:r>
      <w:r>
        <w:rPr>
          <w:rStyle w:val="HTMLCode"/>
          <w:rFonts w:ascii="Consolas" w:hAnsi="Consolas"/>
          <w:color w:val="15141F"/>
          <w:shd w:val="clear" w:color="auto" w:fill="EAE9ED"/>
        </w:rPr>
        <w:t>vampire</w:t>
      </w:r>
      <w:r>
        <w:rPr>
          <w:rFonts w:ascii="Segoe UI" w:hAnsi="Segoe UI" w:cs="Segoe UI"/>
          <w:color w:val="484848"/>
          <w:sz w:val="27"/>
          <w:szCs w:val="27"/>
        </w:rPr>
        <w:t>. When we log the value of </w:t>
      </w:r>
      <w:r>
        <w:rPr>
          <w:rStyle w:val="HTMLCode"/>
          <w:rFonts w:ascii="Consolas" w:hAnsi="Consolas"/>
          <w:color w:val="15141F"/>
          <w:shd w:val="clear" w:color="auto" w:fill="EAE9ED"/>
        </w:rPr>
        <w:t>residence</w:t>
      </w:r>
      <w:r>
        <w:rPr>
          <w:rFonts w:ascii="Segoe UI" w:hAnsi="Segoe UI" w:cs="Segoe UI"/>
          <w:color w:val="484848"/>
          <w:sz w:val="27"/>
          <w:szCs w:val="27"/>
        </w:rPr>
        <w:t> to the console, </w:t>
      </w:r>
      <w:r>
        <w:rPr>
          <w:rStyle w:val="HTMLCode"/>
          <w:rFonts w:ascii="Consolas" w:hAnsi="Consolas"/>
          <w:color w:val="15141F"/>
          <w:shd w:val="clear" w:color="auto" w:fill="EAE9ED"/>
        </w:rPr>
        <w:t>'Transylvania'</w:t>
      </w:r>
      <w:r>
        <w:rPr>
          <w:rFonts w:ascii="Segoe UI" w:hAnsi="Segoe UI" w:cs="Segoe UI"/>
          <w:color w:val="484848"/>
          <w:sz w:val="27"/>
          <w:szCs w:val="27"/>
        </w:rPr>
        <w:t> is printed.</w:t>
      </w:r>
    </w:p>
    <w:p w14:paraId="15085DD5"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 xml:space="preserve">We can even use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to grab nested properties of an object:</w:t>
      </w:r>
    </w:p>
    <w:p w14:paraId="7D04617B" w14:textId="77777777" w:rsidR="008D606D" w:rsidRDefault="008D606D" w:rsidP="008D60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gramStart"/>
      <w:r>
        <w:rPr>
          <w:rFonts w:ascii="Consolas" w:hAnsi="Consolas"/>
          <w:color w:val="FFFFFF"/>
          <w:sz w:val="27"/>
          <w:szCs w:val="27"/>
        </w:rPr>
        <w:t xml:space="preserve">{ </w:t>
      </w:r>
      <w:r>
        <w:rPr>
          <w:rStyle w:val="cm-def"/>
          <w:rFonts w:ascii="Consolas" w:hAnsi="Consolas"/>
          <w:color w:val="B3CCFF"/>
          <w:sz w:val="27"/>
          <w:szCs w:val="27"/>
        </w:rPr>
        <w:t>day</w:t>
      </w:r>
      <w:proofErr w:type="gramEnd"/>
      <w:r>
        <w:rPr>
          <w:rFonts w:ascii="Consolas" w:hAnsi="Consolas"/>
          <w:color w:val="FFFFFF"/>
          <w:sz w:val="27"/>
          <w:szCs w:val="27"/>
        </w:rPr>
        <w:t xml:space="preserve"> }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vampire</w:t>
      </w:r>
      <w:r>
        <w:rPr>
          <w:rFonts w:ascii="Consolas" w:hAnsi="Consolas"/>
          <w:color w:val="FFFFFF"/>
          <w:sz w:val="27"/>
          <w:szCs w:val="27"/>
        </w:rPr>
        <w:t>.</w:t>
      </w:r>
      <w:r>
        <w:rPr>
          <w:rStyle w:val="cm-property"/>
          <w:rFonts w:ascii="Consolas" w:hAnsi="Consolas"/>
          <w:color w:val="83FFF5"/>
          <w:sz w:val="27"/>
          <w:szCs w:val="27"/>
        </w:rPr>
        <w:t>preferences</w:t>
      </w:r>
      <w:proofErr w:type="spellEnd"/>
      <w:r>
        <w:rPr>
          <w:rFonts w:ascii="Consolas" w:hAnsi="Consolas"/>
          <w:color w:val="FFFFFF"/>
          <w:sz w:val="27"/>
          <w:szCs w:val="27"/>
        </w:rPr>
        <w:t xml:space="preserve">; </w:t>
      </w:r>
    </w:p>
    <w:p w14:paraId="2C1CB93A" w14:textId="77777777" w:rsidR="008D606D" w:rsidRDefault="008D606D" w:rsidP="008D606D">
      <w:pPr>
        <w:pStyle w:val="HTMLPreformatted"/>
        <w:shd w:val="clear" w:color="auto" w:fill="0A0E1D"/>
        <w:rPr>
          <w:rFonts w:ascii="Consolas" w:hAnsi="Consolas"/>
          <w:color w:val="FFFFFF"/>
          <w:sz w:val="27"/>
          <w:szCs w:val="27"/>
        </w:rPr>
      </w:pPr>
      <w:r>
        <w:rPr>
          <w:rStyle w:val="cm-variable"/>
          <w:rFonts w:ascii="Consolas" w:hAnsi="Consolas"/>
          <w:color w:val="FF8973"/>
          <w:sz w:val="27"/>
          <w:szCs w:val="27"/>
        </w:rPr>
        <w:t>console</w:t>
      </w:r>
      <w:r>
        <w:rPr>
          <w:rFonts w:ascii="Consolas" w:hAnsi="Consolas"/>
          <w:color w:val="FFFFFF"/>
          <w:sz w:val="27"/>
          <w:szCs w:val="27"/>
        </w:rPr>
        <w:t>.</w:t>
      </w:r>
      <w:r>
        <w:rPr>
          <w:rStyle w:val="cm-property"/>
          <w:rFonts w:ascii="Consolas" w:hAnsi="Consolas"/>
          <w:color w:val="83FFF5"/>
          <w:sz w:val="27"/>
          <w:szCs w:val="27"/>
        </w:rPr>
        <w:t>log</w:t>
      </w:r>
      <w:r>
        <w:rPr>
          <w:rFonts w:ascii="Consolas" w:hAnsi="Consolas"/>
          <w:color w:val="FFFFFF"/>
          <w:sz w:val="27"/>
          <w:szCs w:val="27"/>
        </w:rPr>
        <w:t>(</w:t>
      </w:r>
      <w:r>
        <w:rPr>
          <w:rStyle w:val="cm-variable"/>
          <w:rFonts w:ascii="Consolas" w:hAnsi="Consolas"/>
          <w:color w:val="FF8973"/>
          <w:sz w:val="27"/>
          <w:szCs w:val="27"/>
        </w:rPr>
        <w:t>day</w:t>
      </w:r>
      <w:r>
        <w:rPr>
          <w:rFonts w:ascii="Consolas" w:hAnsi="Consolas"/>
          <w:color w:val="FFFFFF"/>
          <w:sz w:val="27"/>
          <w:szCs w:val="27"/>
        </w:rPr>
        <w:t xml:space="preserve">); </w:t>
      </w:r>
      <w:r>
        <w:rPr>
          <w:rStyle w:val="cm-comment"/>
          <w:rFonts w:ascii="Consolas" w:hAnsi="Consolas"/>
          <w:color w:val="939598"/>
          <w:sz w:val="27"/>
          <w:szCs w:val="27"/>
        </w:rPr>
        <w:t>// Prints 'stay inside'</w:t>
      </w:r>
    </w:p>
    <w:p w14:paraId="64FA9E31" w14:textId="77777777" w:rsidR="008D606D" w:rsidRDefault="008D606D" w:rsidP="008D606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D939982" w14:textId="77777777" w:rsidR="008D606D" w:rsidRDefault="008D606D" w:rsidP="008D606D">
      <w:pPr>
        <w:rPr>
          <w:rFonts w:ascii="Segoe UI" w:hAnsi="Segoe UI" w:cs="Segoe UI"/>
          <w:color w:val="484848"/>
          <w:sz w:val="27"/>
          <w:szCs w:val="27"/>
        </w:rPr>
      </w:pPr>
      <w:r>
        <w:rPr>
          <w:rFonts w:ascii="Segoe UI" w:hAnsi="Segoe UI" w:cs="Segoe UI"/>
          <w:b/>
          <w:bCs/>
          <w:color w:val="484848"/>
          <w:sz w:val="27"/>
          <w:szCs w:val="27"/>
        </w:rPr>
        <w:t>1.</w:t>
      </w:r>
    </w:p>
    <w:p w14:paraId="22751D05"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Use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to create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variable named </w:t>
      </w:r>
      <w:r>
        <w:rPr>
          <w:rStyle w:val="HTMLCode"/>
          <w:rFonts w:ascii="Consolas" w:hAnsi="Consolas"/>
          <w:color w:val="15141F"/>
          <w:shd w:val="clear" w:color="auto" w:fill="EAE9ED"/>
        </w:rPr>
        <w:t>functionality</w:t>
      </w:r>
      <w:r>
        <w:rPr>
          <w:rFonts w:ascii="Segoe UI" w:hAnsi="Segoe UI" w:cs="Segoe UI"/>
          <w:color w:val="484848"/>
          <w:sz w:val="27"/>
          <w:szCs w:val="27"/>
        </w:rPr>
        <w:t> that extracts the </w:t>
      </w:r>
      <w:r>
        <w:rPr>
          <w:rStyle w:val="HTMLCode"/>
          <w:rFonts w:ascii="Consolas" w:hAnsi="Consolas"/>
          <w:color w:val="15141F"/>
          <w:shd w:val="clear" w:color="auto" w:fill="EAE9ED"/>
        </w:rPr>
        <w:t>functionality</w:t>
      </w:r>
      <w:r>
        <w:rPr>
          <w:rFonts w:ascii="Segoe UI" w:hAnsi="Segoe UI" w:cs="Segoe UI"/>
          <w:color w:val="484848"/>
          <w:sz w:val="27"/>
          <w:szCs w:val="27"/>
        </w:rPr>
        <w:t> property of </w:t>
      </w:r>
      <w:r>
        <w:rPr>
          <w:rStyle w:val="HTMLCode"/>
          <w:rFonts w:ascii="Consolas" w:hAnsi="Consolas"/>
          <w:color w:val="15141F"/>
          <w:shd w:val="clear" w:color="auto" w:fill="EAE9ED"/>
        </w:rPr>
        <w:t>robot</w:t>
      </w:r>
      <w:r>
        <w:rPr>
          <w:rFonts w:ascii="Segoe UI" w:hAnsi="Segoe UI" w:cs="Segoe UI"/>
          <w:color w:val="484848"/>
          <w:sz w:val="27"/>
          <w:szCs w:val="27"/>
        </w:rPr>
        <w:t>.</w:t>
      </w:r>
    </w:p>
    <w:p w14:paraId="01E707FC" w14:textId="77777777" w:rsidR="008D606D" w:rsidRDefault="008D606D" w:rsidP="008D606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If you need a reminder on how to use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review the example in the narrative or check the hint.</w:t>
      </w:r>
    </w:p>
    <w:p w14:paraId="172A06BF" w14:textId="77777777" w:rsidR="008D606D" w:rsidRDefault="008D606D" w:rsidP="008D606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425189B5"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syntax of using </w:t>
      </w:r>
      <w:proofErr w:type="spellStart"/>
      <w:r>
        <w:rPr>
          <w:rFonts w:ascii="Segoe UI" w:hAnsi="Segoe UI" w:cs="Segoe UI"/>
          <w:color w:val="484848"/>
          <w:sz w:val="27"/>
          <w:szCs w:val="27"/>
        </w:rPr>
        <w:t>destructured</w:t>
      </w:r>
      <w:proofErr w:type="spellEnd"/>
      <w:r>
        <w:rPr>
          <w:rFonts w:ascii="Segoe UI" w:hAnsi="Segoe UI" w:cs="Segoe UI"/>
          <w:color w:val="484848"/>
          <w:sz w:val="27"/>
          <w:szCs w:val="27"/>
        </w:rPr>
        <w:t xml:space="preserve"> assignment will look like:</w:t>
      </w:r>
    </w:p>
    <w:p w14:paraId="4D1CB7B3" w14:textId="77777777" w:rsidR="008D606D" w:rsidRDefault="008D606D" w:rsidP="008D606D">
      <w:pPr>
        <w:pStyle w:val="HTMLPreformatted"/>
        <w:shd w:val="clear" w:color="auto" w:fill="0A0E1D"/>
        <w:rPr>
          <w:rFonts w:ascii="Consolas" w:hAnsi="Consolas"/>
          <w:color w:val="FFFFFF"/>
          <w:sz w:val="27"/>
          <w:szCs w:val="27"/>
        </w:rPr>
      </w:pPr>
      <w:proofErr w:type="spellStart"/>
      <w:r>
        <w:rPr>
          <w:rStyle w:val="cm-keyword"/>
          <w:rFonts w:ascii="Consolas" w:hAnsi="Consolas"/>
          <w:color w:val="B3CCFF"/>
          <w:sz w:val="27"/>
          <w:szCs w:val="27"/>
        </w:rPr>
        <w:t>const</w:t>
      </w:r>
      <w:proofErr w:type="spellEnd"/>
      <w:r>
        <w:rPr>
          <w:rFonts w:ascii="Consolas" w:hAnsi="Consolas"/>
          <w:color w:val="FFFFFF"/>
          <w:sz w:val="27"/>
          <w:szCs w:val="27"/>
        </w:rPr>
        <w:t xml:space="preserve"> </w:t>
      </w:r>
      <w:proofErr w:type="gramStart"/>
      <w:r>
        <w:rPr>
          <w:rFonts w:ascii="Consolas" w:hAnsi="Consolas"/>
          <w:color w:val="FFFFFF"/>
          <w:sz w:val="27"/>
          <w:szCs w:val="27"/>
        </w:rPr>
        <w:t xml:space="preserve">{ </w:t>
      </w:r>
      <w:proofErr w:type="spellStart"/>
      <w:r>
        <w:rPr>
          <w:rStyle w:val="cm-def"/>
          <w:rFonts w:ascii="Consolas" w:hAnsi="Consolas"/>
          <w:color w:val="B3CCFF"/>
          <w:sz w:val="27"/>
          <w:szCs w:val="27"/>
        </w:rPr>
        <w:t>propertyName</w:t>
      </w:r>
      <w:proofErr w:type="spellEnd"/>
      <w:proofErr w:type="gramEnd"/>
      <w:r>
        <w:rPr>
          <w:rFonts w:ascii="Consolas" w:hAnsi="Consolas"/>
          <w:color w:val="FFFFFF"/>
          <w:sz w:val="27"/>
          <w:szCs w:val="27"/>
        </w:rPr>
        <w:t xml:space="preserve"> } </w:t>
      </w:r>
      <w:r>
        <w:rPr>
          <w:rStyle w:val="cm-operator"/>
          <w:rFonts w:ascii="Consolas" w:hAnsi="Consolas"/>
          <w:color w:val="FFFFFF"/>
          <w:sz w:val="27"/>
          <w:szCs w:val="27"/>
        </w:rPr>
        <w:t>=</w:t>
      </w:r>
      <w:r>
        <w:rPr>
          <w:rFonts w:ascii="Consolas" w:hAnsi="Consolas"/>
          <w:color w:val="FFFFFF"/>
          <w:sz w:val="27"/>
          <w:szCs w:val="27"/>
        </w:rPr>
        <w:t xml:space="preserve"> </w:t>
      </w:r>
      <w:proofErr w:type="spellStart"/>
      <w:r>
        <w:rPr>
          <w:rStyle w:val="cm-variable"/>
          <w:rFonts w:ascii="Consolas" w:hAnsi="Consolas"/>
          <w:color w:val="FF8973"/>
          <w:sz w:val="27"/>
          <w:szCs w:val="27"/>
        </w:rPr>
        <w:t>obj</w:t>
      </w:r>
      <w:proofErr w:type="spellEnd"/>
      <w:r>
        <w:rPr>
          <w:rFonts w:ascii="Consolas" w:hAnsi="Consolas"/>
          <w:color w:val="FFFFFF"/>
          <w:sz w:val="27"/>
          <w:szCs w:val="27"/>
        </w:rPr>
        <w:t>;</w:t>
      </w:r>
    </w:p>
    <w:p w14:paraId="61C02AC9" w14:textId="77777777" w:rsidR="008D606D" w:rsidRDefault="008D606D" w:rsidP="008D606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4365C47" w14:textId="77777777" w:rsidR="008D606D" w:rsidRDefault="008D606D" w:rsidP="008D606D">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Since </w:t>
      </w:r>
      <w:r>
        <w:rPr>
          <w:rStyle w:val="HTMLCode"/>
          <w:rFonts w:ascii="Consolas" w:hAnsi="Consolas"/>
          <w:color w:val="15141F"/>
          <w:shd w:val="clear" w:color="auto" w:fill="EAE9ED"/>
        </w:rPr>
        <w:t>functionality</w:t>
      </w:r>
      <w:r>
        <w:rPr>
          <w:rFonts w:ascii="Segoe UI" w:hAnsi="Segoe UI" w:cs="Segoe UI"/>
          <w:color w:val="484848"/>
          <w:sz w:val="27"/>
          <w:szCs w:val="27"/>
        </w:rPr>
        <w:t> is referencing </w:t>
      </w:r>
      <w:proofErr w:type="spellStart"/>
      <w:proofErr w:type="gramStart"/>
      <w:r>
        <w:rPr>
          <w:rStyle w:val="HTMLCode"/>
          <w:rFonts w:ascii="Consolas" w:hAnsi="Consolas"/>
          <w:color w:val="15141F"/>
          <w:shd w:val="clear" w:color="auto" w:fill="EAE9ED"/>
        </w:rPr>
        <w:t>robot.functionality</w:t>
      </w:r>
      <w:proofErr w:type="spellEnd"/>
      <w:proofErr w:type="gramEnd"/>
      <w:r>
        <w:rPr>
          <w:rFonts w:ascii="Segoe UI" w:hAnsi="Segoe UI" w:cs="Segoe UI"/>
          <w:color w:val="484848"/>
          <w:sz w:val="27"/>
          <w:szCs w:val="27"/>
        </w:rPr>
        <w:t> we can call the methods available to </w:t>
      </w:r>
      <w:proofErr w:type="spellStart"/>
      <w:r>
        <w:rPr>
          <w:rStyle w:val="HTMLCode"/>
          <w:rFonts w:ascii="Consolas" w:hAnsi="Consolas"/>
          <w:color w:val="15141F"/>
          <w:shd w:val="clear" w:color="auto" w:fill="EAE9ED"/>
        </w:rPr>
        <w:t>robot.functionality</w:t>
      </w:r>
      <w:proofErr w:type="spellEnd"/>
      <w:r>
        <w:rPr>
          <w:rFonts w:ascii="Segoe UI" w:hAnsi="Segoe UI" w:cs="Segoe UI"/>
          <w:color w:val="484848"/>
          <w:sz w:val="27"/>
          <w:szCs w:val="27"/>
        </w:rPr>
        <w:t> simply through </w:t>
      </w:r>
      <w:r>
        <w:rPr>
          <w:rStyle w:val="HTMLCode"/>
          <w:rFonts w:ascii="Consolas" w:hAnsi="Consolas"/>
          <w:color w:val="15141F"/>
          <w:shd w:val="clear" w:color="auto" w:fill="EAE9ED"/>
        </w:rPr>
        <w:t>functionality</w:t>
      </w:r>
      <w:r>
        <w:rPr>
          <w:rFonts w:ascii="Segoe UI" w:hAnsi="Segoe UI" w:cs="Segoe UI"/>
          <w:color w:val="484848"/>
          <w:sz w:val="27"/>
          <w:szCs w:val="27"/>
        </w:rPr>
        <w:t>.</w:t>
      </w:r>
    </w:p>
    <w:p w14:paraId="547EE1EA" w14:textId="77777777" w:rsidR="008D606D" w:rsidRDefault="008D606D" w:rsidP="008D606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Take advantage of this shortcut and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.beep</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on </w:t>
      </w:r>
      <w:r>
        <w:rPr>
          <w:rStyle w:val="HTMLCode"/>
          <w:rFonts w:ascii="Consolas" w:hAnsi="Consolas"/>
          <w:color w:val="15141F"/>
          <w:shd w:val="clear" w:color="auto" w:fill="EAE9ED"/>
        </w:rPr>
        <w:t>functionality</w:t>
      </w:r>
      <w:r>
        <w:rPr>
          <w:rFonts w:ascii="Segoe UI" w:hAnsi="Segoe UI" w:cs="Segoe UI"/>
          <w:color w:val="484848"/>
          <w:sz w:val="27"/>
          <w:szCs w:val="27"/>
        </w:rPr>
        <w:t>.</w:t>
      </w:r>
    </w:p>
    <w:p w14:paraId="22ADAAD9" w14:textId="77777777" w:rsidR="008D606D" w:rsidRDefault="008D606D" w:rsidP="008D606D">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B7FFC54" w14:textId="77777777" w:rsidR="008D606D" w:rsidRDefault="008D606D" w:rsidP="008D606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think of </w:t>
      </w:r>
      <w:r>
        <w:rPr>
          <w:rStyle w:val="HTMLCode"/>
          <w:rFonts w:ascii="Consolas" w:hAnsi="Consolas"/>
          <w:color w:val="15141F"/>
          <w:shd w:val="clear" w:color="auto" w:fill="EAE9ED"/>
        </w:rPr>
        <w:t>functionality</w:t>
      </w:r>
      <w:r>
        <w:rPr>
          <w:rFonts w:ascii="Segoe UI" w:hAnsi="Segoe UI" w:cs="Segoe UI"/>
          <w:color w:val="484848"/>
          <w:sz w:val="27"/>
          <w:szCs w:val="27"/>
        </w:rPr>
        <w:t> as the object that was pulled out of </w:t>
      </w:r>
      <w:proofErr w:type="spellStart"/>
      <w:proofErr w:type="gramStart"/>
      <w:r>
        <w:rPr>
          <w:rStyle w:val="HTMLCode"/>
          <w:rFonts w:ascii="Consolas" w:hAnsi="Consolas"/>
          <w:color w:val="15141F"/>
          <w:shd w:val="clear" w:color="auto" w:fill="EAE9ED"/>
        </w:rPr>
        <w:t>robot.functionality</w:t>
      </w:r>
      <w:proofErr w:type="spellEnd"/>
      <w:proofErr w:type="gramEnd"/>
      <w:r>
        <w:rPr>
          <w:rFonts w:ascii="Segoe UI" w:hAnsi="Segoe UI" w:cs="Segoe UI"/>
          <w:color w:val="484848"/>
          <w:sz w:val="27"/>
          <w:szCs w:val="27"/>
        </w:rPr>
        <w:t xml:space="preserve">. To </w:t>
      </w:r>
      <w:proofErr w:type="gramStart"/>
      <w:r>
        <w:rPr>
          <w:rFonts w:ascii="Segoe UI" w:hAnsi="Segoe UI" w:cs="Segoe UI"/>
          <w:color w:val="484848"/>
          <w:sz w:val="27"/>
          <w:szCs w:val="27"/>
        </w:rPr>
        <w:t>call </w:t>
      </w:r>
      <w:r>
        <w:rPr>
          <w:rStyle w:val="HTMLCode"/>
          <w:rFonts w:ascii="Consolas" w:hAnsi="Consolas"/>
          <w:color w:val="15141F"/>
          <w:shd w:val="clear" w:color="auto" w:fill="EAE9ED"/>
        </w:rPr>
        <w:t>.beep</w:t>
      </w:r>
      <w:proofErr w:type="gramEnd"/>
      <w:r>
        <w:rPr>
          <w:rStyle w:val="HTMLCode"/>
          <w:rFonts w:ascii="Consolas" w:hAnsi="Consolas"/>
          <w:color w:val="15141F"/>
          <w:shd w:val="clear" w:color="auto" w:fill="EAE9ED"/>
        </w:rPr>
        <w:t>()</w:t>
      </w:r>
      <w:r>
        <w:rPr>
          <w:rFonts w:ascii="Segoe UI" w:hAnsi="Segoe UI" w:cs="Segoe UI"/>
          <w:color w:val="484848"/>
          <w:sz w:val="27"/>
          <w:szCs w:val="27"/>
        </w:rPr>
        <w:t>, use dot notation with the name of the method and a set of parentheses:</w:t>
      </w:r>
    </w:p>
    <w:p w14:paraId="780016E0" w14:textId="77777777" w:rsidR="008D606D" w:rsidRDefault="008D606D" w:rsidP="008D606D">
      <w:pPr>
        <w:pStyle w:val="HTMLPreformatted"/>
        <w:shd w:val="clear" w:color="auto" w:fill="0A0E1D"/>
        <w:rPr>
          <w:rFonts w:ascii="Consolas" w:hAnsi="Consolas"/>
          <w:color w:val="FFFFFF"/>
          <w:sz w:val="27"/>
          <w:szCs w:val="27"/>
        </w:rPr>
      </w:pPr>
      <w:proofErr w:type="spellStart"/>
      <w:proofErr w:type="gramStart"/>
      <w:r>
        <w:rPr>
          <w:rStyle w:val="cm-variable"/>
          <w:rFonts w:ascii="Consolas" w:hAnsi="Consolas"/>
          <w:color w:val="FF8973"/>
          <w:sz w:val="27"/>
          <w:szCs w:val="27"/>
        </w:rPr>
        <w:t>functionality</w:t>
      </w:r>
      <w:r>
        <w:rPr>
          <w:rFonts w:ascii="Consolas" w:hAnsi="Consolas"/>
          <w:color w:val="FFFFFF"/>
          <w:sz w:val="27"/>
          <w:szCs w:val="27"/>
        </w:rPr>
        <w:t>.</w:t>
      </w:r>
      <w:r>
        <w:rPr>
          <w:rStyle w:val="cm-property"/>
          <w:rFonts w:ascii="Consolas" w:hAnsi="Consolas"/>
          <w:color w:val="83FFF5"/>
          <w:sz w:val="27"/>
          <w:szCs w:val="27"/>
        </w:rPr>
        <w:t>beep</w:t>
      </w:r>
      <w:proofErr w:type="spellEnd"/>
      <w:proofErr w:type="gramEnd"/>
      <w:r>
        <w:rPr>
          <w:rFonts w:ascii="Consolas" w:hAnsi="Consolas"/>
          <w:color w:val="FFFFFF"/>
          <w:sz w:val="27"/>
          <w:szCs w:val="27"/>
        </w:rPr>
        <w:t>();</w:t>
      </w:r>
    </w:p>
    <w:p w14:paraId="5ADFFA93" w14:textId="3ADB15C7" w:rsidR="008D606D" w:rsidRDefault="008D606D"/>
    <w:p w14:paraId="3A89EAA2"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B65D4">
        <w:rPr>
          <w:rFonts w:ascii="Consolas" w:eastAsia="Times New Roman" w:hAnsi="Consolas" w:cs="Times New Roman"/>
          <w:color w:val="B3CCFF"/>
          <w:sz w:val="21"/>
          <w:szCs w:val="21"/>
          <w:lang w:eastAsia="en-IN"/>
        </w:rPr>
        <w:t>const</w:t>
      </w:r>
      <w:proofErr w:type="spellEnd"/>
      <w:r w:rsidRPr="005B65D4">
        <w:rPr>
          <w:rFonts w:ascii="Consolas" w:eastAsia="Times New Roman" w:hAnsi="Consolas" w:cs="Times New Roman"/>
          <w:color w:val="B3CCFF"/>
          <w:sz w:val="21"/>
          <w:szCs w:val="21"/>
          <w:lang w:eastAsia="en-IN"/>
        </w:rPr>
        <w:t> robot</w:t>
      </w:r>
      <w:r w:rsidRPr="005B65D4">
        <w:rPr>
          <w:rFonts w:ascii="Consolas" w:eastAsia="Times New Roman" w:hAnsi="Consolas" w:cs="Times New Roman"/>
          <w:color w:val="FFFFFF"/>
          <w:sz w:val="21"/>
          <w:szCs w:val="21"/>
          <w:lang w:eastAsia="en-IN"/>
        </w:rPr>
        <w:t> = {</w:t>
      </w:r>
    </w:p>
    <w:p w14:paraId="57FB1D5F"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r w:rsidRPr="005B65D4">
        <w:rPr>
          <w:rFonts w:ascii="Consolas" w:eastAsia="Times New Roman" w:hAnsi="Consolas" w:cs="Times New Roman"/>
          <w:color w:val="83FFF5"/>
          <w:sz w:val="21"/>
          <w:szCs w:val="21"/>
          <w:lang w:eastAsia="en-IN"/>
        </w:rPr>
        <w:t>model</w:t>
      </w:r>
      <w:r w:rsidRPr="005B65D4">
        <w:rPr>
          <w:rFonts w:ascii="Consolas" w:eastAsia="Times New Roman" w:hAnsi="Consolas" w:cs="Times New Roman"/>
          <w:color w:val="FFFFFF"/>
          <w:sz w:val="21"/>
          <w:szCs w:val="21"/>
          <w:lang w:eastAsia="en-IN"/>
        </w:rPr>
        <w:t>: </w:t>
      </w:r>
      <w:r w:rsidRPr="005B65D4">
        <w:rPr>
          <w:rFonts w:ascii="Consolas" w:eastAsia="Times New Roman" w:hAnsi="Consolas" w:cs="Times New Roman"/>
          <w:color w:val="FFE083"/>
          <w:sz w:val="21"/>
          <w:szCs w:val="21"/>
          <w:lang w:eastAsia="en-IN"/>
        </w:rPr>
        <w:t>'1E78V2'</w:t>
      </w:r>
      <w:r w:rsidRPr="005B65D4">
        <w:rPr>
          <w:rFonts w:ascii="Consolas" w:eastAsia="Times New Roman" w:hAnsi="Consolas" w:cs="Times New Roman"/>
          <w:color w:val="FFFFFF"/>
          <w:sz w:val="21"/>
          <w:szCs w:val="21"/>
          <w:lang w:eastAsia="en-IN"/>
        </w:rPr>
        <w:t>,</w:t>
      </w:r>
    </w:p>
    <w:p w14:paraId="57A29B27"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roofErr w:type="spellStart"/>
      <w:r w:rsidRPr="005B65D4">
        <w:rPr>
          <w:rFonts w:ascii="Consolas" w:eastAsia="Times New Roman" w:hAnsi="Consolas" w:cs="Times New Roman"/>
          <w:color w:val="83FFF5"/>
          <w:sz w:val="21"/>
          <w:szCs w:val="21"/>
          <w:lang w:eastAsia="en-IN"/>
        </w:rPr>
        <w:t>energyLevel</w:t>
      </w:r>
      <w:proofErr w:type="spellEnd"/>
      <w:r w:rsidRPr="005B65D4">
        <w:rPr>
          <w:rFonts w:ascii="Consolas" w:eastAsia="Times New Roman" w:hAnsi="Consolas" w:cs="Times New Roman"/>
          <w:color w:val="FFFFFF"/>
          <w:sz w:val="21"/>
          <w:szCs w:val="21"/>
          <w:lang w:eastAsia="en-IN"/>
        </w:rPr>
        <w:t>: </w:t>
      </w:r>
      <w:r w:rsidRPr="005B65D4">
        <w:rPr>
          <w:rFonts w:ascii="Consolas" w:eastAsia="Times New Roman" w:hAnsi="Consolas" w:cs="Times New Roman"/>
          <w:color w:val="FF8973"/>
          <w:sz w:val="21"/>
          <w:szCs w:val="21"/>
          <w:lang w:eastAsia="en-IN"/>
        </w:rPr>
        <w:t>100</w:t>
      </w:r>
      <w:r w:rsidRPr="005B65D4">
        <w:rPr>
          <w:rFonts w:ascii="Consolas" w:eastAsia="Times New Roman" w:hAnsi="Consolas" w:cs="Times New Roman"/>
          <w:color w:val="FFFFFF"/>
          <w:sz w:val="21"/>
          <w:szCs w:val="21"/>
          <w:lang w:eastAsia="en-IN"/>
        </w:rPr>
        <w:t>,</w:t>
      </w:r>
    </w:p>
    <w:p w14:paraId="1427189D"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r w:rsidRPr="005B65D4">
        <w:rPr>
          <w:rFonts w:ascii="Consolas" w:eastAsia="Times New Roman" w:hAnsi="Consolas" w:cs="Times New Roman"/>
          <w:color w:val="83FFF5"/>
          <w:sz w:val="21"/>
          <w:szCs w:val="21"/>
          <w:lang w:eastAsia="en-IN"/>
        </w:rPr>
        <w:t>functionality</w:t>
      </w:r>
      <w:r w:rsidRPr="005B65D4">
        <w:rPr>
          <w:rFonts w:ascii="Consolas" w:eastAsia="Times New Roman" w:hAnsi="Consolas" w:cs="Times New Roman"/>
          <w:color w:val="FFFFFF"/>
          <w:sz w:val="21"/>
          <w:szCs w:val="21"/>
          <w:lang w:eastAsia="en-IN"/>
        </w:rPr>
        <w:t>: {</w:t>
      </w:r>
    </w:p>
    <w:p w14:paraId="3AE7F2A9"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roofErr w:type="gramStart"/>
      <w:r w:rsidRPr="005B65D4">
        <w:rPr>
          <w:rFonts w:ascii="Consolas" w:eastAsia="Times New Roman" w:hAnsi="Consolas" w:cs="Times New Roman"/>
          <w:color w:val="FF8973"/>
          <w:sz w:val="21"/>
          <w:szCs w:val="21"/>
          <w:lang w:eastAsia="en-IN"/>
        </w:rPr>
        <w:t>beep</w:t>
      </w:r>
      <w:r w:rsidRPr="005B65D4">
        <w:rPr>
          <w:rFonts w:ascii="Consolas" w:eastAsia="Times New Roman" w:hAnsi="Consolas" w:cs="Times New Roman"/>
          <w:color w:val="FFFFFF"/>
          <w:sz w:val="21"/>
          <w:szCs w:val="21"/>
          <w:lang w:eastAsia="en-IN"/>
        </w:rPr>
        <w:t>(</w:t>
      </w:r>
      <w:proofErr w:type="gramEnd"/>
      <w:r w:rsidRPr="005B65D4">
        <w:rPr>
          <w:rFonts w:ascii="Consolas" w:eastAsia="Times New Roman" w:hAnsi="Consolas" w:cs="Times New Roman"/>
          <w:color w:val="FFFFFF"/>
          <w:sz w:val="21"/>
          <w:szCs w:val="21"/>
          <w:lang w:eastAsia="en-IN"/>
        </w:rPr>
        <w:t>) {</w:t>
      </w:r>
    </w:p>
    <w:p w14:paraId="6F551D00"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roofErr w:type="gramStart"/>
      <w:r w:rsidRPr="005B65D4">
        <w:rPr>
          <w:rFonts w:ascii="Consolas" w:eastAsia="Times New Roman" w:hAnsi="Consolas" w:cs="Times New Roman"/>
          <w:color w:val="FF8973"/>
          <w:sz w:val="21"/>
          <w:szCs w:val="21"/>
          <w:lang w:eastAsia="en-IN"/>
        </w:rPr>
        <w:t>console</w:t>
      </w:r>
      <w:r w:rsidRPr="005B65D4">
        <w:rPr>
          <w:rFonts w:ascii="Consolas" w:eastAsia="Times New Roman" w:hAnsi="Consolas" w:cs="Times New Roman"/>
          <w:color w:val="FFFFFF"/>
          <w:sz w:val="21"/>
          <w:szCs w:val="21"/>
          <w:lang w:eastAsia="en-IN"/>
        </w:rPr>
        <w:t>.</w:t>
      </w:r>
      <w:r w:rsidRPr="005B65D4">
        <w:rPr>
          <w:rFonts w:ascii="Consolas" w:eastAsia="Times New Roman" w:hAnsi="Consolas" w:cs="Times New Roman"/>
          <w:color w:val="83FFF5"/>
          <w:sz w:val="21"/>
          <w:szCs w:val="21"/>
          <w:lang w:eastAsia="en-IN"/>
        </w:rPr>
        <w:t>log</w:t>
      </w:r>
      <w:r w:rsidRPr="005B65D4">
        <w:rPr>
          <w:rFonts w:ascii="Consolas" w:eastAsia="Times New Roman" w:hAnsi="Consolas" w:cs="Times New Roman"/>
          <w:color w:val="FFFFFF"/>
          <w:sz w:val="21"/>
          <w:szCs w:val="21"/>
          <w:lang w:eastAsia="en-IN"/>
        </w:rPr>
        <w:t>(</w:t>
      </w:r>
      <w:proofErr w:type="gramEnd"/>
      <w:r w:rsidRPr="005B65D4">
        <w:rPr>
          <w:rFonts w:ascii="Consolas" w:eastAsia="Times New Roman" w:hAnsi="Consolas" w:cs="Times New Roman"/>
          <w:color w:val="FFE083"/>
          <w:sz w:val="21"/>
          <w:szCs w:val="21"/>
          <w:lang w:eastAsia="en-IN"/>
        </w:rPr>
        <w:t>'Beep </w:t>
      </w:r>
      <w:proofErr w:type="spellStart"/>
      <w:r w:rsidRPr="005B65D4">
        <w:rPr>
          <w:rFonts w:ascii="Consolas" w:eastAsia="Times New Roman" w:hAnsi="Consolas" w:cs="Times New Roman"/>
          <w:color w:val="FFE083"/>
          <w:sz w:val="21"/>
          <w:szCs w:val="21"/>
          <w:lang w:eastAsia="en-IN"/>
        </w:rPr>
        <w:t>Boop</w:t>
      </w:r>
      <w:proofErr w:type="spellEnd"/>
      <w:r w:rsidRPr="005B65D4">
        <w:rPr>
          <w:rFonts w:ascii="Consolas" w:eastAsia="Times New Roman" w:hAnsi="Consolas" w:cs="Times New Roman"/>
          <w:color w:val="FFE083"/>
          <w:sz w:val="21"/>
          <w:szCs w:val="21"/>
          <w:lang w:eastAsia="en-IN"/>
        </w:rPr>
        <w:t>'</w:t>
      </w:r>
      <w:r w:rsidRPr="005B65D4">
        <w:rPr>
          <w:rFonts w:ascii="Consolas" w:eastAsia="Times New Roman" w:hAnsi="Consolas" w:cs="Times New Roman"/>
          <w:color w:val="FFFFFF"/>
          <w:sz w:val="21"/>
          <w:szCs w:val="21"/>
          <w:lang w:eastAsia="en-IN"/>
        </w:rPr>
        <w:t>);</w:t>
      </w:r>
    </w:p>
    <w:p w14:paraId="2F468083"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
    <w:p w14:paraId="3EBCF0A4"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roofErr w:type="spellStart"/>
      <w:proofErr w:type="gramStart"/>
      <w:r w:rsidRPr="005B65D4">
        <w:rPr>
          <w:rFonts w:ascii="Consolas" w:eastAsia="Times New Roman" w:hAnsi="Consolas" w:cs="Times New Roman"/>
          <w:color w:val="FF8973"/>
          <w:sz w:val="21"/>
          <w:szCs w:val="21"/>
          <w:lang w:eastAsia="en-IN"/>
        </w:rPr>
        <w:t>fireLaser</w:t>
      </w:r>
      <w:proofErr w:type="spellEnd"/>
      <w:r w:rsidRPr="005B65D4">
        <w:rPr>
          <w:rFonts w:ascii="Consolas" w:eastAsia="Times New Roman" w:hAnsi="Consolas" w:cs="Times New Roman"/>
          <w:color w:val="FFFFFF"/>
          <w:sz w:val="21"/>
          <w:szCs w:val="21"/>
          <w:lang w:eastAsia="en-IN"/>
        </w:rPr>
        <w:t>(</w:t>
      </w:r>
      <w:proofErr w:type="gramEnd"/>
      <w:r w:rsidRPr="005B65D4">
        <w:rPr>
          <w:rFonts w:ascii="Consolas" w:eastAsia="Times New Roman" w:hAnsi="Consolas" w:cs="Times New Roman"/>
          <w:color w:val="FFFFFF"/>
          <w:sz w:val="21"/>
          <w:szCs w:val="21"/>
          <w:lang w:eastAsia="en-IN"/>
        </w:rPr>
        <w:t>) {</w:t>
      </w:r>
    </w:p>
    <w:p w14:paraId="71688F41"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roofErr w:type="gramStart"/>
      <w:r w:rsidRPr="005B65D4">
        <w:rPr>
          <w:rFonts w:ascii="Consolas" w:eastAsia="Times New Roman" w:hAnsi="Consolas" w:cs="Times New Roman"/>
          <w:color w:val="FF8973"/>
          <w:sz w:val="21"/>
          <w:szCs w:val="21"/>
          <w:lang w:eastAsia="en-IN"/>
        </w:rPr>
        <w:t>console</w:t>
      </w:r>
      <w:r w:rsidRPr="005B65D4">
        <w:rPr>
          <w:rFonts w:ascii="Consolas" w:eastAsia="Times New Roman" w:hAnsi="Consolas" w:cs="Times New Roman"/>
          <w:color w:val="FFFFFF"/>
          <w:sz w:val="21"/>
          <w:szCs w:val="21"/>
          <w:lang w:eastAsia="en-IN"/>
        </w:rPr>
        <w:t>.</w:t>
      </w:r>
      <w:r w:rsidRPr="005B65D4">
        <w:rPr>
          <w:rFonts w:ascii="Consolas" w:eastAsia="Times New Roman" w:hAnsi="Consolas" w:cs="Times New Roman"/>
          <w:color w:val="83FFF5"/>
          <w:sz w:val="21"/>
          <w:szCs w:val="21"/>
          <w:lang w:eastAsia="en-IN"/>
        </w:rPr>
        <w:t>log</w:t>
      </w:r>
      <w:r w:rsidRPr="005B65D4">
        <w:rPr>
          <w:rFonts w:ascii="Consolas" w:eastAsia="Times New Roman" w:hAnsi="Consolas" w:cs="Times New Roman"/>
          <w:color w:val="FFFFFF"/>
          <w:sz w:val="21"/>
          <w:szCs w:val="21"/>
          <w:lang w:eastAsia="en-IN"/>
        </w:rPr>
        <w:t>(</w:t>
      </w:r>
      <w:proofErr w:type="gramEnd"/>
      <w:r w:rsidRPr="005B65D4">
        <w:rPr>
          <w:rFonts w:ascii="Consolas" w:eastAsia="Times New Roman" w:hAnsi="Consolas" w:cs="Times New Roman"/>
          <w:color w:val="FFE083"/>
          <w:sz w:val="21"/>
          <w:szCs w:val="21"/>
          <w:lang w:eastAsia="en-IN"/>
        </w:rPr>
        <w:t>'Pew Pew'</w:t>
      </w:r>
      <w:r w:rsidRPr="005B65D4">
        <w:rPr>
          <w:rFonts w:ascii="Consolas" w:eastAsia="Times New Roman" w:hAnsi="Consolas" w:cs="Times New Roman"/>
          <w:color w:val="FFFFFF"/>
          <w:sz w:val="21"/>
          <w:szCs w:val="21"/>
          <w:lang w:eastAsia="en-IN"/>
        </w:rPr>
        <w:t>);</w:t>
      </w:r>
    </w:p>
    <w:p w14:paraId="534C9BFC"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
    <w:p w14:paraId="3D08F7A0"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  }</w:t>
      </w:r>
    </w:p>
    <w:p w14:paraId="1C10903E"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r w:rsidRPr="005B65D4">
        <w:rPr>
          <w:rFonts w:ascii="Consolas" w:eastAsia="Times New Roman" w:hAnsi="Consolas" w:cs="Times New Roman"/>
          <w:color w:val="FFFFFF"/>
          <w:sz w:val="21"/>
          <w:szCs w:val="21"/>
          <w:lang w:eastAsia="en-IN"/>
        </w:rPr>
        <w:t>};</w:t>
      </w:r>
    </w:p>
    <w:p w14:paraId="427A4934"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p>
    <w:p w14:paraId="68572FF2"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B65D4">
        <w:rPr>
          <w:rFonts w:ascii="Consolas" w:eastAsia="Times New Roman" w:hAnsi="Consolas" w:cs="Times New Roman"/>
          <w:color w:val="B3CCFF"/>
          <w:sz w:val="21"/>
          <w:szCs w:val="21"/>
          <w:lang w:eastAsia="en-IN"/>
        </w:rPr>
        <w:t>const</w:t>
      </w:r>
      <w:proofErr w:type="spellEnd"/>
      <w:r w:rsidRPr="005B65D4">
        <w:rPr>
          <w:rFonts w:ascii="Consolas" w:eastAsia="Times New Roman" w:hAnsi="Consolas" w:cs="Times New Roman"/>
          <w:color w:val="B3CCFF"/>
          <w:sz w:val="21"/>
          <w:szCs w:val="21"/>
          <w:lang w:eastAsia="en-IN"/>
        </w:rPr>
        <w:t> </w:t>
      </w:r>
      <w:proofErr w:type="gramStart"/>
      <w:r w:rsidRPr="005B65D4">
        <w:rPr>
          <w:rFonts w:ascii="Consolas" w:eastAsia="Times New Roman" w:hAnsi="Consolas" w:cs="Times New Roman"/>
          <w:color w:val="FFFFFF"/>
          <w:sz w:val="21"/>
          <w:szCs w:val="21"/>
          <w:lang w:eastAsia="en-IN"/>
        </w:rPr>
        <w:t>{ </w:t>
      </w:r>
      <w:r w:rsidRPr="005B65D4">
        <w:rPr>
          <w:rFonts w:ascii="Consolas" w:eastAsia="Times New Roman" w:hAnsi="Consolas" w:cs="Times New Roman"/>
          <w:color w:val="B3CCFF"/>
          <w:sz w:val="21"/>
          <w:szCs w:val="21"/>
          <w:lang w:eastAsia="en-IN"/>
        </w:rPr>
        <w:t>functionality</w:t>
      </w:r>
      <w:proofErr w:type="gramEnd"/>
      <w:r w:rsidRPr="005B65D4">
        <w:rPr>
          <w:rFonts w:ascii="Consolas" w:eastAsia="Times New Roman" w:hAnsi="Consolas" w:cs="Times New Roman"/>
          <w:color w:val="FFFFFF"/>
          <w:sz w:val="21"/>
          <w:szCs w:val="21"/>
          <w:lang w:eastAsia="en-IN"/>
        </w:rPr>
        <w:t> } = </w:t>
      </w:r>
      <w:r w:rsidRPr="005B65D4">
        <w:rPr>
          <w:rFonts w:ascii="Consolas" w:eastAsia="Times New Roman" w:hAnsi="Consolas" w:cs="Times New Roman"/>
          <w:color w:val="FF8973"/>
          <w:sz w:val="21"/>
          <w:szCs w:val="21"/>
          <w:lang w:eastAsia="en-IN"/>
        </w:rPr>
        <w:t>robot</w:t>
      </w:r>
      <w:r w:rsidRPr="005B65D4">
        <w:rPr>
          <w:rFonts w:ascii="Consolas" w:eastAsia="Times New Roman" w:hAnsi="Consolas" w:cs="Times New Roman"/>
          <w:color w:val="FFFFFF"/>
          <w:sz w:val="21"/>
          <w:szCs w:val="21"/>
          <w:lang w:eastAsia="en-IN"/>
        </w:rPr>
        <w:t>;</w:t>
      </w:r>
    </w:p>
    <w:p w14:paraId="73D751DE"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p>
    <w:p w14:paraId="266CB4A0" w14:textId="77777777" w:rsidR="005B65D4" w:rsidRPr="005B65D4" w:rsidRDefault="005B65D4" w:rsidP="005B65D4">
      <w:pPr>
        <w:shd w:val="clear" w:color="auto" w:fill="1E1E1E"/>
        <w:spacing w:after="0" w:line="330" w:lineRule="atLeast"/>
        <w:rPr>
          <w:rFonts w:ascii="Consolas" w:eastAsia="Times New Roman" w:hAnsi="Consolas" w:cs="Times New Roman"/>
          <w:color w:val="FFFFFF"/>
          <w:sz w:val="21"/>
          <w:szCs w:val="21"/>
          <w:lang w:eastAsia="en-IN"/>
        </w:rPr>
      </w:pPr>
      <w:proofErr w:type="spellStart"/>
      <w:proofErr w:type="gramStart"/>
      <w:r w:rsidRPr="005B65D4">
        <w:rPr>
          <w:rFonts w:ascii="Consolas" w:eastAsia="Times New Roman" w:hAnsi="Consolas" w:cs="Times New Roman"/>
          <w:color w:val="FF8973"/>
          <w:sz w:val="21"/>
          <w:szCs w:val="21"/>
          <w:lang w:eastAsia="en-IN"/>
        </w:rPr>
        <w:t>functionality</w:t>
      </w:r>
      <w:r w:rsidRPr="005B65D4">
        <w:rPr>
          <w:rFonts w:ascii="Consolas" w:eastAsia="Times New Roman" w:hAnsi="Consolas" w:cs="Times New Roman"/>
          <w:color w:val="FFFFFF"/>
          <w:sz w:val="21"/>
          <w:szCs w:val="21"/>
          <w:lang w:eastAsia="en-IN"/>
        </w:rPr>
        <w:t>.</w:t>
      </w:r>
      <w:r w:rsidRPr="005B65D4">
        <w:rPr>
          <w:rFonts w:ascii="Consolas" w:eastAsia="Times New Roman" w:hAnsi="Consolas" w:cs="Times New Roman"/>
          <w:color w:val="83FFF5"/>
          <w:sz w:val="21"/>
          <w:szCs w:val="21"/>
          <w:lang w:eastAsia="en-IN"/>
        </w:rPr>
        <w:t>beep</w:t>
      </w:r>
      <w:proofErr w:type="spellEnd"/>
      <w:proofErr w:type="gramEnd"/>
      <w:r w:rsidRPr="005B65D4">
        <w:rPr>
          <w:rFonts w:ascii="Consolas" w:eastAsia="Times New Roman" w:hAnsi="Consolas" w:cs="Times New Roman"/>
          <w:color w:val="FFFFFF"/>
          <w:sz w:val="21"/>
          <w:szCs w:val="21"/>
          <w:lang w:eastAsia="en-IN"/>
        </w:rPr>
        <w:t>();</w:t>
      </w:r>
    </w:p>
    <w:p w14:paraId="01DF4E09" w14:textId="758C5F5C" w:rsidR="002473B5" w:rsidRDefault="002473B5"/>
    <w:p w14:paraId="3FABEF55" w14:textId="77777777" w:rsidR="00F4481E" w:rsidRDefault="00F4481E" w:rsidP="00F4481E">
      <w:pPr>
        <w:pStyle w:val="Heading1"/>
        <w:rPr>
          <w:rFonts w:ascii="Segoe UI" w:hAnsi="Segoe UI" w:cs="Segoe UI"/>
          <w:color w:val="19191A"/>
        </w:rPr>
      </w:pPr>
      <w:r>
        <w:rPr>
          <w:rFonts w:ascii="Segoe UI" w:hAnsi="Segoe UI" w:cs="Segoe UI"/>
          <w:color w:val="19191A"/>
        </w:rPr>
        <w:lastRenderedPageBreak/>
        <w:t>Built-in Object Methods</w:t>
      </w:r>
    </w:p>
    <w:p w14:paraId="42097050" w14:textId="77777777" w:rsidR="00F4481E" w:rsidRDefault="00F4481E" w:rsidP="00F448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previous exercises we’ve been creating instances of objects that have their own methods. </w:t>
      </w:r>
      <w:proofErr w:type="gramStart"/>
      <w:r>
        <w:rPr>
          <w:rFonts w:ascii="Segoe UI" w:hAnsi="Segoe UI" w:cs="Segoe UI"/>
          <w:color w:val="484848"/>
          <w:sz w:val="27"/>
          <w:szCs w:val="27"/>
        </w:rPr>
        <w:t>But,</w:t>
      </w:r>
      <w:proofErr w:type="gramEnd"/>
      <w:r>
        <w:rPr>
          <w:rFonts w:ascii="Segoe UI" w:hAnsi="Segoe UI" w:cs="Segoe UI"/>
          <w:color w:val="484848"/>
          <w:sz w:val="27"/>
          <w:szCs w:val="27"/>
        </w:rPr>
        <w:t xml:space="preserve"> we can also take advantage of built-in methods for Objects!</w:t>
      </w:r>
    </w:p>
    <w:p w14:paraId="7F267E22" w14:textId="77777777" w:rsidR="00F4481E" w:rsidRDefault="00F4481E" w:rsidP="00F448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we have access to object instance methods like</w:t>
      </w:r>
      <w:proofErr w:type="gramStart"/>
      <w:r>
        <w:rPr>
          <w:rFonts w:ascii="Segoe UI" w:hAnsi="Segoe UI" w:cs="Segoe UI"/>
          <w:color w:val="484848"/>
          <w:sz w:val="27"/>
          <w:szCs w:val="27"/>
        </w:rPr>
        <w: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hasOwnProperty</w:t>
      </w:r>
      <w:proofErr w:type="spellEnd"/>
      <w:proofErr w:type="gramEnd"/>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valueOf</w:t>
      </w:r>
      <w:proofErr w:type="spellEnd"/>
      <w:r>
        <w:rPr>
          <w:rStyle w:val="HTMLCode"/>
          <w:rFonts w:ascii="Consolas" w:hAnsi="Consolas"/>
          <w:color w:val="15141F"/>
          <w:shd w:val="clear" w:color="auto" w:fill="EAE9ED"/>
        </w:rPr>
        <w:t>()</w:t>
      </w:r>
      <w:r>
        <w:rPr>
          <w:rFonts w:ascii="Segoe UI" w:hAnsi="Segoe UI" w:cs="Segoe UI"/>
          <w:color w:val="484848"/>
          <w:sz w:val="27"/>
          <w:szCs w:val="27"/>
        </w:rPr>
        <w:t>, and many more! Practice your documentation reading skills and check out: </w:t>
      </w:r>
      <w:hyperlink r:id="rId10" w:anchor="Methods" w:tgtFrame="_blank" w:history="1">
        <w:r>
          <w:rPr>
            <w:rStyle w:val="Hyperlink"/>
            <w:rFonts w:ascii="Segoe UI" w:hAnsi="Segoe UI" w:cs="Segoe UI"/>
            <w:color w:val="4B35EF"/>
            <w:sz w:val="27"/>
            <w:szCs w:val="27"/>
          </w:rPr>
          <w:t>MDN’s object instance documentation</w:t>
        </w:r>
      </w:hyperlink>
      <w:r>
        <w:rPr>
          <w:rFonts w:ascii="Segoe UI" w:hAnsi="Segoe UI" w:cs="Segoe UI"/>
          <w:color w:val="484848"/>
          <w:sz w:val="27"/>
          <w:szCs w:val="27"/>
        </w:rPr>
        <w:t>.</w:t>
      </w:r>
    </w:p>
    <w:p w14:paraId="02C1CCBA" w14:textId="77777777" w:rsidR="00F4481E" w:rsidRDefault="00F4481E" w:rsidP="00F448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also useful Object class methods such as </w:t>
      </w:r>
      <w:proofErr w:type="spellStart"/>
      <w:r>
        <w:rPr>
          <w:rStyle w:val="HTMLCode"/>
          <w:rFonts w:ascii="Consolas" w:hAnsi="Consolas"/>
          <w:color w:val="15141F"/>
          <w:shd w:val="clear" w:color="auto" w:fill="EAE9ED"/>
        </w:rPr>
        <w:t>Object.assign</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Object.entries</w:t>
      </w:r>
      <w:proofErr w:type="spellEnd"/>
      <w:r>
        <w:rPr>
          <w:rStyle w:val="HTMLCode"/>
          <w:rFonts w:ascii="Consolas" w:hAnsi="Consolas"/>
          <w:color w:val="15141F"/>
          <w:shd w:val="clear" w:color="auto" w:fill="EAE9ED"/>
        </w:rPr>
        <w:t>()</w:t>
      </w:r>
      <w:r>
        <w:rPr>
          <w:rFonts w:ascii="Segoe UI" w:hAnsi="Segoe UI" w:cs="Segoe UI"/>
          <w:color w:val="484848"/>
          <w:sz w:val="27"/>
          <w:szCs w:val="27"/>
        </w:rPr>
        <w:t>, and </w:t>
      </w:r>
      <w:proofErr w:type="spellStart"/>
      <w:r>
        <w:rPr>
          <w:rStyle w:val="HTMLCode"/>
          <w:rFonts w:ascii="Consolas" w:hAnsi="Consolas"/>
          <w:color w:val="15141F"/>
          <w:shd w:val="clear" w:color="auto" w:fill="EAE9ED"/>
        </w:rPr>
        <w:t>Object.keys</w:t>
      </w:r>
      <w:proofErr w:type="spellEnd"/>
      <w:r>
        <w:rPr>
          <w:rStyle w:val="HTMLCode"/>
          <w:rFonts w:ascii="Consolas" w:hAnsi="Consolas"/>
          <w:color w:val="15141F"/>
          <w:shd w:val="clear" w:color="auto" w:fill="EAE9ED"/>
        </w:rPr>
        <w:t>()</w:t>
      </w:r>
      <w:r>
        <w:rPr>
          <w:rFonts w:ascii="Segoe UI" w:hAnsi="Segoe UI" w:cs="Segoe UI"/>
          <w:color w:val="484848"/>
          <w:sz w:val="27"/>
          <w:szCs w:val="27"/>
        </w:rPr>
        <w:t> just to name a few. For a comprehensive list, browse: </w:t>
      </w:r>
      <w:hyperlink r:id="rId11" w:anchor="Methods_of_the_Object_constructor" w:tgtFrame="_blank" w:history="1">
        <w:r>
          <w:rPr>
            <w:rStyle w:val="Hyperlink"/>
            <w:rFonts w:ascii="Segoe UI" w:hAnsi="Segoe UI" w:cs="Segoe UI"/>
            <w:color w:val="4B35EF"/>
            <w:sz w:val="27"/>
            <w:szCs w:val="27"/>
          </w:rPr>
          <w:t>MDN’s object instance documentation</w:t>
        </w:r>
      </w:hyperlink>
      <w:r>
        <w:rPr>
          <w:rFonts w:ascii="Segoe UI" w:hAnsi="Segoe UI" w:cs="Segoe UI"/>
          <w:color w:val="484848"/>
          <w:sz w:val="27"/>
          <w:szCs w:val="27"/>
        </w:rPr>
        <w:t>.</w:t>
      </w:r>
    </w:p>
    <w:p w14:paraId="5FD79E1C" w14:textId="77777777" w:rsidR="00F4481E" w:rsidRDefault="00F4481E" w:rsidP="00F448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get acquainted with some of these methods and their documentation.</w:t>
      </w:r>
    </w:p>
    <w:p w14:paraId="6DD98E42" w14:textId="77777777" w:rsidR="00F4481E" w:rsidRDefault="00F4481E" w:rsidP="00F448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You will see errors as you work through this exercise, but by the end the errors will be fixed!</w:t>
      </w:r>
    </w:p>
    <w:p w14:paraId="4E337502" w14:textId="77777777" w:rsidR="00F4481E" w:rsidRDefault="00F4481E" w:rsidP="00F4481E">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71CB175" w14:textId="77777777" w:rsidR="00F4481E" w:rsidRDefault="00F4481E" w:rsidP="00F4481E">
      <w:pPr>
        <w:rPr>
          <w:rFonts w:ascii="Segoe UI" w:hAnsi="Segoe UI" w:cs="Segoe UI"/>
          <w:color w:val="484848"/>
          <w:sz w:val="27"/>
          <w:szCs w:val="27"/>
        </w:rPr>
      </w:pPr>
      <w:r>
        <w:rPr>
          <w:rFonts w:ascii="Segoe UI" w:hAnsi="Segoe UI" w:cs="Segoe UI"/>
          <w:b/>
          <w:bCs/>
          <w:color w:val="484848"/>
          <w:sz w:val="27"/>
          <w:szCs w:val="27"/>
        </w:rPr>
        <w:t>1.</w:t>
      </w:r>
    </w:p>
    <w:p w14:paraId="12D0A648" w14:textId="77777777" w:rsidR="00F4481E" w:rsidRDefault="00F4481E" w:rsidP="00F4481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main.js</w:t>
      </w:r>
      <w:r>
        <w:rPr>
          <w:rFonts w:ascii="Segoe UI" w:hAnsi="Segoe UI" w:cs="Segoe UI"/>
          <w:color w:val="484848"/>
          <w:sz w:val="27"/>
          <w:szCs w:val="27"/>
        </w:rPr>
        <w:t> there is an object, </w:t>
      </w:r>
      <w:r>
        <w:rPr>
          <w:rStyle w:val="HTMLCode"/>
          <w:rFonts w:ascii="Consolas" w:hAnsi="Consolas"/>
          <w:color w:val="15141F"/>
          <w:shd w:val="clear" w:color="auto" w:fill="EAE9ED"/>
        </w:rPr>
        <w:t>robot</w:t>
      </w:r>
      <w:r>
        <w:rPr>
          <w:rFonts w:ascii="Segoe UI" w:hAnsi="Segoe UI" w:cs="Segoe UI"/>
          <w:color w:val="484848"/>
          <w:sz w:val="27"/>
          <w:szCs w:val="27"/>
        </w:rPr>
        <w:t>. We’d like to grab the property names, otherwise known as keys, and save the keys in an array which is assigned to </w:t>
      </w:r>
      <w:proofErr w:type="spellStart"/>
      <w:r>
        <w:rPr>
          <w:rStyle w:val="HTMLCode"/>
          <w:rFonts w:ascii="Consolas" w:hAnsi="Consolas"/>
          <w:color w:val="15141F"/>
          <w:shd w:val="clear" w:color="auto" w:fill="EAE9ED"/>
        </w:rPr>
        <w:t>robotKeys</w:t>
      </w:r>
      <w:proofErr w:type="spellEnd"/>
      <w:r>
        <w:rPr>
          <w:rFonts w:ascii="Segoe UI" w:hAnsi="Segoe UI" w:cs="Segoe UI"/>
          <w:color w:val="484848"/>
          <w:sz w:val="27"/>
          <w:szCs w:val="27"/>
        </w:rPr>
        <w:t>. However, there’s something missing in the method call.</w:t>
      </w:r>
    </w:p>
    <w:p w14:paraId="6987C449" w14:textId="77777777" w:rsidR="00F4481E" w:rsidRDefault="00F4481E" w:rsidP="00F448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Find out what we have to include by reading </w:t>
      </w:r>
      <w:hyperlink r:id="rId12" w:tgtFrame="_blank" w:history="1">
        <w:r>
          <w:rPr>
            <w:rStyle w:val="Hyperlink"/>
            <w:rFonts w:ascii="Segoe UI" w:hAnsi="Segoe UI" w:cs="Segoe UI"/>
            <w:color w:val="4B35EF"/>
            <w:sz w:val="27"/>
            <w:szCs w:val="27"/>
          </w:rPr>
          <w:t>MDN’s </w:t>
        </w:r>
        <w:proofErr w:type="spellStart"/>
        <w:r>
          <w:rPr>
            <w:rStyle w:val="HTMLCode"/>
            <w:rFonts w:ascii="Consolas" w:hAnsi="Consolas"/>
            <w:color w:val="15141F"/>
            <w:u w:val="single"/>
            <w:shd w:val="clear" w:color="auto" w:fill="EAE9ED"/>
          </w:rPr>
          <w:t>Object.keys</w:t>
        </w:r>
        <w:proofErr w:type="spellEnd"/>
        <w:r>
          <w:rPr>
            <w:rStyle w:val="HTMLCode"/>
            <w:rFonts w:ascii="Consolas" w:hAnsi="Consolas"/>
            <w:color w:val="15141F"/>
            <w:u w:val="single"/>
            <w:shd w:val="clear" w:color="auto" w:fill="EAE9ED"/>
          </w:rPr>
          <w:t>()</w:t>
        </w:r>
        <w:r>
          <w:rPr>
            <w:rStyle w:val="Hyperlink"/>
            <w:rFonts w:ascii="Segoe UI" w:hAnsi="Segoe UI" w:cs="Segoe UI"/>
            <w:color w:val="4B35EF"/>
            <w:sz w:val="27"/>
            <w:szCs w:val="27"/>
          </w:rPr>
          <w:t> documentation</w:t>
        </w:r>
      </w:hyperlink>
      <w:r>
        <w:rPr>
          <w:rFonts w:ascii="Segoe UI" w:hAnsi="Segoe UI" w:cs="Segoe UI"/>
          <w:color w:val="484848"/>
          <w:sz w:val="27"/>
          <w:szCs w:val="27"/>
        </w:rPr>
        <w:t>.</w:t>
      </w:r>
    </w:p>
    <w:p w14:paraId="18822433" w14:textId="77777777" w:rsidR="00F4481E" w:rsidRDefault="00F4481E" w:rsidP="00F4481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53B37FC9" w14:textId="77777777" w:rsidR="00F4481E" w:rsidRDefault="00F4481E" w:rsidP="00F448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look at the example at MDN, it looks like </w:t>
      </w:r>
      <w:proofErr w:type="spellStart"/>
      <w:r>
        <w:rPr>
          <w:rStyle w:val="HTMLCode"/>
          <w:rFonts w:ascii="Consolas" w:hAnsi="Consolas"/>
          <w:color w:val="15141F"/>
          <w:shd w:val="clear" w:color="auto" w:fill="EAE9ED"/>
        </w:rPr>
        <w:t>Object.keys</w:t>
      </w:r>
      <w:proofErr w:type="spellEnd"/>
      <w:r>
        <w:rPr>
          <w:rStyle w:val="HTMLCode"/>
          <w:rFonts w:ascii="Consolas" w:hAnsi="Consolas"/>
          <w:color w:val="15141F"/>
          <w:shd w:val="clear" w:color="auto" w:fill="EAE9ED"/>
        </w:rPr>
        <w:t>()</w:t>
      </w:r>
      <w:r>
        <w:rPr>
          <w:rFonts w:ascii="Segoe UI" w:hAnsi="Segoe UI" w:cs="Segoe UI"/>
          <w:color w:val="484848"/>
          <w:sz w:val="27"/>
          <w:szCs w:val="27"/>
        </w:rPr>
        <w:t> takes an argument of an object instance.</w:t>
      </w:r>
    </w:p>
    <w:p w14:paraId="283A11E5" w14:textId="77777777" w:rsidR="00F4481E" w:rsidRDefault="00F4481E" w:rsidP="00F4481E">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56CD49CB" w14:textId="77777777" w:rsidR="00F4481E" w:rsidRDefault="00F4481E" w:rsidP="00F4481E">
      <w:pPr>
        <w:pStyle w:val="p1qg33igem5pagn4kpmirjw"/>
        <w:shd w:val="clear" w:color="auto" w:fill="F1F2F3"/>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Object.entries</w:t>
      </w:r>
      <w:proofErr w:type="spellEnd"/>
      <w:r>
        <w:rPr>
          <w:rStyle w:val="HTMLCode"/>
          <w:rFonts w:ascii="Consolas" w:hAnsi="Consolas"/>
          <w:color w:val="15141F"/>
          <w:shd w:val="clear" w:color="auto" w:fill="EAE9ED"/>
        </w:rPr>
        <w:t>()</w:t>
      </w:r>
      <w:r>
        <w:rPr>
          <w:rFonts w:ascii="Segoe UI" w:hAnsi="Segoe UI" w:cs="Segoe UI"/>
          <w:color w:val="484848"/>
          <w:sz w:val="27"/>
          <w:szCs w:val="27"/>
        </w:rPr>
        <w:t> will also return an array, but the array will contain more arrays that have both the key and value of the properties in an object.</w:t>
      </w:r>
    </w:p>
    <w:p w14:paraId="1C94D527" w14:textId="77777777" w:rsidR="00F4481E" w:rsidRDefault="00F4481E" w:rsidP="00F4481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Declare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variable named </w:t>
      </w:r>
      <w:proofErr w:type="spellStart"/>
      <w:r>
        <w:rPr>
          <w:rStyle w:val="HTMLCode"/>
          <w:rFonts w:ascii="Consolas" w:hAnsi="Consolas"/>
          <w:color w:val="15141F"/>
          <w:shd w:val="clear" w:color="auto" w:fill="EAE9ED"/>
        </w:rPr>
        <w:t>robotEntries</w:t>
      </w:r>
      <w:proofErr w:type="spellEnd"/>
      <w:r>
        <w:rPr>
          <w:rFonts w:ascii="Segoe UI" w:hAnsi="Segoe UI" w:cs="Segoe UI"/>
          <w:color w:val="484848"/>
          <w:sz w:val="27"/>
          <w:szCs w:val="27"/>
        </w:rPr>
        <w:t> and assign to it the entries of </w:t>
      </w:r>
      <w:r>
        <w:rPr>
          <w:rStyle w:val="HTMLCode"/>
          <w:rFonts w:ascii="Consolas" w:hAnsi="Consolas"/>
          <w:color w:val="15141F"/>
          <w:shd w:val="clear" w:color="auto" w:fill="EAE9ED"/>
        </w:rPr>
        <w:t>robot</w:t>
      </w:r>
      <w:r>
        <w:rPr>
          <w:rFonts w:ascii="Segoe UI" w:hAnsi="Segoe UI" w:cs="Segoe UI"/>
          <w:color w:val="484848"/>
          <w:sz w:val="27"/>
          <w:szCs w:val="27"/>
        </w:rPr>
        <w:t> by calling </w:t>
      </w:r>
      <w:proofErr w:type="spellStart"/>
      <w:r>
        <w:rPr>
          <w:rStyle w:val="HTMLCode"/>
          <w:rFonts w:ascii="Consolas" w:hAnsi="Consolas"/>
          <w:color w:val="15141F"/>
          <w:shd w:val="clear" w:color="auto" w:fill="EAE9ED"/>
        </w:rPr>
        <w:t>Object.entries</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4C1FBEF" w14:textId="77777777" w:rsidR="00F4481E" w:rsidRDefault="00F4481E" w:rsidP="00F4481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find how to use </w:t>
      </w:r>
      <w:proofErr w:type="spellStart"/>
      <w:r>
        <w:rPr>
          <w:rStyle w:val="HTMLCode"/>
          <w:rFonts w:ascii="Consolas" w:hAnsi="Consolas"/>
          <w:color w:val="15141F"/>
          <w:shd w:val="clear" w:color="auto" w:fill="EAE9ED"/>
        </w:rPr>
        <w:t>Object.entries</w:t>
      </w:r>
      <w:proofErr w:type="spellEnd"/>
      <w:r>
        <w:rPr>
          <w:rStyle w:val="HTMLCode"/>
          <w:rFonts w:ascii="Consolas" w:hAnsi="Consolas"/>
          <w:color w:val="15141F"/>
          <w:shd w:val="clear" w:color="auto" w:fill="EAE9ED"/>
        </w:rPr>
        <w:t>()</w:t>
      </w:r>
      <w:r>
        <w:rPr>
          <w:rFonts w:ascii="Segoe UI" w:hAnsi="Segoe UI" w:cs="Segoe UI"/>
          <w:color w:val="484848"/>
          <w:sz w:val="27"/>
          <w:szCs w:val="27"/>
        </w:rPr>
        <w:t>, read </w:t>
      </w:r>
      <w:hyperlink r:id="rId13" w:tgtFrame="_blank" w:history="1">
        <w:r>
          <w:rPr>
            <w:rStyle w:val="Hyperlink"/>
            <w:rFonts w:ascii="Segoe UI" w:hAnsi="Segoe UI" w:cs="Segoe UI"/>
            <w:color w:val="4B35EF"/>
            <w:sz w:val="27"/>
            <w:szCs w:val="27"/>
          </w:rPr>
          <w:t>the documentation at MDN</w:t>
        </w:r>
      </w:hyperlink>
      <w:r>
        <w:rPr>
          <w:rFonts w:ascii="Segoe UI" w:hAnsi="Segoe UI" w:cs="Segoe UI"/>
          <w:color w:val="484848"/>
          <w:sz w:val="27"/>
          <w:szCs w:val="27"/>
        </w:rPr>
        <w:t>.</w:t>
      </w:r>
    </w:p>
    <w:p w14:paraId="70EAAD3A" w14:textId="77777777" w:rsidR="00F4481E" w:rsidRDefault="00F4481E" w:rsidP="00F4481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6048D1E" w14:textId="77777777" w:rsidR="00F4481E" w:rsidRDefault="00F4481E" w:rsidP="00F4481E">
      <w:pPr>
        <w:pStyle w:val="p1qg33igem5pagn4kpmirjw"/>
        <w:spacing w:before="0" w:beforeAutospacing="0" w:after="0" w:afterAutospacing="0"/>
        <w:rPr>
          <w:rFonts w:ascii="Segoe UI" w:hAnsi="Segoe UI" w:cs="Segoe UI"/>
          <w:color w:val="484848"/>
          <w:sz w:val="27"/>
          <w:szCs w:val="27"/>
        </w:rPr>
      </w:pPr>
      <w:proofErr w:type="spellStart"/>
      <w:r>
        <w:rPr>
          <w:rStyle w:val="HTMLCode"/>
          <w:rFonts w:ascii="Consolas" w:hAnsi="Consolas"/>
          <w:color w:val="15141F"/>
          <w:shd w:val="clear" w:color="auto" w:fill="EAE9ED"/>
        </w:rPr>
        <w:t>Object.entries</w:t>
      </w:r>
      <w:proofErr w:type="spellEnd"/>
      <w:r>
        <w:rPr>
          <w:rStyle w:val="HTMLCode"/>
          <w:rFonts w:ascii="Consolas" w:hAnsi="Consolas"/>
          <w:color w:val="15141F"/>
          <w:shd w:val="clear" w:color="auto" w:fill="EAE9ED"/>
        </w:rPr>
        <w:t>()</w:t>
      </w:r>
      <w:r>
        <w:rPr>
          <w:rFonts w:ascii="Segoe UI" w:hAnsi="Segoe UI" w:cs="Segoe UI"/>
          <w:color w:val="484848"/>
          <w:sz w:val="27"/>
          <w:szCs w:val="27"/>
        </w:rPr>
        <w:t> is similar to </w:t>
      </w:r>
      <w:proofErr w:type="spellStart"/>
      <w:r>
        <w:rPr>
          <w:rStyle w:val="HTMLCode"/>
          <w:rFonts w:ascii="Consolas" w:hAnsi="Consolas"/>
          <w:color w:val="15141F"/>
          <w:shd w:val="clear" w:color="auto" w:fill="EAE9ED"/>
        </w:rPr>
        <w:t>Object.keys</w:t>
      </w:r>
      <w:proofErr w:type="spellEnd"/>
      <w:r>
        <w:rPr>
          <w:rStyle w:val="HTMLCode"/>
          <w:rFonts w:ascii="Consolas" w:hAnsi="Consolas"/>
          <w:color w:val="15141F"/>
          <w:shd w:val="clear" w:color="auto" w:fill="EAE9ED"/>
        </w:rPr>
        <w:t>()</w:t>
      </w:r>
      <w:r>
        <w:rPr>
          <w:rFonts w:ascii="Segoe UI" w:hAnsi="Segoe UI" w:cs="Segoe UI"/>
          <w:color w:val="484848"/>
          <w:sz w:val="27"/>
          <w:szCs w:val="27"/>
        </w:rPr>
        <w:t> in how it is called and what arguments it will take. Remember to check with the documentation!</w:t>
      </w:r>
    </w:p>
    <w:p w14:paraId="27A6AC44" w14:textId="77777777" w:rsidR="00F4481E" w:rsidRDefault="00F4481E" w:rsidP="00F4481E">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402B63A0" w14:textId="77777777" w:rsidR="00F4481E" w:rsidRDefault="00F4481E" w:rsidP="00F4481E">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lastRenderedPageBreak/>
        <w:t>Now what if we want another object that has the properties of </w:t>
      </w:r>
      <w:r>
        <w:rPr>
          <w:rStyle w:val="HTMLCode"/>
          <w:rFonts w:ascii="Consolas" w:hAnsi="Consolas"/>
          <w:color w:val="15141F"/>
          <w:shd w:val="clear" w:color="auto" w:fill="EAE9ED"/>
        </w:rPr>
        <w:t>robot</w:t>
      </w:r>
      <w:r>
        <w:rPr>
          <w:rFonts w:ascii="Segoe UI" w:hAnsi="Segoe UI" w:cs="Segoe UI"/>
          <w:color w:val="484848"/>
          <w:sz w:val="27"/>
          <w:szCs w:val="27"/>
        </w:rPr>
        <w:t> but with a few additional properties. </w:t>
      </w:r>
      <w:proofErr w:type="spellStart"/>
      <w:r>
        <w:rPr>
          <w:rStyle w:val="HTMLCode"/>
          <w:rFonts w:ascii="Consolas" w:hAnsi="Consolas"/>
          <w:color w:val="15141F"/>
          <w:shd w:val="clear" w:color="auto" w:fill="EAE9ED"/>
        </w:rPr>
        <w:t>Object.assign</w:t>
      </w:r>
      <w:proofErr w:type="spellEnd"/>
      <w:r>
        <w:rPr>
          <w:rStyle w:val="HTMLCode"/>
          <w:rFonts w:ascii="Consolas" w:hAnsi="Consolas"/>
          <w:color w:val="15141F"/>
          <w:shd w:val="clear" w:color="auto" w:fill="EAE9ED"/>
        </w:rPr>
        <w:t>()</w:t>
      </w:r>
      <w:r>
        <w:rPr>
          <w:rFonts w:ascii="Segoe UI" w:hAnsi="Segoe UI" w:cs="Segoe UI"/>
          <w:color w:val="484848"/>
          <w:sz w:val="27"/>
          <w:szCs w:val="27"/>
        </w:rPr>
        <w:t> sounds like a great method to use, but like the previous examples we should check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"https://developer.mozilla.org/en-US/docs/Web/JavaScript/Reference/Global_Objects/Object/assign" \t "_blank" </w:instrText>
      </w:r>
      <w:r>
        <w:rPr>
          <w:rFonts w:ascii="Segoe UI" w:hAnsi="Segoe UI" w:cs="Segoe UI"/>
          <w:color w:val="484848"/>
          <w:sz w:val="27"/>
          <w:szCs w:val="27"/>
        </w:rPr>
        <w:fldChar w:fldCharType="separate"/>
      </w:r>
      <w:r>
        <w:rPr>
          <w:rStyle w:val="Hyperlink"/>
          <w:rFonts w:ascii="Segoe UI" w:hAnsi="Segoe UI" w:cs="Segoe UI"/>
          <w:color w:val="4B35EF"/>
          <w:sz w:val="27"/>
          <w:szCs w:val="27"/>
        </w:rPr>
        <w:t>Object.assign</w:t>
      </w:r>
      <w:proofErr w:type="spellEnd"/>
      <w:r>
        <w:rPr>
          <w:rStyle w:val="Hyperlink"/>
          <w:rFonts w:ascii="Segoe UI" w:hAnsi="Segoe UI" w:cs="Segoe UI"/>
          <w:color w:val="4B35EF"/>
          <w:sz w:val="27"/>
          <w:szCs w:val="27"/>
        </w:rPr>
        <w:t>() documentation at MDN</w:t>
      </w:r>
      <w:r>
        <w:rPr>
          <w:rFonts w:ascii="Segoe UI" w:hAnsi="Segoe UI" w:cs="Segoe UI"/>
          <w:color w:val="484848"/>
          <w:sz w:val="27"/>
          <w:szCs w:val="27"/>
        </w:rPr>
        <w:fldChar w:fldCharType="end"/>
      </w:r>
      <w:r>
        <w:rPr>
          <w:rFonts w:ascii="Segoe UI" w:hAnsi="Segoe UI" w:cs="Segoe UI"/>
          <w:color w:val="484848"/>
          <w:sz w:val="27"/>
          <w:szCs w:val="27"/>
        </w:rPr>
        <w:t>.</w:t>
      </w:r>
    </w:p>
    <w:p w14:paraId="5B99D06F" w14:textId="77777777" w:rsidR="00F4481E" w:rsidRDefault="00F4481E" w:rsidP="00F4481E">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variable named </w:t>
      </w:r>
      <w:proofErr w:type="spellStart"/>
      <w:r>
        <w:rPr>
          <w:rStyle w:val="HTMLCode"/>
          <w:rFonts w:ascii="Consolas" w:hAnsi="Consolas"/>
          <w:color w:val="15141F"/>
          <w:shd w:val="clear" w:color="auto" w:fill="EAE9ED"/>
        </w:rPr>
        <w:t>newRobot</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newRobot</w:t>
      </w:r>
      <w:proofErr w:type="spellEnd"/>
      <w:r>
        <w:rPr>
          <w:rFonts w:ascii="Segoe UI" w:hAnsi="Segoe UI" w:cs="Segoe UI"/>
          <w:color w:val="484848"/>
          <w:sz w:val="27"/>
          <w:szCs w:val="27"/>
        </w:rPr>
        <w:t> will be a new object that has all the properties of </w:t>
      </w:r>
      <w:r>
        <w:rPr>
          <w:rStyle w:val="HTMLCode"/>
          <w:rFonts w:ascii="Consolas" w:hAnsi="Consolas"/>
          <w:color w:val="15141F"/>
          <w:shd w:val="clear" w:color="auto" w:fill="EAE9ED"/>
        </w:rPr>
        <w:t>robot</w:t>
      </w:r>
      <w:r>
        <w:rPr>
          <w:rFonts w:ascii="Segoe UI" w:hAnsi="Segoe UI" w:cs="Segoe UI"/>
          <w:color w:val="484848"/>
          <w:sz w:val="27"/>
          <w:szCs w:val="27"/>
        </w:rPr>
        <w:t> and the properties in the following object: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laserBlaster</w:t>
      </w:r>
      <w:proofErr w:type="spellEnd"/>
      <w:r>
        <w:rPr>
          <w:rStyle w:val="HTMLCode"/>
          <w:rFonts w:ascii="Consolas" w:hAnsi="Consolas"/>
          <w:color w:val="15141F"/>
          <w:shd w:val="clear" w:color="auto" w:fill="EAE9ED"/>
        </w:rPr>
        <w:t xml:space="preserve">: true, </w:t>
      </w:r>
      <w:proofErr w:type="spellStart"/>
      <w:r>
        <w:rPr>
          <w:rStyle w:val="HTMLCode"/>
          <w:rFonts w:ascii="Consolas" w:hAnsi="Consolas"/>
          <w:color w:val="15141F"/>
          <w:shd w:val="clear" w:color="auto" w:fill="EAE9ED"/>
        </w:rPr>
        <w:t>voiceRecognition</w:t>
      </w:r>
      <w:proofErr w:type="spellEnd"/>
      <w:r>
        <w:rPr>
          <w:rStyle w:val="HTMLCode"/>
          <w:rFonts w:ascii="Consolas" w:hAnsi="Consolas"/>
          <w:color w:val="15141F"/>
          <w:shd w:val="clear" w:color="auto" w:fill="EAE9ED"/>
        </w:rPr>
        <w:t>: true}</w:t>
      </w:r>
      <w:r>
        <w:rPr>
          <w:rFonts w:ascii="Segoe UI" w:hAnsi="Segoe UI" w:cs="Segoe UI"/>
          <w:color w:val="484848"/>
          <w:sz w:val="27"/>
          <w:szCs w:val="27"/>
        </w:rPr>
        <w:t>. Make sure that you are </w:t>
      </w:r>
      <w:r>
        <w:rPr>
          <w:rStyle w:val="Strong"/>
          <w:rFonts w:ascii="Segoe UI" w:hAnsi="Segoe UI" w:cs="Segoe UI"/>
          <w:color w:val="484848"/>
          <w:sz w:val="27"/>
          <w:szCs w:val="27"/>
        </w:rPr>
        <w:t>not</w:t>
      </w:r>
      <w:r>
        <w:rPr>
          <w:rFonts w:ascii="Segoe UI" w:hAnsi="Segoe UI" w:cs="Segoe UI"/>
          <w:color w:val="484848"/>
          <w:sz w:val="27"/>
          <w:szCs w:val="27"/>
        </w:rPr>
        <w:t> changing the </w:t>
      </w:r>
      <w:r>
        <w:rPr>
          <w:rStyle w:val="HTMLCode"/>
          <w:rFonts w:ascii="Consolas" w:hAnsi="Consolas"/>
          <w:color w:val="15141F"/>
          <w:shd w:val="clear" w:color="auto" w:fill="EAE9ED"/>
        </w:rPr>
        <w:t>robot</w:t>
      </w:r>
      <w:r>
        <w:rPr>
          <w:rFonts w:ascii="Segoe UI" w:hAnsi="Segoe UI" w:cs="Segoe UI"/>
          <w:color w:val="484848"/>
          <w:sz w:val="27"/>
          <w:szCs w:val="27"/>
        </w:rPr>
        <w:t> object!</w:t>
      </w:r>
    </w:p>
    <w:p w14:paraId="36DE0DF6" w14:textId="77777777" w:rsidR="00F4481E" w:rsidRDefault="00F4481E" w:rsidP="00F4481E">
      <w:pPr>
        <w:rPr>
          <w:rFonts w:ascii="Segoe UI" w:hAnsi="Segoe UI" w:cs="Segoe UI"/>
          <w:color w:val="484848"/>
          <w:sz w:val="27"/>
          <w:szCs w:val="27"/>
        </w:rPr>
      </w:pPr>
      <w:r>
        <w:rPr>
          <w:rStyle w:val="showhinttext2uys4k4j-6whmch-7iv46r"/>
          <w:rFonts w:ascii="Segoe UI" w:hAnsi="Segoe UI" w:cs="Segoe UI"/>
          <w:color w:val="484848"/>
          <w:sz w:val="27"/>
          <w:szCs w:val="27"/>
        </w:rPr>
        <w:t>Hint</w:t>
      </w:r>
    </w:p>
    <w:p w14:paraId="7FCA75D2" w14:textId="77777777" w:rsidR="00F4481E" w:rsidRDefault="00F4481E" w:rsidP="00F4481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you use </w:t>
      </w:r>
      <w:proofErr w:type="spellStart"/>
      <w:r>
        <w:rPr>
          <w:rStyle w:val="HTMLCode"/>
          <w:rFonts w:ascii="Consolas" w:hAnsi="Consolas"/>
          <w:color w:val="15141F"/>
          <w:shd w:val="clear" w:color="auto" w:fill="EAE9ED"/>
        </w:rPr>
        <w:t>Object.assign</w:t>
      </w:r>
      <w:proofErr w:type="spellEnd"/>
      <w:r>
        <w:rPr>
          <w:rStyle w:val="HTMLCode"/>
          <w:rFonts w:ascii="Consolas" w:hAnsi="Consolas"/>
          <w:color w:val="15141F"/>
          <w:shd w:val="clear" w:color="auto" w:fill="EAE9ED"/>
        </w:rPr>
        <w:t>()</w:t>
      </w:r>
      <w:r>
        <w:rPr>
          <w:rFonts w:ascii="Segoe UI" w:hAnsi="Segoe UI" w:cs="Segoe UI"/>
          <w:color w:val="484848"/>
          <w:sz w:val="27"/>
          <w:szCs w:val="27"/>
        </w:rPr>
        <w:t> it is important to know which argument is the </w:t>
      </w:r>
      <w:r>
        <w:rPr>
          <w:rStyle w:val="Emphasis"/>
          <w:rFonts w:ascii="Segoe UI" w:hAnsi="Segoe UI" w:cs="Segoe UI"/>
          <w:color w:val="484848"/>
          <w:sz w:val="27"/>
          <w:szCs w:val="27"/>
        </w:rPr>
        <w:t>target</w:t>
      </w:r>
      <w:r>
        <w:rPr>
          <w:rFonts w:ascii="Segoe UI" w:hAnsi="Segoe UI" w:cs="Segoe UI"/>
          <w:color w:val="484848"/>
          <w:sz w:val="27"/>
          <w:szCs w:val="27"/>
        </w:rPr>
        <w:t> or </w:t>
      </w:r>
      <w:r>
        <w:rPr>
          <w:rStyle w:val="Emphasis"/>
          <w:rFonts w:ascii="Segoe UI" w:hAnsi="Segoe UI" w:cs="Segoe UI"/>
          <w:color w:val="484848"/>
          <w:sz w:val="27"/>
          <w:szCs w:val="27"/>
        </w:rPr>
        <w:t>source(s)</w:t>
      </w:r>
      <w:r>
        <w:rPr>
          <w:rFonts w:ascii="Segoe UI" w:hAnsi="Segoe UI" w:cs="Segoe UI"/>
          <w:color w:val="484848"/>
          <w:sz w:val="27"/>
          <w:szCs w:val="27"/>
        </w:rPr>
        <w:t>. Take a look at </w:t>
      </w:r>
      <w:hyperlink r:id="rId14" w:anchor="Syntax" w:tgtFrame="_blank" w:history="1">
        <w:r>
          <w:rPr>
            <w:rStyle w:val="Hyperlink"/>
            <w:rFonts w:ascii="Segoe UI" w:hAnsi="Segoe UI" w:cs="Segoe UI"/>
            <w:color w:val="4B35EF"/>
            <w:sz w:val="27"/>
            <w:szCs w:val="27"/>
          </w:rPr>
          <w:t>MDN’s syntax section</w:t>
        </w:r>
      </w:hyperlink>
      <w:r>
        <w:rPr>
          <w:rFonts w:ascii="Segoe UI" w:hAnsi="Segoe UI" w:cs="Segoe UI"/>
          <w:color w:val="484848"/>
          <w:sz w:val="27"/>
          <w:szCs w:val="27"/>
        </w:rPr>
        <w:t> and play around with the examples at the top to fully understand how to use </w:t>
      </w:r>
      <w:proofErr w:type="spellStart"/>
      <w:r>
        <w:rPr>
          <w:rStyle w:val="HTMLCode"/>
          <w:rFonts w:ascii="Consolas" w:hAnsi="Consolas"/>
          <w:color w:val="15141F"/>
          <w:shd w:val="clear" w:color="auto" w:fill="EAE9ED"/>
        </w:rPr>
        <w:t>Object.assign</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5334C40" w14:textId="4874AC55" w:rsidR="00F4481E" w:rsidRDefault="00F4481E"/>
    <w:p w14:paraId="64C33E42"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063A4">
        <w:rPr>
          <w:rFonts w:ascii="Consolas" w:eastAsia="Times New Roman" w:hAnsi="Consolas" w:cs="Times New Roman"/>
          <w:color w:val="B3CCFF"/>
          <w:sz w:val="21"/>
          <w:szCs w:val="21"/>
          <w:lang w:eastAsia="en-IN"/>
        </w:rPr>
        <w:t>const</w:t>
      </w:r>
      <w:proofErr w:type="spellEnd"/>
      <w:r w:rsidRPr="002063A4">
        <w:rPr>
          <w:rFonts w:ascii="Consolas" w:eastAsia="Times New Roman" w:hAnsi="Consolas" w:cs="Times New Roman"/>
          <w:color w:val="B3CCFF"/>
          <w:sz w:val="21"/>
          <w:szCs w:val="21"/>
          <w:lang w:eastAsia="en-IN"/>
        </w:rPr>
        <w:t> robot</w:t>
      </w:r>
      <w:r w:rsidRPr="002063A4">
        <w:rPr>
          <w:rFonts w:ascii="Consolas" w:eastAsia="Times New Roman" w:hAnsi="Consolas" w:cs="Times New Roman"/>
          <w:color w:val="FFFFFF"/>
          <w:sz w:val="21"/>
          <w:szCs w:val="21"/>
          <w:lang w:eastAsia="en-IN"/>
        </w:rPr>
        <w:t> = {</w:t>
      </w:r>
    </w:p>
    <w:p w14:paraId="3138482A"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83FFF5"/>
          <w:sz w:val="21"/>
          <w:szCs w:val="21"/>
          <w:lang w:eastAsia="en-IN"/>
        </w:rPr>
        <w:t>model</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FFE083"/>
          <w:sz w:val="21"/>
          <w:szCs w:val="21"/>
          <w:lang w:eastAsia="en-IN"/>
        </w:rPr>
        <w:t>'SAL-1000'</w:t>
      </w:r>
      <w:r w:rsidRPr="002063A4">
        <w:rPr>
          <w:rFonts w:ascii="Consolas" w:eastAsia="Times New Roman" w:hAnsi="Consolas" w:cs="Times New Roman"/>
          <w:color w:val="FFFFFF"/>
          <w:sz w:val="21"/>
          <w:szCs w:val="21"/>
          <w:lang w:eastAsia="en-IN"/>
        </w:rPr>
        <w:t>,</w:t>
      </w:r>
    </w:p>
    <w:p w14:paraId="57353318"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83FFF5"/>
          <w:sz w:val="21"/>
          <w:szCs w:val="21"/>
          <w:lang w:eastAsia="en-IN"/>
        </w:rPr>
        <w:t>mobile</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CC7BC2"/>
          <w:sz w:val="21"/>
          <w:szCs w:val="21"/>
          <w:lang w:eastAsia="en-IN"/>
        </w:rPr>
        <w:t>true</w:t>
      </w:r>
      <w:r w:rsidRPr="002063A4">
        <w:rPr>
          <w:rFonts w:ascii="Consolas" w:eastAsia="Times New Roman" w:hAnsi="Consolas" w:cs="Times New Roman"/>
          <w:color w:val="FFFFFF"/>
          <w:sz w:val="21"/>
          <w:szCs w:val="21"/>
          <w:lang w:eastAsia="en-IN"/>
        </w:rPr>
        <w:t>,</w:t>
      </w:r>
    </w:p>
    <w:p w14:paraId="2EF616A2"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83FFF5"/>
          <w:sz w:val="21"/>
          <w:szCs w:val="21"/>
          <w:lang w:eastAsia="en-IN"/>
        </w:rPr>
        <w:t>sentient</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CC7BC2"/>
          <w:sz w:val="21"/>
          <w:szCs w:val="21"/>
          <w:lang w:eastAsia="en-IN"/>
        </w:rPr>
        <w:t>false</w:t>
      </w:r>
      <w:r w:rsidRPr="002063A4">
        <w:rPr>
          <w:rFonts w:ascii="Consolas" w:eastAsia="Times New Roman" w:hAnsi="Consolas" w:cs="Times New Roman"/>
          <w:color w:val="FFFFFF"/>
          <w:sz w:val="21"/>
          <w:szCs w:val="21"/>
          <w:lang w:eastAsia="en-IN"/>
        </w:rPr>
        <w:t>,</w:t>
      </w:r>
    </w:p>
    <w:p w14:paraId="31CF0272"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  </w:t>
      </w:r>
      <w:proofErr w:type="spellStart"/>
      <w:r w:rsidRPr="002063A4">
        <w:rPr>
          <w:rFonts w:ascii="Consolas" w:eastAsia="Times New Roman" w:hAnsi="Consolas" w:cs="Times New Roman"/>
          <w:color w:val="83FFF5"/>
          <w:sz w:val="21"/>
          <w:szCs w:val="21"/>
          <w:lang w:eastAsia="en-IN"/>
        </w:rPr>
        <w:t>armor</w:t>
      </w:r>
      <w:proofErr w:type="spellEnd"/>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FFE083"/>
          <w:sz w:val="21"/>
          <w:szCs w:val="21"/>
          <w:lang w:eastAsia="en-IN"/>
        </w:rPr>
        <w:t>'Steel-plated'</w:t>
      </w:r>
      <w:r w:rsidRPr="002063A4">
        <w:rPr>
          <w:rFonts w:ascii="Consolas" w:eastAsia="Times New Roman" w:hAnsi="Consolas" w:cs="Times New Roman"/>
          <w:color w:val="FFFFFF"/>
          <w:sz w:val="21"/>
          <w:szCs w:val="21"/>
          <w:lang w:eastAsia="en-IN"/>
        </w:rPr>
        <w:t>,</w:t>
      </w:r>
    </w:p>
    <w:p w14:paraId="6D9D8EBA"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  </w:t>
      </w:r>
      <w:proofErr w:type="spellStart"/>
      <w:r w:rsidRPr="002063A4">
        <w:rPr>
          <w:rFonts w:ascii="Consolas" w:eastAsia="Times New Roman" w:hAnsi="Consolas" w:cs="Times New Roman"/>
          <w:color w:val="83FFF5"/>
          <w:sz w:val="21"/>
          <w:szCs w:val="21"/>
          <w:lang w:eastAsia="en-IN"/>
        </w:rPr>
        <w:t>energyLevel</w:t>
      </w:r>
      <w:proofErr w:type="spellEnd"/>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FF8973"/>
          <w:sz w:val="21"/>
          <w:szCs w:val="21"/>
          <w:lang w:eastAsia="en-IN"/>
        </w:rPr>
        <w:t>75</w:t>
      </w:r>
    </w:p>
    <w:p w14:paraId="50796211"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FFFF"/>
          <w:sz w:val="21"/>
          <w:szCs w:val="21"/>
          <w:lang w:eastAsia="en-IN"/>
        </w:rPr>
        <w:t>};</w:t>
      </w:r>
    </w:p>
    <w:p w14:paraId="5BB4009D"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
    <w:p w14:paraId="23886A18"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939598"/>
          <w:sz w:val="21"/>
          <w:szCs w:val="21"/>
          <w:lang w:eastAsia="en-IN"/>
        </w:rPr>
        <w:t>// What is missing in the following method call?</w:t>
      </w:r>
    </w:p>
    <w:p w14:paraId="435AD324"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063A4">
        <w:rPr>
          <w:rFonts w:ascii="Consolas" w:eastAsia="Times New Roman" w:hAnsi="Consolas" w:cs="Times New Roman"/>
          <w:color w:val="B3CCFF"/>
          <w:sz w:val="21"/>
          <w:szCs w:val="21"/>
          <w:lang w:eastAsia="en-IN"/>
        </w:rPr>
        <w:t>const</w:t>
      </w:r>
      <w:proofErr w:type="spellEnd"/>
      <w:r w:rsidRPr="002063A4">
        <w:rPr>
          <w:rFonts w:ascii="Consolas" w:eastAsia="Times New Roman" w:hAnsi="Consolas" w:cs="Times New Roman"/>
          <w:color w:val="B3CCFF"/>
          <w:sz w:val="21"/>
          <w:szCs w:val="21"/>
          <w:lang w:eastAsia="en-IN"/>
        </w:rPr>
        <w:t> </w:t>
      </w:r>
      <w:proofErr w:type="spellStart"/>
      <w:r w:rsidRPr="002063A4">
        <w:rPr>
          <w:rFonts w:ascii="Consolas" w:eastAsia="Times New Roman" w:hAnsi="Consolas" w:cs="Times New Roman"/>
          <w:color w:val="B3CCFF"/>
          <w:sz w:val="21"/>
          <w:szCs w:val="21"/>
          <w:lang w:eastAsia="en-IN"/>
        </w:rPr>
        <w:t>robotKeys</w:t>
      </w:r>
      <w:proofErr w:type="spellEnd"/>
      <w:r w:rsidRPr="002063A4">
        <w:rPr>
          <w:rFonts w:ascii="Consolas" w:eastAsia="Times New Roman" w:hAnsi="Consolas" w:cs="Times New Roman"/>
          <w:color w:val="FFFFFF"/>
          <w:sz w:val="21"/>
          <w:szCs w:val="21"/>
          <w:lang w:eastAsia="en-IN"/>
        </w:rPr>
        <w:t> = </w:t>
      </w:r>
      <w:proofErr w:type="spellStart"/>
      <w:r w:rsidRPr="002063A4">
        <w:rPr>
          <w:rFonts w:ascii="Consolas" w:eastAsia="Times New Roman" w:hAnsi="Consolas" w:cs="Times New Roman"/>
          <w:color w:val="FF8973"/>
          <w:sz w:val="21"/>
          <w:szCs w:val="21"/>
          <w:lang w:eastAsia="en-IN"/>
        </w:rPr>
        <w:t>Object</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keys</w:t>
      </w:r>
      <w:proofErr w:type="spellEnd"/>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FF8973"/>
          <w:sz w:val="21"/>
          <w:szCs w:val="21"/>
          <w:lang w:eastAsia="en-IN"/>
        </w:rPr>
        <w:t>robot</w:t>
      </w:r>
      <w:r w:rsidRPr="002063A4">
        <w:rPr>
          <w:rFonts w:ascii="Consolas" w:eastAsia="Times New Roman" w:hAnsi="Consolas" w:cs="Times New Roman"/>
          <w:color w:val="FFFFFF"/>
          <w:sz w:val="21"/>
          <w:szCs w:val="21"/>
          <w:lang w:eastAsia="en-IN"/>
        </w:rPr>
        <w:t>);</w:t>
      </w:r>
    </w:p>
    <w:p w14:paraId="0E62DD4E"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
    <w:p w14:paraId="01D0A8EB"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8973"/>
          <w:sz w:val="21"/>
          <w:szCs w:val="21"/>
          <w:lang w:eastAsia="en-IN"/>
        </w:rPr>
        <w:t>console</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log</w:t>
      </w:r>
      <w:r w:rsidRPr="002063A4">
        <w:rPr>
          <w:rFonts w:ascii="Consolas" w:eastAsia="Times New Roman" w:hAnsi="Consolas" w:cs="Times New Roman"/>
          <w:color w:val="FFFFFF"/>
          <w:sz w:val="21"/>
          <w:szCs w:val="21"/>
          <w:lang w:eastAsia="en-IN"/>
        </w:rPr>
        <w:t>(</w:t>
      </w:r>
      <w:proofErr w:type="spellStart"/>
      <w:r w:rsidRPr="002063A4">
        <w:rPr>
          <w:rFonts w:ascii="Consolas" w:eastAsia="Times New Roman" w:hAnsi="Consolas" w:cs="Times New Roman"/>
          <w:color w:val="FF8973"/>
          <w:sz w:val="21"/>
          <w:szCs w:val="21"/>
          <w:lang w:eastAsia="en-IN"/>
        </w:rPr>
        <w:t>robotKeys</w:t>
      </w:r>
      <w:proofErr w:type="spellEnd"/>
      <w:r w:rsidRPr="002063A4">
        <w:rPr>
          <w:rFonts w:ascii="Consolas" w:eastAsia="Times New Roman" w:hAnsi="Consolas" w:cs="Times New Roman"/>
          <w:color w:val="FFFFFF"/>
          <w:sz w:val="21"/>
          <w:szCs w:val="21"/>
          <w:lang w:eastAsia="en-IN"/>
        </w:rPr>
        <w:t>);</w:t>
      </w:r>
    </w:p>
    <w:p w14:paraId="3CECFFF6"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
    <w:p w14:paraId="6B2449DF"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939598"/>
          <w:sz w:val="21"/>
          <w:szCs w:val="21"/>
          <w:lang w:eastAsia="en-IN"/>
        </w:rPr>
        <w:t>// Declare </w:t>
      </w:r>
      <w:proofErr w:type="spellStart"/>
      <w:r w:rsidRPr="002063A4">
        <w:rPr>
          <w:rFonts w:ascii="Consolas" w:eastAsia="Times New Roman" w:hAnsi="Consolas" w:cs="Times New Roman"/>
          <w:color w:val="939598"/>
          <w:sz w:val="21"/>
          <w:szCs w:val="21"/>
          <w:lang w:eastAsia="en-IN"/>
        </w:rPr>
        <w:t>robotEntries</w:t>
      </w:r>
      <w:proofErr w:type="spellEnd"/>
      <w:r w:rsidRPr="002063A4">
        <w:rPr>
          <w:rFonts w:ascii="Consolas" w:eastAsia="Times New Roman" w:hAnsi="Consolas" w:cs="Times New Roman"/>
          <w:color w:val="939598"/>
          <w:sz w:val="21"/>
          <w:szCs w:val="21"/>
          <w:lang w:eastAsia="en-IN"/>
        </w:rPr>
        <w:t> below this line:</w:t>
      </w:r>
    </w:p>
    <w:p w14:paraId="6A32E81F"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063A4">
        <w:rPr>
          <w:rFonts w:ascii="Consolas" w:eastAsia="Times New Roman" w:hAnsi="Consolas" w:cs="Times New Roman"/>
          <w:color w:val="B3CCFF"/>
          <w:sz w:val="21"/>
          <w:szCs w:val="21"/>
          <w:lang w:eastAsia="en-IN"/>
        </w:rPr>
        <w:t>const</w:t>
      </w:r>
      <w:proofErr w:type="spellEnd"/>
      <w:r w:rsidRPr="002063A4">
        <w:rPr>
          <w:rFonts w:ascii="Consolas" w:eastAsia="Times New Roman" w:hAnsi="Consolas" w:cs="Times New Roman"/>
          <w:color w:val="B3CCFF"/>
          <w:sz w:val="21"/>
          <w:szCs w:val="21"/>
          <w:lang w:eastAsia="en-IN"/>
        </w:rPr>
        <w:t> </w:t>
      </w:r>
      <w:proofErr w:type="spellStart"/>
      <w:r w:rsidRPr="002063A4">
        <w:rPr>
          <w:rFonts w:ascii="Consolas" w:eastAsia="Times New Roman" w:hAnsi="Consolas" w:cs="Times New Roman"/>
          <w:color w:val="B3CCFF"/>
          <w:sz w:val="21"/>
          <w:szCs w:val="21"/>
          <w:lang w:eastAsia="en-IN"/>
        </w:rPr>
        <w:t>robotEntries</w:t>
      </w:r>
      <w:proofErr w:type="spellEnd"/>
      <w:r w:rsidRPr="002063A4">
        <w:rPr>
          <w:rFonts w:ascii="Consolas" w:eastAsia="Times New Roman" w:hAnsi="Consolas" w:cs="Times New Roman"/>
          <w:color w:val="FFFFFF"/>
          <w:sz w:val="21"/>
          <w:szCs w:val="21"/>
          <w:lang w:eastAsia="en-IN"/>
        </w:rPr>
        <w:t> = </w:t>
      </w:r>
      <w:proofErr w:type="spellStart"/>
      <w:r w:rsidRPr="002063A4">
        <w:rPr>
          <w:rFonts w:ascii="Consolas" w:eastAsia="Times New Roman" w:hAnsi="Consolas" w:cs="Times New Roman"/>
          <w:color w:val="FF8973"/>
          <w:sz w:val="21"/>
          <w:szCs w:val="21"/>
          <w:lang w:eastAsia="en-IN"/>
        </w:rPr>
        <w:t>Object</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entries</w:t>
      </w:r>
      <w:proofErr w:type="spellEnd"/>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FF8973"/>
          <w:sz w:val="21"/>
          <w:szCs w:val="21"/>
          <w:lang w:eastAsia="en-IN"/>
        </w:rPr>
        <w:t>robot</w:t>
      </w:r>
      <w:r w:rsidRPr="002063A4">
        <w:rPr>
          <w:rFonts w:ascii="Consolas" w:eastAsia="Times New Roman" w:hAnsi="Consolas" w:cs="Times New Roman"/>
          <w:color w:val="FFFFFF"/>
          <w:sz w:val="21"/>
          <w:szCs w:val="21"/>
          <w:lang w:eastAsia="en-IN"/>
        </w:rPr>
        <w:t>)</w:t>
      </w:r>
    </w:p>
    <w:p w14:paraId="3DFFCDB2"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8973"/>
          <w:sz w:val="21"/>
          <w:szCs w:val="21"/>
          <w:lang w:eastAsia="en-IN"/>
        </w:rPr>
        <w:t>console</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log</w:t>
      </w:r>
      <w:r w:rsidRPr="002063A4">
        <w:rPr>
          <w:rFonts w:ascii="Consolas" w:eastAsia="Times New Roman" w:hAnsi="Consolas" w:cs="Times New Roman"/>
          <w:color w:val="FFFFFF"/>
          <w:sz w:val="21"/>
          <w:szCs w:val="21"/>
          <w:lang w:eastAsia="en-IN"/>
        </w:rPr>
        <w:t>(</w:t>
      </w:r>
      <w:proofErr w:type="spellStart"/>
      <w:r w:rsidRPr="002063A4">
        <w:rPr>
          <w:rFonts w:ascii="Consolas" w:eastAsia="Times New Roman" w:hAnsi="Consolas" w:cs="Times New Roman"/>
          <w:color w:val="FF8973"/>
          <w:sz w:val="21"/>
          <w:szCs w:val="21"/>
          <w:lang w:eastAsia="en-IN"/>
        </w:rPr>
        <w:t>robotEntries</w:t>
      </w:r>
      <w:proofErr w:type="spellEnd"/>
      <w:r w:rsidRPr="002063A4">
        <w:rPr>
          <w:rFonts w:ascii="Consolas" w:eastAsia="Times New Roman" w:hAnsi="Consolas" w:cs="Times New Roman"/>
          <w:color w:val="FFFFFF"/>
          <w:sz w:val="21"/>
          <w:szCs w:val="21"/>
          <w:lang w:eastAsia="en-IN"/>
        </w:rPr>
        <w:t>);</w:t>
      </w:r>
    </w:p>
    <w:p w14:paraId="1982F6BD"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
    <w:p w14:paraId="504078AA"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939598"/>
          <w:sz w:val="21"/>
          <w:szCs w:val="21"/>
          <w:lang w:eastAsia="en-IN"/>
        </w:rPr>
        <w:t>// Declare </w:t>
      </w:r>
      <w:proofErr w:type="spellStart"/>
      <w:r w:rsidRPr="002063A4">
        <w:rPr>
          <w:rFonts w:ascii="Consolas" w:eastAsia="Times New Roman" w:hAnsi="Consolas" w:cs="Times New Roman"/>
          <w:color w:val="939598"/>
          <w:sz w:val="21"/>
          <w:szCs w:val="21"/>
          <w:lang w:eastAsia="en-IN"/>
        </w:rPr>
        <w:t>newRobot</w:t>
      </w:r>
      <w:proofErr w:type="spellEnd"/>
      <w:r w:rsidRPr="002063A4">
        <w:rPr>
          <w:rFonts w:ascii="Consolas" w:eastAsia="Times New Roman" w:hAnsi="Consolas" w:cs="Times New Roman"/>
          <w:color w:val="939598"/>
          <w:sz w:val="21"/>
          <w:szCs w:val="21"/>
          <w:lang w:eastAsia="en-IN"/>
        </w:rPr>
        <w:t> below this line:</w:t>
      </w:r>
    </w:p>
    <w:p w14:paraId="546200F3"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B3CCFF"/>
          <w:sz w:val="21"/>
          <w:szCs w:val="21"/>
          <w:lang w:eastAsia="en-IN"/>
        </w:rPr>
        <w:t>const newRobot</w:t>
      </w:r>
      <w:r w:rsidRPr="002063A4">
        <w:rPr>
          <w:rFonts w:ascii="Consolas" w:eastAsia="Times New Roman" w:hAnsi="Consolas" w:cs="Times New Roman"/>
          <w:color w:val="FFFFFF"/>
          <w:sz w:val="21"/>
          <w:szCs w:val="21"/>
          <w:lang w:eastAsia="en-IN"/>
        </w:rPr>
        <w:t> = </w:t>
      </w:r>
      <w:r w:rsidRPr="002063A4">
        <w:rPr>
          <w:rFonts w:ascii="Consolas" w:eastAsia="Times New Roman" w:hAnsi="Consolas" w:cs="Times New Roman"/>
          <w:color w:val="FF8973"/>
          <w:sz w:val="21"/>
          <w:szCs w:val="21"/>
          <w:lang w:eastAsia="en-IN"/>
        </w:rPr>
        <w:t>Object</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assign</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laserBlaster</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CC7BC2"/>
          <w:sz w:val="21"/>
          <w:szCs w:val="21"/>
          <w:lang w:eastAsia="en-IN"/>
        </w:rPr>
        <w:t>true</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83FFF5"/>
          <w:sz w:val="21"/>
          <w:szCs w:val="21"/>
          <w:lang w:eastAsia="en-IN"/>
        </w:rPr>
        <w:t>voiceRecognition</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CC7BC2"/>
          <w:sz w:val="21"/>
          <w:szCs w:val="21"/>
          <w:lang w:eastAsia="en-IN"/>
        </w:rPr>
        <w:t>true</w:t>
      </w:r>
      <w:r w:rsidRPr="002063A4">
        <w:rPr>
          <w:rFonts w:ascii="Consolas" w:eastAsia="Times New Roman" w:hAnsi="Consolas" w:cs="Times New Roman"/>
          <w:color w:val="FFFFFF"/>
          <w:sz w:val="21"/>
          <w:szCs w:val="21"/>
          <w:lang w:eastAsia="en-IN"/>
        </w:rPr>
        <w:t>}, </w:t>
      </w:r>
      <w:r w:rsidRPr="002063A4">
        <w:rPr>
          <w:rFonts w:ascii="Consolas" w:eastAsia="Times New Roman" w:hAnsi="Consolas" w:cs="Times New Roman"/>
          <w:color w:val="B3CCFF"/>
          <w:sz w:val="21"/>
          <w:szCs w:val="21"/>
          <w:lang w:eastAsia="en-IN"/>
        </w:rPr>
        <w:t>robot</w:t>
      </w:r>
      <w:r w:rsidRPr="002063A4">
        <w:rPr>
          <w:rFonts w:ascii="Consolas" w:eastAsia="Times New Roman" w:hAnsi="Consolas" w:cs="Times New Roman"/>
          <w:color w:val="FFFFFF"/>
          <w:sz w:val="21"/>
          <w:szCs w:val="21"/>
          <w:lang w:eastAsia="en-IN"/>
        </w:rPr>
        <w:t>);</w:t>
      </w:r>
    </w:p>
    <w:p w14:paraId="4ECB5965"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p>
    <w:p w14:paraId="6A315FD7" w14:textId="77777777" w:rsidR="002063A4" w:rsidRPr="002063A4" w:rsidRDefault="002063A4" w:rsidP="002063A4">
      <w:pPr>
        <w:shd w:val="clear" w:color="auto" w:fill="1E1E1E"/>
        <w:spacing w:after="0" w:line="330" w:lineRule="atLeast"/>
        <w:rPr>
          <w:rFonts w:ascii="Consolas" w:eastAsia="Times New Roman" w:hAnsi="Consolas" w:cs="Times New Roman"/>
          <w:color w:val="FFFFFF"/>
          <w:sz w:val="21"/>
          <w:szCs w:val="21"/>
          <w:lang w:eastAsia="en-IN"/>
        </w:rPr>
      </w:pPr>
      <w:r w:rsidRPr="002063A4">
        <w:rPr>
          <w:rFonts w:ascii="Consolas" w:eastAsia="Times New Roman" w:hAnsi="Consolas" w:cs="Times New Roman"/>
          <w:color w:val="FF8973"/>
          <w:sz w:val="21"/>
          <w:szCs w:val="21"/>
          <w:lang w:eastAsia="en-IN"/>
        </w:rPr>
        <w:t>console</w:t>
      </w:r>
      <w:r w:rsidRPr="002063A4">
        <w:rPr>
          <w:rFonts w:ascii="Consolas" w:eastAsia="Times New Roman" w:hAnsi="Consolas" w:cs="Times New Roman"/>
          <w:color w:val="FFFFFF"/>
          <w:sz w:val="21"/>
          <w:szCs w:val="21"/>
          <w:lang w:eastAsia="en-IN"/>
        </w:rPr>
        <w:t>.</w:t>
      </w:r>
      <w:r w:rsidRPr="002063A4">
        <w:rPr>
          <w:rFonts w:ascii="Consolas" w:eastAsia="Times New Roman" w:hAnsi="Consolas" w:cs="Times New Roman"/>
          <w:color w:val="83FFF5"/>
          <w:sz w:val="21"/>
          <w:szCs w:val="21"/>
          <w:lang w:eastAsia="en-IN"/>
        </w:rPr>
        <w:t>log</w:t>
      </w:r>
      <w:r w:rsidRPr="002063A4">
        <w:rPr>
          <w:rFonts w:ascii="Consolas" w:eastAsia="Times New Roman" w:hAnsi="Consolas" w:cs="Times New Roman"/>
          <w:color w:val="FFFFFF"/>
          <w:sz w:val="21"/>
          <w:szCs w:val="21"/>
          <w:lang w:eastAsia="en-IN"/>
        </w:rPr>
        <w:t>(</w:t>
      </w:r>
      <w:proofErr w:type="spellStart"/>
      <w:r w:rsidRPr="002063A4">
        <w:rPr>
          <w:rFonts w:ascii="Consolas" w:eastAsia="Times New Roman" w:hAnsi="Consolas" w:cs="Times New Roman"/>
          <w:color w:val="FF8973"/>
          <w:sz w:val="21"/>
          <w:szCs w:val="21"/>
          <w:lang w:eastAsia="en-IN"/>
        </w:rPr>
        <w:t>newRobot</w:t>
      </w:r>
      <w:proofErr w:type="spellEnd"/>
      <w:r w:rsidRPr="002063A4">
        <w:rPr>
          <w:rFonts w:ascii="Consolas" w:eastAsia="Times New Roman" w:hAnsi="Consolas" w:cs="Times New Roman"/>
          <w:color w:val="FFFFFF"/>
          <w:sz w:val="21"/>
          <w:szCs w:val="21"/>
          <w:lang w:eastAsia="en-IN"/>
        </w:rPr>
        <w:t>);</w:t>
      </w:r>
    </w:p>
    <w:p w14:paraId="3F04103F" w14:textId="5F12B369" w:rsidR="00D76043" w:rsidRDefault="00D76043"/>
    <w:p w14:paraId="686E7F49" w14:textId="77777777" w:rsidR="00DC5165" w:rsidRPr="00DC5165" w:rsidRDefault="00DC5165" w:rsidP="00DC516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C5165">
        <w:rPr>
          <w:rFonts w:ascii="Segoe UI" w:eastAsia="Times New Roman" w:hAnsi="Segoe UI" w:cs="Segoe UI"/>
          <w:b/>
          <w:bCs/>
          <w:color w:val="19191A"/>
          <w:kern w:val="36"/>
          <w:sz w:val="48"/>
          <w:szCs w:val="48"/>
          <w:lang w:eastAsia="en-IN"/>
        </w:rPr>
        <w:t>Review</w:t>
      </w:r>
    </w:p>
    <w:p w14:paraId="72160CD3" w14:textId="77777777" w:rsidR="00DC5165" w:rsidRPr="00DC5165" w:rsidRDefault="00DC5165" w:rsidP="00DC5165">
      <w:pPr>
        <w:spacing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Congratulations on finishing Advanced Objects!</w:t>
      </w:r>
    </w:p>
    <w:p w14:paraId="52F6FDC7" w14:textId="77777777" w:rsidR="00DC5165" w:rsidRPr="00DC5165" w:rsidRDefault="00DC5165" w:rsidP="00DC5165">
      <w:pPr>
        <w:spacing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Let’s review the concepts covered in this lesson:</w:t>
      </w:r>
    </w:p>
    <w:p w14:paraId="68729056"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The object that a method belongs to is called the </w:t>
      </w:r>
      <w:r w:rsidRPr="00DC5165">
        <w:rPr>
          <w:rFonts w:ascii="Segoe UI" w:eastAsia="Times New Roman" w:hAnsi="Segoe UI" w:cs="Segoe UI"/>
          <w:i/>
          <w:iCs/>
          <w:color w:val="484848"/>
          <w:sz w:val="27"/>
          <w:szCs w:val="27"/>
          <w:lang w:eastAsia="en-IN"/>
        </w:rPr>
        <w:t>calling object</w:t>
      </w:r>
      <w:r w:rsidRPr="00DC5165">
        <w:rPr>
          <w:rFonts w:ascii="Segoe UI" w:eastAsia="Times New Roman" w:hAnsi="Segoe UI" w:cs="Segoe UI"/>
          <w:color w:val="484848"/>
          <w:sz w:val="27"/>
          <w:szCs w:val="27"/>
          <w:lang w:eastAsia="en-IN"/>
        </w:rPr>
        <w:t>.</w:t>
      </w:r>
    </w:p>
    <w:p w14:paraId="0E18134E"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proofErr w:type="gramStart"/>
      <w:r w:rsidRPr="00DC5165">
        <w:rPr>
          <w:rFonts w:ascii="Segoe UI" w:eastAsia="Times New Roman" w:hAnsi="Segoe UI" w:cs="Segoe UI"/>
          <w:color w:val="484848"/>
          <w:sz w:val="27"/>
          <w:szCs w:val="27"/>
          <w:lang w:eastAsia="en-IN"/>
        </w:rPr>
        <w:t>The </w:t>
      </w:r>
      <w:r w:rsidRPr="00DC5165">
        <w:rPr>
          <w:rFonts w:ascii="Consolas" w:eastAsia="Times New Roman" w:hAnsi="Consolas" w:cs="Courier New"/>
          <w:color w:val="15141F"/>
          <w:sz w:val="20"/>
          <w:szCs w:val="20"/>
          <w:shd w:val="clear" w:color="auto" w:fill="EAE9ED"/>
          <w:lang w:eastAsia="en-IN"/>
        </w:rPr>
        <w:t>this</w:t>
      </w:r>
      <w:proofErr w:type="gramEnd"/>
      <w:r w:rsidRPr="00DC5165">
        <w:rPr>
          <w:rFonts w:ascii="Segoe UI" w:eastAsia="Times New Roman" w:hAnsi="Segoe UI" w:cs="Segoe UI"/>
          <w:color w:val="484848"/>
          <w:sz w:val="27"/>
          <w:szCs w:val="27"/>
          <w:lang w:eastAsia="en-IN"/>
        </w:rPr>
        <w:t> keyword refers the calling object and can be used to access properties of the calling object.</w:t>
      </w:r>
    </w:p>
    <w:p w14:paraId="4CA94591"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lastRenderedPageBreak/>
        <w:t>Methods do not automatically have access to other internal properties of the calling object.</w:t>
      </w:r>
    </w:p>
    <w:p w14:paraId="14DEA84A"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The value of </w:t>
      </w:r>
      <w:r w:rsidRPr="00DC5165">
        <w:rPr>
          <w:rFonts w:ascii="Consolas" w:eastAsia="Times New Roman" w:hAnsi="Consolas" w:cs="Courier New"/>
          <w:color w:val="15141F"/>
          <w:sz w:val="20"/>
          <w:szCs w:val="20"/>
          <w:shd w:val="clear" w:color="auto" w:fill="EAE9ED"/>
          <w:lang w:eastAsia="en-IN"/>
        </w:rPr>
        <w:t>this</w:t>
      </w:r>
      <w:r w:rsidRPr="00DC5165">
        <w:rPr>
          <w:rFonts w:ascii="Segoe UI" w:eastAsia="Times New Roman" w:hAnsi="Segoe UI" w:cs="Segoe UI"/>
          <w:color w:val="484848"/>
          <w:sz w:val="27"/>
          <w:szCs w:val="27"/>
          <w:lang w:eastAsia="en-IN"/>
        </w:rPr>
        <w:t> depends on where the </w:t>
      </w:r>
      <w:r w:rsidRPr="00DC5165">
        <w:rPr>
          <w:rFonts w:ascii="Consolas" w:eastAsia="Times New Roman" w:hAnsi="Consolas" w:cs="Courier New"/>
          <w:color w:val="15141F"/>
          <w:sz w:val="20"/>
          <w:szCs w:val="20"/>
          <w:shd w:val="clear" w:color="auto" w:fill="EAE9ED"/>
          <w:lang w:eastAsia="en-IN"/>
        </w:rPr>
        <w:t>this</w:t>
      </w:r>
      <w:r w:rsidRPr="00DC5165">
        <w:rPr>
          <w:rFonts w:ascii="Segoe UI" w:eastAsia="Times New Roman" w:hAnsi="Segoe UI" w:cs="Segoe UI"/>
          <w:color w:val="484848"/>
          <w:sz w:val="27"/>
          <w:szCs w:val="27"/>
          <w:lang w:eastAsia="en-IN"/>
        </w:rPr>
        <w:t> is being accessed from.</w:t>
      </w:r>
    </w:p>
    <w:p w14:paraId="3CEAE5D7"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We cannot use arrow functions as methods if we want to access other internal properties.</w:t>
      </w:r>
    </w:p>
    <w:p w14:paraId="1A804379"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JavaScript objects do not have built-in privacy, rather there are conventions to follow to notify other developers about the intent of the code.</w:t>
      </w:r>
    </w:p>
    <w:p w14:paraId="45A92EAE"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bookmarkStart w:id="1" w:name="_GoBack"/>
      <w:bookmarkEnd w:id="1"/>
      <w:r w:rsidRPr="00DC5165">
        <w:rPr>
          <w:rFonts w:ascii="Segoe UI" w:eastAsia="Times New Roman" w:hAnsi="Segoe UI" w:cs="Segoe UI"/>
          <w:color w:val="484848"/>
          <w:sz w:val="27"/>
          <w:szCs w:val="27"/>
          <w:lang w:eastAsia="en-IN"/>
        </w:rPr>
        <w:t>The usage of an underscore before a property name means that the original developer did not intend for that property to be directly changed.</w:t>
      </w:r>
    </w:p>
    <w:p w14:paraId="0670AC1F"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Setters and getter methods allow for more detailed ways of accessing and assigning properties.</w:t>
      </w:r>
    </w:p>
    <w:p w14:paraId="2B87CBBF"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Factory functions allow us to create object instances quickly and repeatedly.</w:t>
      </w:r>
    </w:p>
    <w:p w14:paraId="13A037DB"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 xml:space="preserve">There are different ways to use object </w:t>
      </w:r>
      <w:proofErr w:type="spellStart"/>
      <w:r w:rsidRPr="00DC5165">
        <w:rPr>
          <w:rFonts w:ascii="Segoe UI" w:eastAsia="Times New Roman" w:hAnsi="Segoe UI" w:cs="Segoe UI"/>
          <w:color w:val="484848"/>
          <w:sz w:val="27"/>
          <w:szCs w:val="27"/>
          <w:lang w:eastAsia="en-IN"/>
        </w:rPr>
        <w:t>destructuring</w:t>
      </w:r>
      <w:proofErr w:type="spellEnd"/>
      <w:r w:rsidRPr="00DC5165">
        <w:rPr>
          <w:rFonts w:ascii="Segoe UI" w:eastAsia="Times New Roman" w:hAnsi="Segoe UI" w:cs="Segoe UI"/>
          <w:color w:val="484848"/>
          <w:sz w:val="27"/>
          <w:szCs w:val="27"/>
          <w:lang w:eastAsia="en-IN"/>
        </w:rPr>
        <w:t xml:space="preserve">: one way is the property value shorthand and another is </w:t>
      </w:r>
      <w:proofErr w:type="spellStart"/>
      <w:r w:rsidRPr="00DC5165">
        <w:rPr>
          <w:rFonts w:ascii="Segoe UI" w:eastAsia="Times New Roman" w:hAnsi="Segoe UI" w:cs="Segoe UI"/>
          <w:color w:val="484848"/>
          <w:sz w:val="27"/>
          <w:szCs w:val="27"/>
          <w:lang w:eastAsia="en-IN"/>
        </w:rPr>
        <w:t>destructured</w:t>
      </w:r>
      <w:proofErr w:type="spellEnd"/>
      <w:r w:rsidRPr="00DC5165">
        <w:rPr>
          <w:rFonts w:ascii="Segoe UI" w:eastAsia="Times New Roman" w:hAnsi="Segoe UI" w:cs="Segoe UI"/>
          <w:color w:val="484848"/>
          <w:sz w:val="27"/>
          <w:szCs w:val="27"/>
          <w:lang w:eastAsia="en-IN"/>
        </w:rPr>
        <w:t xml:space="preserve"> assignment.</w:t>
      </w:r>
    </w:p>
    <w:p w14:paraId="048B7B65" w14:textId="77777777" w:rsidR="00DC5165" w:rsidRPr="00DC5165" w:rsidRDefault="00DC5165" w:rsidP="00DC5165">
      <w:pPr>
        <w:numPr>
          <w:ilvl w:val="0"/>
          <w:numId w:val="10"/>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As with any concept, it is a good skill to learn how to use the documentation with objects!</w:t>
      </w:r>
    </w:p>
    <w:p w14:paraId="760972F5" w14:textId="77777777" w:rsidR="00DC5165" w:rsidRPr="00DC5165" w:rsidRDefault="00DC5165" w:rsidP="00DC5165">
      <w:pPr>
        <w:spacing w:after="0"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You’re ready to start leveraging more elegant code for creating and accessing objects in your code!</w:t>
      </w:r>
    </w:p>
    <w:p w14:paraId="638C13B8" w14:textId="77777777" w:rsidR="00DC5165" w:rsidRPr="00DC5165" w:rsidRDefault="00DC5165" w:rsidP="00DC5165">
      <w:pPr>
        <w:shd w:val="clear" w:color="auto" w:fill="F6F5FA"/>
        <w:spacing w:after="0" w:line="240" w:lineRule="auto"/>
        <w:rPr>
          <w:rFonts w:ascii="Segoe UI" w:eastAsia="Times New Roman" w:hAnsi="Segoe UI" w:cs="Segoe UI"/>
          <w:b/>
          <w:bCs/>
          <w:color w:val="19191A"/>
          <w:sz w:val="27"/>
          <w:szCs w:val="27"/>
          <w:lang w:eastAsia="en-IN"/>
        </w:rPr>
      </w:pPr>
      <w:r w:rsidRPr="00DC5165">
        <w:rPr>
          <w:rFonts w:ascii="Segoe UI" w:eastAsia="Times New Roman" w:hAnsi="Segoe UI" w:cs="Segoe UI"/>
          <w:b/>
          <w:bCs/>
          <w:color w:val="19191A"/>
          <w:sz w:val="27"/>
          <w:szCs w:val="27"/>
          <w:lang w:eastAsia="en-IN"/>
        </w:rPr>
        <w:t>Instructions</w:t>
      </w:r>
    </w:p>
    <w:p w14:paraId="0FDD5748" w14:textId="77777777" w:rsidR="00DC5165" w:rsidRPr="00DC5165" w:rsidRDefault="00DC5165" w:rsidP="00DC5165">
      <w:pPr>
        <w:spacing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If you want to challenge yourself:</w:t>
      </w:r>
    </w:p>
    <w:p w14:paraId="396A2C0A" w14:textId="77777777" w:rsidR="00DC5165" w:rsidRPr="00DC5165" w:rsidRDefault="00DC5165" w:rsidP="00DC5165">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Find the value of </w:t>
      </w:r>
      <w:r w:rsidRPr="00DC5165">
        <w:rPr>
          <w:rFonts w:ascii="Consolas" w:eastAsia="Times New Roman" w:hAnsi="Consolas" w:cs="Courier New"/>
          <w:color w:val="15141F"/>
          <w:sz w:val="20"/>
          <w:szCs w:val="20"/>
          <w:shd w:val="clear" w:color="auto" w:fill="EAE9ED"/>
          <w:lang w:eastAsia="en-IN"/>
        </w:rPr>
        <w:t>this</w:t>
      </w:r>
      <w:r w:rsidRPr="00DC5165">
        <w:rPr>
          <w:rFonts w:ascii="Segoe UI" w:eastAsia="Times New Roman" w:hAnsi="Segoe UI" w:cs="Segoe UI"/>
          <w:color w:val="484848"/>
          <w:sz w:val="27"/>
          <w:szCs w:val="27"/>
          <w:lang w:eastAsia="en-IN"/>
        </w:rPr>
        <w:t> in a function inside of a method.</w:t>
      </w:r>
    </w:p>
    <w:p w14:paraId="39284F07" w14:textId="77777777" w:rsidR="00DC5165" w:rsidRPr="00DC5165" w:rsidRDefault="00DC5165" w:rsidP="00DC5165">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Learn the outcome of using a property that has the exact same name as a setter/getter method.</w:t>
      </w:r>
    </w:p>
    <w:p w14:paraId="5A6C9FC0" w14:textId="77777777" w:rsidR="00DC5165" w:rsidRPr="00DC5165" w:rsidRDefault="00DC5165" w:rsidP="00DC5165">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Create a new factory function that can create object instances of your choice.</w:t>
      </w:r>
    </w:p>
    <w:p w14:paraId="14396B49" w14:textId="77777777" w:rsidR="00DC5165" w:rsidRPr="00DC5165" w:rsidRDefault="00DC5165" w:rsidP="00DC5165">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 xml:space="preserve">Read documentation on other </w:t>
      </w:r>
      <w:proofErr w:type="spellStart"/>
      <w:r w:rsidRPr="00DC5165">
        <w:rPr>
          <w:rFonts w:ascii="Segoe UI" w:eastAsia="Times New Roman" w:hAnsi="Segoe UI" w:cs="Segoe UI"/>
          <w:color w:val="484848"/>
          <w:sz w:val="27"/>
          <w:szCs w:val="27"/>
          <w:lang w:eastAsia="en-IN"/>
        </w:rPr>
        <w:t>destructuring</w:t>
      </w:r>
      <w:proofErr w:type="spellEnd"/>
      <w:r w:rsidRPr="00DC5165">
        <w:rPr>
          <w:rFonts w:ascii="Segoe UI" w:eastAsia="Times New Roman" w:hAnsi="Segoe UI" w:cs="Segoe UI"/>
          <w:color w:val="484848"/>
          <w:sz w:val="27"/>
          <w:szCs w:val="27"/>
          <w:lang w:eastAsia="en-IN"/>
        </w:rPr>
        <w:t xml:space="preserve"> techniques and apply it to your code.</w:t>
      </w:r>
    </w:p>
    <w:p w14:paraId="79D57D86" w14:textId="77777777" w:rsidR="00DC5165" w:rsidRPr="00DC5165" w:rsidRDefault="00DC5165" w:rsidP="00DC5165">
      <w:pPr>
        <w:numPr>
          <w:ilvl w:val="0"/>
          <w:numId w:val="11"/>
        </w:numPr>
        <w:spacing w:before="100" w:beforeAutospacing="1" w:after="100" w:afterAutospacing="1" w:line="240" w:lineRule="auto"/>
        <w:rPr>
          <w:rFonts w:ascii="Segoe UI" w:eastAsia="Times New Roman" w:hAnsi="Segoe UI" w:cs="Segoe UI"/>
          <w:color w:val="484848"/>
          <w:sz w:val="27"/>
          <w:szCs w:val="27"/>
          <w:lang w:eastAsia="en-IN"/>
        </w:rPr>
      </w:pPr>
      <w:r w:rsidRPr="00DC5165">
        <w:rPr>
          <w:rFonts w:ascii="Segoe UI" w:eastAsia="Times New Roman" w:hAnsi="Segoe UI" w:cs="Segoe UI"/>
          <w:color w:val="484848"/>
          <w:sz w:val="27"/>
          <w:szCs w:val="27"/>
          <w:lang w:eastAsia="en-IN"/>
        </w:rPr>
        <w:t>Try out other built-in object methods and learn what they do.</w:t>
      </w:r>
    </w:p>
    <w:p w14:paraId="6B79B854" w14:textId="77777777" w:rsidR="00DC5165" w:rsidRDefault="00DC5165"/>
    <w:p w14:paraId="1A006B3F" w14:textId="77777777" w:rsidR="002161CB" w:rsidRDefault="002161CB"/>
    <w:sectPr w:rsidR="002161CB" w:rsidSect="008D5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5FA4"/>
    <w:multiLevelType w:val="multilevel"/>
    <w:tmpl w:val="D67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E24D1"/>
    <w:multiLevelType w:val="multilevel"/>
    <w:tmpl w:val="45E4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42BA7"/>
    <w:multiLevelType w:val="multilevel"/>
    <w:tmpl w:val="D81C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9C7"/>
    <w:multiLevelType w:val="multilevel"/>
    <w:tmpl w:val="3DB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719C8"/>
    <w:multiLevelType w:val="multilevel"/>
    <w:tmpl w:val="82FA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48AB"/>
    <w:multiLevelType w:val="multilevel"/>
    <w:tmpl w:val="FCD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900CC8"/>
    <w:multiLevelType w:val="multilevel"/>
    <w:tmpl w:val="1D9A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94BD7"/>
    <w:multiLevelType w:val="multilevel"/>
    <w:tmpl w:val="74D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66BDF"/>
    <w:multiLevelType w:val="multilevel"/>
    <w:tmpl w:val="313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05033"/>
    <w:multiLevelType w:val="multilevel"/>
    <w:tmpl w:val="DC2A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028CA"/>
    <w:multiLevelType w:val="multilevel"/>
    <w:tmpl w:val="05A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0"/>
  </w:num>
  <w:num w:numId="4">
    <w:abstractNumId w:val="1"/>
  </w:num>
  <w:num w:numId="5">
    <w:abstractNumId w:val="9"/>
  </w:num>
  <w:num w:numId="6">
    <w:abstractNumId w:val="6"/>
  </w:num>
  <w:num w:numId="7">
    <w:abstractNumId w:val="2"/>
  </w:num>
  <w:num w:numId="8">
    <w:abstractNumId w:val="3"/>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07"/>
    <w:rsid w:val="000426B3"/>
    <w:rsid w:val="00064782"/>
    <w:rsid w:val="000A52AC"/>
    <w:rsid w:val="00105C9E"/>
    <w:rsid w:val="001E7436"/>
    <w:rsid w:val="001F41D6"/>
    <w:rsid w:val="002063A4"/>
    <w:rsid w:val="002161CB"/>
    <w:rsid w:val="002473B5"/>
    <w:rsid w:val="00311C9E"/>
    <w:rsid w:val="00363955"/>
    <w:rsid w:val="003E4EE9"/>
    <w:rsid w:val="004C5A06"/>
    <w:rsid w:val="004D24D3"/>
    <w:rsid w:val="00553136"/>
    <w:rsid w:val="005B65D4"/>
    <w:rsid w:val="005E20E6"/>
    <w:rsid w:val="00636C6A"/>
    <w:rsid w:val="00680CAE"/>
    <w:rsid w:val="006823BF"/>
    <w:rsid w:val="006D3AF0"/>
    <w:rsid w:val="00704C2C"/>
    <w:rsid w:val="007452F3"/>
    <w:rsid w:val="00760E10"/>
    <w:rsid w:val="0076433A"/>
    <w:rsid w:val="008D514B"/>
    <w:rsid w:val="008D606D"/>
    <w:rsid w:val="008E4E3E"/>
    <w:rsid w:val="00987634"/>
    <w:rsid w:val="009C5774"/>
    <w:rsid w:val="00A30EE2"/>
    <w:rsid w:val="00A43B32"/>
    <w:rsid w:val="00A91C6E"/>
    <w:rsid w:val="00AC6730"/>
    <w:rsid w:val="00B00FDB"/>
    <w:rsid w:val="00B10C8B"/>
    <w:rsid w:val="00B350B4"/>
    <w:rsid w:val="00B81964"/>
    <w:rsid w:val="00B83462"/>
    <w:rsid w:val="00B9219D"/>
    <w:rsid w:val="00BA467F"/>
    <w:rsid w:val="00BF550D"/>
    <w:rsid w:val="00C007D3"/>
    <w:rsid w:val="00C049AD"/>
    <w:rsid w:val="00C22AB1"/>
    <w:rsid w:val="00D33A07"/>
    <w:rsid w:val="00D405AE"/>
    <w:rsid w:val="00D74B2F"/>
    <w:rsid w:val="00D76043"/>
    <w:rsid w:val="00D84A15"/>
    <w:rsid w:val="00DA2941"/>
    <w:rsid w:val="00DC1AEF"/>
    <w:rsid w:val="00DC5165"/>
    <w:rsid w:val="00DE315B"/>
    <w:rsid w:val="00E13C2F"/>
    <w:rsid w:val="00E278F4"/>
    <w:rsid w:val="00EA2592"/>
    <w:rsid w:val="00ED3E7A"/>
    <w:rsid w:val="00EF1559"/>
    <w:rsid w:val="00F22A6E"/>
    <w:rsid w:val="00F26D95"/>
    <w:rsid w:val="00F420FB"/>
    <w:rsid w:val="00F4481E"/>
    <w:rsid w:val="00FA3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202E"/>
  <w15:chartTrackingRefBased/>
  <w15:docId w15:val="{71B077CA-BE3D-4A0D-BCBB-9E9F4BB7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426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B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426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00FDB"/>
    <w:rPr>
      <w:rFonts w:ascii="Courier New" w:eastAsia="Times New Roman" w:hAnsi="Courier New" w:cs="Courier New"/>
      <w:sz w:val="20"/>
      <w:szCs w:val="20"/>
    </w:rPr>
  </w:style>
  <w:style w:type="character" w:styleId="Emphasis">
    <w:name w:val="Emphasis"/>
    <w:basedOn w:val="DefaultParagraphFont"/>
    <w:uiPriority w:val="20"/>
    <w:qFormat/>
    <w:rsid w:val="00B00FDB"/>
    <w:rPr>
      <w:i/>
      <w:iCs/>
    </w:rPr>
  </w:style>
  <w:style w:type="paragraph" w:styleId="HTMLPreformatted">
    <w:name w:val="HTML Preformatted"/>
    <w:basedOn w:val="Normal"/>
    <w:link w:val="HTMLPreformattedChar"/>
    <w:uiPriority w:val="99"/>
    <w:semiHidden/>
    <w:unhideWhenUsed/>
    <w:rsid w:val="00B0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FDB"/>
    <w:rPr>
      <w:rFonts w:ascii="Courier New" w:eastAsia="Times New Roman" w:hAnsi="Courier New" w:cs="Courier New"/>
      <w:sz w:val="20"/>
      <w:szCs w:val="20"/>
      <w:lang w:eastAsia="en-IN"/>
    </w:rPr>
  </w:style>
  <w:style w:type="character" w:customStyle="1" w:styleId="cm-keyword">
    <w:name w:val="cm-keyword"/>
    <w:basedOn w:val="DefaultParagraphFont"/>
    <w:rsid w:val="00B00FDB"/>
  </w:style>
  <w:style w:type="character" w:customStyle="1" w:styleId="cm-def">
    <w:name w:val="cm-def"/>
    <w:basedOn w:val="DefaultParagraphFont"/>
    <w:rsid w:val="00B00FDB"/>
  </w:style>
  <w:style w:type="character" w:customStyle="1" w:styleId="cm-operator">
    <w:name w:val="cm-operator"/>
    <w:basedOn w:val="DefaultParagraphFont"/>
    <w:rsid w:val="00B00FDB"/>
  </w:style>
  <w:style w:type="character" w:customStyle="1" w:styleId="cm-comment">
    <w:name w:val="cm-comment"/>
    <w:basedOn w:val="DefaultParagraphFont"/>
    <w:rsid w:val="00B00FDB"/>
  </w:style>
  <w:style w:type="character" w:customStyle="1" w:styleId="cm-string">
    <w:name w:val="cm-string"/>
    <w:basedOn w:val="DefaultParagraphFont"/>
    <w:rsid w:val="00B00FDB"/>
  </w:style>
  <w:style w:type="character" w:customStyle="1" w:styleId="cm-property">
    <w:name w:val="cm-property"/>
    <w:basedOn w:val="DefaultParagraphFont"/>
    <w:rsid w:val="00B00FDB"/>
  </w:style>
  <w:style w:type="character" w:customStyle="1" w:styleId="showhinttext2uys4k4j-6whmch-7iv46r">
    <w:name w:val="showhinttext__2uys4k4j-6whmch-7iv46r"/>
    <w:basedOn w:val="DefaultParagraphFont"/>
    <w:rsid w:val="00B00FDB"/>
  </w:style>
  <w:style w:type="character" w:customStyle="1" w:styleId="cm-variable">
    <w:name w:val="cm-variable"/>
    <w:basedOn w:val="DefaultParagraphFont"/>
    <w:rsid w:val="00EA2592"/>
  </w:style>
  <w:style w:type="character" w:customStyle="1" w:styleId="cm-number">
    <w:name w:val="cm-number"/>
    <w:basedOn w:val="DefaultParagraphFont"/>
    <w:rsid w:val="006D3AF0"/>
  </w:style>
  <w:style w:type="character" w:customStyle="1" w:styleId="cm-atom">
    <w:name w:val="cm-atom"/>
    <w:basedOn w:val="DefaultParagraphFont"/>
    <w:rsid w:val="006D3AF0"/>
  </w:style>
  <w:style w:type="character" w:customStyle="1" w:styleId="cm-variable-2">
    <w:name w:val="cm-variable-2"/>
    <w:basedOn w:val="DefaultParagraphFont"/>
    <w:rsid w:val="006D3AF0"/>
  </w:style>
  <w:style w:type="paragraph" w:customStyle="1" w:styleId="li1kqbjwbwa3ze6v0bvxq9rx">
    <w:name w:val="li__1kqbjwbwa3ze6v0bvxq9rx"/>
    <w:basedOn w:val="Normal"/>
    <w:rsid w:val="00636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07D3"/>
    <w:rPr>
      <w:color w:val="0000FF"/>
      <w:u w:val="single"/>
    </w:rPr>
  </w:style>
  <w:style w:type="character" w:customStyle="1" w:styleId="cm-string-2">
    <w:name w:val="cm-string-2"/>
    <w:basedOn w:val="DefaultParagraphFont"/>
    <w:rsid w:val="00C007D3"/>
  </w:style>
  <w:style w:type="character" w:styleId="Strong">
    <w:name w:val="Strong"/>
    <w:basedOn w:val="DefaultParagraphFont"/>
    <w:uiPriority w:val="22"/>
    <w:qFormat/>
    <w:rsid w:val="000A5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9384">
      <w:bodyDiv w:val="1"/>
      <w:marLeft w:val="0"/>
      <w:marRight w:val="0"/>
      <w:marTop w:val="0"/>
      <w:marBottom w:val="0"/>
      <w:divBdr>
        <w:top w:val="none" w:sz="0" w:space="0" w:color="auto"/>
        <w:left w:val="none" w:sz="0" w:space="0" w:color="auto"/>
        <w:bottom w:val="none" w:sz="0" w:space="0" w:color="auto"/>
        <w:right w:val="none" w:sz="0" w:space="0" w:color="auto"/>
      </w:divBdr>
      <w:divsChild>
        <w:div w:id="1834681267">
          <w:marLeft w:val="0"/>
          <w:marRight w:val="0"/>
          <w:marTop w:val="0"/>
          <w:marBottom w:val="0"/>
          <w:divBdr>
            <w:top w:val="none" w:sz="0" w:space="0" w:color="auto"/>
            <w:left w:val="none" w:sz="0" w:space="0" w:color="auto"/>
            <w:bottom w:val="none" w:sz="0" w:space="0" w:color="auto"/>
            <w:right w:val="none" w:sz="0" w:space="0" w:color="auto"/>
          </w:divBdr>
          <w:divsChild>
            <w:div w:id="1593515624">
              <w:marLeft w:val="0"/>
              <w:marRight w:val="0"/>
              <w:marTop w:val="0"/>
              <w:marBottom w:val="0"/>
              <w:divBdr>
                <w:top w:val="none" w:sz="0" w:space="0" w:color="auto"/>
                <w:left w:val="none" w:sz="0" w:space="0" w:color="auto"/>
                <w:bottom w:val="none" w:sz="0" w:space="0" w:color="auto"/>
                <w:right w:val="none" w:sz="0" w:space="0" w:color="auto"/>
              </w:divBdr>
            </w:div>
            <w:div w:id="352730076">
              <w:marLeft w:val="0"/>
              <w:marRight w:val="0"/>
              <w:marTop w:val="0"/>
              <w:marBottom w:val="0"/>
              <w:divBdr>
                <w:top w:val="none" w:sz="0" w:space="0" w:color="auto"/>
                <w:left w:val="none" w:sz="0" w:space="0" w:color="auto"/>
                <w:bottom w:val="none" w:sz="0" w:space="0" w:color="auto"/>
                <w:right w:val="none" w:sz="0" w:space="0" w:color="auto"/>
              </w:divBdr>
            </w:div>
            <w:div w:id="255552181">
              <w:marLeft w:val="0"/>
              <w:marRight w:val="0"/>
              <w:marTop w:val="0"/>
              <w:marBottom w:val="0"/>
              <w:divBdr>
                <w:top w:val="none" w:sz="0" w:space="0" w:color="auto"/>
                <w:left w:val="none" w:sz="0" w:space="0" w:color="auto"/>
                <w:bottom w:val="none" w:sz="0" w:space="0" w:color="auto"/>
                <w:right w:val="none" w:sz="0" w:space="0" w:color="auto"/>
              </w:divBdr>
            </w:div>
            <w:div w:id="923420964">
              <w:marLeft w:val="0"/>
              <w:marRight w:val="0"/>
              <w:marTop w:val="0"/>
              <w:marBottom w:val="0"/>
              <w:divBdr>
                <w:top w:val="none" w:sz="0" w:space="0" w:color="auto"/>
                <w:left w:val="none" w:sz="0" w:space="0" w:color="auto"/>
                <w:bottom w:val="none" w:sz="0" w:space="0" w:color="auto"/>
                <w:right w:val="none" w:sz="0" w:space="0" w:color="auto"/>
              </w:divBdr>
            </w:div>
            <w:div w:id="161242493">
              <w:marLeft w:val="0"/>
              <w:marRight w:val="0"/>
              <w:marTop w:val="0"/>
              <w:marBottom w:val="0"/>
              <w:divBdr>
                <w:top w:val="none" w:sz="0" w:space="0" w:color="auto"/>
                <w:left w:val="none" w:sz="0" w:space="0" w:color="auto"/>
                <w:bottom w:val="none" w:sz="0" w:space="0" w:color="auto"/>
                <w:right w:val="none" w:sz="0" w:space="0" w:color="auto"/>
              </w:divBdr>
            </w:div>
            <w:div w:id="915242870">
              <w:marLeft w:val="0"/>
              <w:marRight w:val="0"/>
              <w:marTop w:val="0"/>
              <w:marBottom w:val="0"/>
              <w:divBdr>
                <w:top w:val="none" w:sz="0" w:space="0" w:color="auto"/>
                <w:left w:val="none" w:sz="0" w:space="0" w:color="auto"/>
                <w:bottom w:val="none" w:sz="0" w:space="0" w:color="auto"/>
                <w:right w:val="none" w:sz="0" w:space="0" w:color="auto"/>
              </w:divBdr>
            </w:div>
            <w:div w:id="2040550558">
              <w:marLeft w:val="0"/>
              <w:marRight w:val="0"/>
              <w:marTop w:val="0"/>
              <w:marBottom w:val="0"/>
              <w:divBdr>
                <w:top w:val="none" w:sz="0" w:space="0" w:color="auto"/>
                <w:left w:val="none" w:sz="0" w:space="0" w:color="auto"/>
                <w:bottom w:val="none" w:sz="0" w:space="0" w:color="auto"/>
                <w:right w:val="none" w:sz="0" w:space="0" w:color="auto"/>
              </w:divBdr>
            </w:div>
            <w:div w:id="1347710341">
              <w:marLeft w:val="0"/>
              <w:marRight w:val="0"/>
              <w:marTop w:val="0"/>
              <w:marBottom w:val="0"/>
              <w:divBdr>
                <w:top w:val="none" w:sz="0" w:space="0" w:color="auto"/>
                <w:left w:val="none" w:sz="0" w:space="0" w:color="auto"/>
                <w:bottom w:val="none" w:sz="0" w:space="0" w:color="auto"/>
                <w:right w:val="none" w:sz="0" w:space="0" w:color="auto"/>
              </w:divBdr>
            </w:div>
            <w:div w:id="719473823">
              <w:marLeft w:val="0"/>
              <w:marRight w:val="0"/>
              <w:marTop w:val="0"/>
              <w:marBottom w:val="0"/>
              <w:divBdr>
                <w:top w:val="none" w:sz="0" w:space="0" w:color="auto"/>
                <w:left w:val="none" w:sz="0" w:space="0" w:color="auto"/>
                <w:bottom w:val="none" w:sz="0" w:space="0" w:color="auto"/>
                <w:right w:val="none" w:sz="0" w:space="0" w:color="auto"/>
              </w:divBdr>
            </w:div>
            <w:div w:id="443579503">
              <w:marLeft w:val="0"/>
              <w:marRight w:val="0"/>
              <w:marTop w:val="0"/>
              <w:marBottom w:val="0"/>
              <w:divBdr>
                <w:top w:val="none" w:sz="0" w:space="0" w:color="auto"/>
                <w:left w:val="none" w:sz="0" w:space="0" w:color="auto"/>
                <w:bottom w:val="none" w:sz="0" w:space="0" w:color="auto"/>
                <w:right w:val="none" w:sz="0" w:space="0" w:color="auto"/>
              </w:divBdr>
            </w:div>
            <w:div w:id="1401977499">
              <w:marLeft w:val="0"/>
              <w:marRight w:val="0"/>
              <w:marTop w:val="0"/>
              <w:marBottom w:val="0"/>
              <w:divBdr>
                <w:top w:val="none" w:sz="0" w:space="0" w:color="auto"/>
                <w:left w:val="none" w:sz="0" w:space="0" w:color="auto"/>
                <w:bottom w:val="none" w:sz="0" w:space="0" w:color="auto"/>
                <w:right w:val="none" w:sz="0" w:space="0" w:color="auto"/>
              </w:divBdr>
            </w:div>
            <w:div w:id="1118597768">
              <w:marLeft w:val="0"/>
              <w:marRight w:val="0"/>
              <w:marTop w:val="0"/>
              <w:marBottom w:val="0"/>
              <w:divBdr>
                <w:top w:val="none" w:sz="0" w:space="0" w:color="auto"/>
                <w:left w:val="none" w:sz="0" w:space="0" w:color="auto"/>
                <w:bottom w:val="none" w:sz="0" w:space="0" w:color="auto"/>
                <w:right w:val="none" w:sz="0" w:space="0" w:color="auto"/>
              </w:divBdr>
            </w:div>
            <w:div w:id="1747605648">
              <w:marLeft w:val="0"/>
              <w:marRight w:val="0"/>
              <w:marTop w:val="0"/>
              <w:marBottom w:val="0"/>
              <w:divBdr>
                <w:top w:val="none" w:sz="0" w:space="0" w:color="auto"/>
                <w:left w:val="none" w:sz="0" w:space="0" w:color="auto"/>
                <w:bottom w:val="none" w:sz="0" w:space="0" w:color="auto"/>
                <w:right w:val="none" w:sz="0" w:space="0" w:color="auto"/>
              </w:divBdr>
            </w:div>
            <w:div w:id="1032026567">
              <w:marLeft w:val="0"/>
              <w:marRight w:val="0"/>
              <w:marTop w:val="0"/>
              <w:marBottom w:val="0"/>
              <w:divBdr>
                <w:top w:val="none" w:sz="0" w:space="0" w:color="auto"/>
                <w:left w:val="none" w:sz="0" w:space="0" w:color="auto"/>
                <w:bottom w:val="none" w:sz="0" w:space="0" w:color="auto"/>
                <w:right w:val="none" w:sz="0" w:space="0" w:color="auto"/>
              </w:divBdr>
            </w:div>
            <w:div w:id="106388420">
              <w:marLeft w:val="0"/>
              <w:marRight w:val="0"/>
              <w:marTop w:val="0"/>
              <w:marBottom w:val="0"/>
              <w:divBdr>
                <w:top w:val="none" w:sz="0" w:space="0" w:color="auto"/>
                <w:left w:val="none" w:sz="0" w:space="0" w:color="auto"/>
                <w:bottom w:val="none" w:sz="0" w:space="0" w:color="auto"/>
                <w:right w:val="none" w:sz="0" w:space="0" w:color="auto"/>
              </w:divBdr>
            </w:div>
            <w:div w:id="497044290">
              <w:marLeft w:val="0"/>
              <w:marRight w:val="0"/>
              <w:marTop w:val="0"/>
              <w:marBottom w:val="0"/>
              <w:divBdr>
                <w:top w:val="none" w:sz="0" w:space="0" w:color="auto"/>
                <w:left w:val="none" w:sz="0" w:space="0" w:color="auto"/>
                <w:bottom w:val="none" w:sz="0" w:space="0" w:color="auto"/>
                <w:right w:val="none" w:sz="0" w:space="0" w:color="auto"/>
              </w:divBdr>
            </w:div>
            <w:div w:id="811558123">
              <w:marLeft w:val="0"/>
              <w:marRight w:val="0"/>
              <w:marTop w:val="0"/>
              <w:marBottom w:val="0"/>
              <w:divBdr>
                <w:top w:val="none" w:sz="0" w:space="0" w:color="auto"/>
                <w:left w:val="none" w:sz="0" w:space="0" w:color="auto"/>
                <w:bottom w:val="none" w:sz="0" w:space="0" w:color="auto"/>
                <w:right w:val="none" w:sz="0" w:space="0" w:color="auto"/>
              </w:divBdr>
            </w:div>
            <w:div w:id="803356483">
              <w:marLeft w:val="0"/>
              <w:marRight w:val="0"/>
              <w:marTop w:val="0"/>
              <w:marBottom w:val="0"/>
              <w:divBdr>
                <w:top w:val="none" w:sz="0" w:space="0" w:color="auto"/>
                <w:left w:val="none" w:sz="0" w:space="0" w:color="auto"/>
                <w:bottom w:val="none" w:sz="0" w:space="0" w:color="auto"/>
                <w:right w:val="none" w:sz="0" w:space="0" w:color="auto"/>
              </w:divBdr>
            </w:div>
            <w:div w:id="2016491441">
              <w:marLeft w:val="0"/>
              <w:marRight w:val="0"/>
              <w:marTop w:val="0"/>
              <w:marBottom w:val="0"/>
              <w:divBdr>
                <w:top w:val="none" w:sz="0" w:space="0" w:color="auto"/>
                <w:left w:val="none" w:sz="0" w:space="0" w:color="auto"/>
                <w:bottom w:val="none" w:sz="0" w:space="0" w:color="auto"/>
                <w:right w:val="none" w:sz="0" w:space="0" w:color="auto"/>
              </w:divBdr>
            </w:div>
            <w:div w:id="265238716">
              <w:marLeft w:val="0"/>
              <w:marRight w:val="0"/>
              <w:marTop w:val="0"/>
              <w:marBottom w:val="0"/>
              <w:divBdr>
                <w:top w:val="none" w:sz="0" w:space="0" w:color="auto"/>
                <w:left w:val="none" w:sz="0" w:space="0" w:color="auto"/>
                <w:bottom w:val="none" w:sz="0" w:space="0" w:color="auto"/>
                <w:right w:val="none" w:sz="0" w:space="0" w:color="auto"/>
              </w:divBdr>
            </w:div>
            <w:div w:id="588580799">
              <w:marLeft w:val="0"/>
              <w:marRight w:val="0"/>
              <w:marTop w:val="0"/>
              <w:marBottom w:val="0"/>
              <w:divBdr>
                <w:top w:val="none" w:sz="0" w:space="0" w:color="auto"/>
                <w:left w:val="none" w:sz="0" w:space="0" w:color="auto"/>
                <w:bottom w:val="none" w:sz="0" w:space="0" w:color="auto"/>
                <w:right w:val="none" w:sz="0" w:space="0" w:color="auto"/>
              </w:divBdr>
            </w:div>
            <w:div w:id="900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2176">
      <w:bodyDiv w:val="1"/>
      <w:marLeft w:val="0"/>
      <w:marRight w:val="0"/>
      <w:marTop w:val="0"/>
      <w:marBottom w:val="0"/>
      <w:divBdr>
        <w:top w:val="none" w:sz="0" w:space="0" w:color="auto"/>
        <w:left w:val="none" w:sz="0" w:space="0" w:color="auto"/>
        <w:bottom w:val="none" w:sz="0" w:space="0" w:color="auto"/>
        <w:right w:val="none" w:sz="0" w:space="0" w:color="auto"/>
      </w:divBdr>
      <w:divsChild>
        <w:div w:id="756097715">
          <w:marLeft w:val="0"/>
          <w:marRight w:val="0"/>
          <w:marTop w:val="0"/>
          <w:marBottom w:val="0"/>
          <w:divBdr>
            <w:top w:val="none" w:sz="0" w:space="0" w:color="auto"/>
            <w:left w:val="none" w:sz="0" w:space="0" w:color="auto"/>
            <w:bottom w:val="none" w:sz="0" w:space="0" w:color="auto"/>
            <w:right w:val="none" w:sz="0" w:space="0" w:color="auto"/>
          </w:divBdr>
          <w:divsChild>
            <w:div w:id="1798377818">
              <w:marLeft w:val="0"/>
              <w:marRight w:val="0"/>
              <w:marTop w:val="0"/>
              <w:marBottom w:val="0"/>
              <w:divBdr>
                <w:top w:val="none" w:sz="0" w:space="0" w:color="auto"/>
                <w:left w:val="none" w:sz="0" w:space="0" w:color="auto"/>
                <w:bottom w:val="none" w:sz="0" w:space="0" w:color="auto"/>
                <w:right w:val="none" w:sz="0" w:space="0" w:color="auto"/>
              </w:divBdr>
              <w:divsChild>
                <w:div w:id="2114157379">
                  <w:marLeft w:val="0"/>
                  <w:marRight w:val="0"/>
                  <w:marTop w:val="0"/>
                  <w:marBottom w:val="0"/>
                  <w:divBdr>
                    <w:top w:val="none" w:sz="0" w:space="0" w:color="auto"/>
                    <w:left w:val="none" w:sz="0" w:space="0" w:color="auto"/>
                    <w:bottom w:val="none" w:sz="0" w:space="0" w:color="auto"/>
                    <w:right w:val="none" w:sz="0" w:space="0" w:color="auto"/>
                  </w:divBdr>
                </w:div>
                <w:div w:id="20212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078">
          <w:marLeft w:val="0"/>
          <w:marRight w:val="0"/>
          <w:marTop w:val="0"/>
          <w:marBottom w:val="0"/>
          <w:divBdr>
            <w:top w:val="single" w:sz="6" w:space="0" w:color="FFFFFF"/>
            <w:left w:val="none" w:sz="0" w:space="0" w:color="auto"/>
            <w:bottom w:val="none" w:sz="0" w:space="0" w:color="auto"/>
            <w:right w:val="none" w:sz="0" w:space="0" w:color="auto"/>
          </w:divBdr>
          <w:divsChild>
            <w:div w:id="916785799">
              <w:marLeft w:val="0"/>
              <w:marRight w:val="0"/>
              <w:marTop w:val="0"/>
              <w:marBottom w:val="0"/>
              <w:divBdr>
                <w:top w:val="none" w:sz="0" w:space="0" w:color="auto"/>
                <w:left w:val="none" w:sz="0" w:space="0" w:color="auto"/>
                <w:bottom w:val="none" w:sz="0" w:space="0" w:color="auto"/>
                <w:right w:val="none" w:sz="0" w:space="0" w:color="auto"/>
              </w:divBdr>
            </w:div>
          </w:divsChild>
        </w:div>
        <w:div w:id="1192379864">
          <w:marLeft w:val="0"/>
          <w:marRight w:val="0"/>
          <w:marTop w:val="0"/>
          <w:marBottom w:val="0"/>
          <w:divBdr>
            <w:top w:val="none" w:sz="0" w:space="0" w:color="auto"/>
            <w:left w:val="none" w:sz="0" w:space="0" w:color="auto"/>
            <w:bottom w:val="none" w:sz="0" w:space="0" w:color="auto"/>
            <w:right w:val="none" w:sz="0" w:space="0" w:color="auto"/>
          </w:divBdr>
          <w:divsChild>
            <w:div w:id="393742132">
              <w:marLeft w:val="0"/>
              <w:marRight w:val="0"/>
              <w:marTop w:val="0"/>
              <w:marBottom w:val="0"/>
              <w:divBdr>
                <w:top w:val="none" w:sz="0" w:space="0" w:color="auto"/>
                <w:left w:val="none" w:sz="0" w:space="0" w:color="auto"/>
                <w:bottom w:val="none" w:sz="0" w:space="0" w:color="auto"/>
                <w:right w:val="none" w:sz="0" w:space="0" w:color="auto"/>
              </w:divBdr>
              <w:divsChild>
                <w:div w:id="702831428">
                  <w:marLeft w:val="0"/>
                  <w:marRight w:val="0"/>
                  <w:marTop w:val="0"/>
                  <w:marBottom w:val="0"/>
                  <w:divBdr>
                    <w:top w:val="none" w:sz="0" w:space="0" w:color="auto"/>
                    <w:left w:val="none" w:sz="0" w:space="0" w:color="auto"/>
                    <w:bottom w:val="none" w:sz="0" w:space="0" w:color="auto"/>
                    <w:right w:val="none" w:sz="0" w:space="0" w:color="auto"/>
                  </w:divBdr>
                  <w:divsChild>
                    <w:div w:id="873809412">
                      <w:marLeft w:val="825"/>
                      <w:marRight w:val="0"/>
                      <w:marTop w:val="0"/>
                      <w:marBottom w:val="0"/>
                      <w:divBdr>
                        <w:top w:val="none" w:sz="0" w:space="0" w:color="auto"/>
                        <w:left w:val="none" w:sz="0" w:space="0" w:color="auto"/>
                        <w:bottom w:val="none" w:sz="0" w:space="0" w:color="auto"/>
                        <w:right w:val="none" w:sz="0" w:space="0" w:color="auto"/>
                      </w:divBdr>
                      <w:divsChild>
                        <w:div w:id="2061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3973">
                  <w:marLeft w:val="0"/>
                  <w:marRight w:val="0"/>
                  <w:marTop w:val="0"/>
                  <w:marBottom w:val="0"/>
                  <w:divBdr>
                    <w:top w:val="none" w:sz="0" w:space="0" w:color="auto"/>
                    <w:left w:val="none" w:sz="0" w:space="0" w:color="auto"/>
                    <w:bottom w:val="none" w:sz="0" w:space="0" w:color="auto"/>
                    <w:right w:val="none" w:sz="0" w:space="0" w:color="auto"/>
                  </w:divBdr>
                  <w:divsChild>
                    <w:div w:id="1535654926">
                      <w:marLeft w:val="0"/>
                      <w:marRight w:val="0"/>
                      <w:marTop w:val="0"/>
                      <w:marBottom w:val="0"/>
                      <w:divBdr>
                        <w:top w:val="none" w:sz="0" w:space="0" w:color="auto"/>
                        <w:left w:val="none" w:sz="0" w:space="0" w:color="auto"/>
                        <w:bottom w:val="none" w:sz="0" w:space="0" w:color="auto"/>
                        <w:right w:val="none" w:sz="0" w:space="0" w:color="auto"/>
                      </w:divBdr>
                      <w:divsChild>
                        <w:div w:id="17340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1249">
              <w:marLeft w:val="0"/>
              <w:marRight w:val="0"/>
              <w:marTop w:val="0"/>
              <w:marBottom w:val="0"/>
              <w:divBdr>
                <w:top w:val="none" w:sz="0" w:space="0" w:color="auto"/>
                <w:left w:val="none" w:sz="0" w:space="0" w:color="auto"/>
                <w:bottom w:val="none" w:sz="0" w:space="0" w:color="auto"/>
                <w:right w:val="none" w:sz="0" w:space="0" w:color="auto"/>
              </w:divBdr>
              <w:divsChild>
                <w:div w:id="1674604799">
                  <w:marLeft w:val="0"/>
                  <w:marRight w:val="0"/>
                  <w:marTop w:val="0"/>
                  <w:marBottom w:val="0"/>
                  <w:divBdr>
                    <w:top w:val="none" w:sz="0" w:space="0" w:color="auto"/>
                    <w:left w:val="none" w:sz="0" w:space="0" w:color="auto"/>
                    <w:bottom w:val="none" w:sz="0" w:space="0" w:color="auto"/>
                    <w:right w:val="none" w:sz="0" w:space="0" w:color="auto"/>
                  </w:divBdr>
                  <w:divsChild>
                    <w:div w:id="692465660">
                      <w:marLeft w:val="825"/>
                      <w:marRight w:val="0"/>
                      <w:marTop w:val="0"/>
                      <w:marBottom w:val="0"/>
                      <w:divBdr>
                        <w:top w:val="none" w:sz="0" w:space="0" w:color="auto"/>
                        <w:left w:val="none" w:sz="0" w:space="0" w:color="auto"/>
                        <w:bottom w:val="none" w:sz="0" w:space="0" w:color="auto"/>
                        <w:right w:val="none" w:sz="0" w:space="0" w:color="auto"/>
                      </w:divBdr>
                      <w:divsChild>
                        <w:div w:id="13645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964">
                  <w:marLeft w:val="0"/>
                  <w:marRight w:val="0"/>
                  <w:marTop w:val="0"/>
                  <w:marBottom w:val="0"/>
                  <w:divBdr>
                    <w:top w:val="none" w:sz="0" w:space="0" w:color="auto"/>
                    <w:left w:val="none" w:sz="0" w:space="0" w:color="auto"/>
                    <w:bottom w:val="none" w:sz="0" w:space="0" w:color="auto"/>
                    <w:right w:val="none" w:sz="0" w:space="0" w:color="auto"/>
                  </w:divBdr>
                  <w:divsChild>
                    <w:div w:id="1594900340">
                      <w:marLeft w:val="0"/>
                      <w:marRight w:val="0"/>
                      <w:marTop w:val="0"/>
                      <w:marBottom w:val="0"/>
                      <w:divBdr>
                        <w:top w:val="none" w:sz="0" w:space="0" w:color="auto"/>
                        <w:left w:val="none" w:sz="0" w:space="0" w:color="auto"/>
                        <w:bottom w:val="none" w:sz="0" w:space="0" w:color="auto"/>
                        <w:right w:val="none" w:sz="0" w:space="0" w:color="auto"/>
                      </w:divBdr>
                      <w:divsChild>
                        <w:div w:id="3266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4504">
              <w:marLeft w:val="0"/>
              <w:marRight w:val="0"/>
              <w:marTop w:val="0"/>
              <w:marBottom w:val="0"/>
              <w:divBdr>
                <w:top w:val="none" w:sz="0" w:space="0" w:color="auto"/>
                <w:left w:val="none" w:sz="0" w:space="0" w:color="auto"/>
                <w:bottom w:val="none" w:sz="0" w:space="0" w:color="auto"/>
                <w:right w:val="none" w:sz="0" w:space="0" w:color="auto"/>
              </w:divBdr>
              <w:divsChild>
                <w:div w:id="1555001724">
                  <w:marLeft w:val="0"/>
                  <w:marRight w:val="0"/>
                  <w:marTop w:val="0"/>
                  <w:marBottom w:val="0"/>
                  <w:divBdr>
                    <w:top w:val="none" w:sz="0" w:space="0" w:color="auto"/>
                    <w:left w:val="none" w:sz="0" w:space="0" w:color="auto"/>
                    <w:bottom w:val="none" w:sz="0" w:space="0" w:color="auto"/>
                    <w:right w:val="none" w:sz="0" w:space="0" w:color="auto"/>
                  </w:divBdr>
                  <w:divsChild>
                    <w:div w:id="374736378">
                      <w:marLeft w:val="825"/>
                      <w:marRight w:val="0"/>
                      <w:marTop w:val="0"/>
                      <w:marBottom w:val="0"/>
                      <w:divBdr>
                        <w:top w:val="none" w:sz="0" w:space="0" w:color="auto"/>
                        <w:left w:val="none" w:sz="0" w:space="0" w:color="auto"/>
                        <w:bottom w:val="none" w:sz="0" w:space="0" w:color="auto"/>
                        <w:right w:val="none" w:sz="0" w:space="0" w:color="auto"/>
                      </w:divBdr>
                      <w:divsChild>
                        <w:div w:id="21318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1414">
      <w:bodyDiv w:val="1"/>
      <w:marLeft w:val="0"/>
      <w:marRight w:val="0"/>
      <w:marTop w:val="0"/>
      <w:marBottom w:val="0"/>
      <w:divBdr>
        <w:top w:val="none" w:sz="0" w:space="0" w:color="auto"/>
        <w:left w:val="none" w:sz="0" w:space="0" w:color="auto"/>
        <w:bottom w:val="none" w:sz="0" w:space="0" w:color="auto"/>
        <w:right w:val="none" w:sz="0" w:space="0" w:color="auto"/>
      </w:divBdr>
      <w:divsChild>
        <w:div w:id="1859080089">
          <w:marLeft w:val="0"/>
          <w:marRight w:val="0"/>
          <w:marTop w:val="0"/>
          <w:marBottom w:val="0"/>
          <w:divBdr>
            <w:top w:val="none" w:sz="0" w:space="0" w:color="auto"/>
            <w:left w:val="none" w:sz="0" w:space="0" w:color="auto"/>
            <w:bottom w:val="none" w:sz="0" w:space="0" w:color="auto"/>
            <w:right w:val="none" w:sz="0" w:space="0" w:color="auto"/>
          </w:divBdr>
          <w:divsChild>
            <w:div w:id="719742843">
              <w:marLeft w:val="0"/>
              <w:marRight w:val="0"/>
              <w:marTop w:val="0"/>
              <w:marBottom w:val="0"/>
              <w:divBdr>
                <w:top w:val="none" w:sz="0" w:space="0" w:color="auto"/>
                <w:left w:val="none" w:sz="0" w:space="0" w:color="auto"/>
                <w:bottom w:val="none" w:sz="0" w:space="0" w:color="auto"/>
                <w:right w:val="none" w:sz="0" w:space="0" w:color="auto"/>
              </w:divBdr>
            </w:div>
          </w:divsChild>
        </w:div>
        <w:div w:id="1220357115">
          <w:marLeft w:val="0"/>
          <w:marRight w:val="0"/>
          <w:marTop w:val="0"/>
          <w:marBottom w:val="0"/>
          <w:divBdr>
            <w:top w:val="single" w:sz="6" w:space="0" w:color="FFFFFF"/>
            <w:left w:val="none" w:sz="0" w:space="0" w:color="auto"/>
            <w:bottom w:val="none" w:sz="0" w:space="0" w:color="auto"/>
            <w:right w:val="none" w:sz="0" w:space="0" w:color="auto"/>
          </w:divBdr>
          <w:divsChild>
            <w:div w:id="1076131753">
              <w:marLeft w:val="0"/>
              <w:marRight w:val="0"/>
              <w:marTop w:val="0"/>
              <w:marBottom w:val="0"/>
              <w:divBdr>
                <w:top w:val="none" w:sz="0" w:space="0" w:color="auto"/>
                <w:left w:val="none" w:sz="0" w:space="0" w:color="auto"/>
                <w:bottom w:val="none" w:sz="0" w:space="0" w:color="auto"/>
                <w:right w:val="none" w:sz="0" w:space="0" w:color="auto"/>
              </w:divBdr>
            </w:div>
          </w:divsChild>
        </w:div>
        <w:div w:id="503589851">
          <w:marLeft w:val="0"/>
          <w:marRight w:val="0"/>
          <w:marTop w:val="0"/>
          <w:marBottom w:val="0"/>
          <w:divBdr>
            <w:top w:val="none" w:sz="0" w:space="0" w:color="auto"/>
            <w:left w:val="none" w:sz="0" w:space="0" w:color="auto"/>
            <w:bottom w:val="none" w:sz="0" w:space="0" w:color="auto"/>
            <w:right w:val="none" w:sz="0" w:space="0" w:color="auto"/>
          </w:divBdr>
          <w:divsChild>
            <w:div w:id="1407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491">
      <w:bodyDiv w:val="1"/>
      <w:marLeft w:val="0"/>
      <w:marRight w:val="0"/>
      <w:marTop w:val="0"/>
      <w:marBottom w:val="0"/>
      <w:divBdr>
        <w:top w:val="none" w:sz="0" w:space="0" w:color="auto"/>
        <w:left w:val="none" w:sz="0" w:space="0" w:color="auto"/>
        <w:bottom w:val="none" w:sz="0" w:space="0" w:color="auto"/>
        <w:right w:val="none" w:sz="0" w:space="0" w:color="auto"/>
      </w:divBdr>
      <w:divsChild>
        <w:div w:id="1341396814">
          <w:marLeft w:val="0"/>
          <w:marRight w:val="0"/>
          <w:marTop w:val="0"/>
          <w:marBottom w:val="0"/>
          <w:divBdr>
            <w:top w:val="none" w:sz="0" w:space="0" w:color="auto"/>
            <w:left w:val="none" w:sz="0" w:space="0" w:color="auto"/>
            <w:bottom w:val="none" w:sz="0" w:space="0" w:color="auto"/>
            <w:right w:val="none" w:sz="0" w:space="0" w:color="auto"/>
          </w:divBdr>
          <w:divsChild>
            <w:div w:id="1925724115">
              <w:marLeft w:val="0"/>
              <w:marRight w:val="0"/>
              <w:marTop w:val="0"/>
              <w:marBottom w:val="0"/>
              <w:divBdr>
                <w:top w:val="none" w:sz="0" w:space="0" w:color="auto"/>
                <w:left w:val="none" w:sz="0" w:space="0" w:color="auto"/>
                <w:bottom w:val="none" w:sz="0" w:space="0" w:color="auto"/>
                <w:right w:val="none" w:sz="0" w:space="0" w:color="auto"/>
              </w:divBdr>
            </w:div>
            <w:div w:id="1148208308">
              <w:marLeft w:val="0"/>
              <w:marRight w:val="0"/>
              <w:marTop w:val="0"/>
              <w:marBottom w:val="0"/>
              <w:divBdr>
                <w:top w:val="none" w:sz="0" w:space="0" w:color="auto"/>
                <w:left w:val="none" w:sz="0" w:space="0" w:color="auto"/>
                <w:bottom w:val="none" w:sz="0" w:space="0" w:color="auto"/>
                <w:right w:val="none" w:sz="0" w:space="0" w:color="auto"/>
              </w:divBdr>
            </w:div>
            <w:div w:id="1074205958">
              <w:marLeft w:val="0"/>
              <w:marRight w:val="0"/>
              <w:marTop w:val="0"/>
              <w:marBottom w:val="0"/>
              <w:divBdr>
                <w:top w:val="none" w:sz="0" w:space="0" w:color="auto"/>
                <w:left w:val="none" w:sz="0" w:space="0" w:color="auto"/>
                <w:bottom w:val="none" w:sz="0" w:space="0" w:color="auto"/>
                <w:right w:val="none" w:sz="0" w:space="0" w:color="auto"/>
              </w:divBdr>
            </w:div>
            <w:div w:id="325135142">
              <w:marLeft w:val="0"/>
              <w:marRight w:val="0"/>
              <w:marTop w:val="0"/>
              <w:marBottom w:val="0"/>
              <w:divBdr>
                <w:top w:val="none" w:sz="0" w:space="0" w:color="auto"/>
                <w:left w:val="none" w:sz="0" w:space="0" w:color="auto"/>
                <w:bottom w:val="none" w:sz="0" w:space="0" w:color="auto"/>
                <w:right w:val="none" w:sz="0" w:space="0" w:color="auto"/>
              </w:divBdr>
            </w:div>
            <w:div w:id="1432163180">
              <w:marLeft w:val="0"/>
              <w:marRight w:val="0"/>
              <w:marTop w:val="0"/>
              <w:marBottom w:val="0"/>
              <w:divBdr>
                <w:top w:val="none" w:sz="0" w:space="0" w:color="auto"/>
                <w:left w:val="none" w:sz="0" w:space="0" w:color="auto"/>
                <w:bottom w:val="none" w:sz="0" w:space="0" w:color="auto"/>
                <w:right w:val="none" w:sz="0" w:space="0" w:color="auto"/>
              </w:divBdr>
            </w:div>
            <w:div w:id="738599714">
              <w:marLeft w:val="0"/>
              <w:marRight w:val="0"/>
              <w:marTop w:val="0"/>
              <w:marBottom w:val="0"/>
              <w:divBdr>
                <w:top w:val="none" w:sz="0" w:space="0" w:color="auto"/>
                <w:left w:val="none" w:sz="0" w:space="0" w:color="auto"/>
                <w:bottom w:val="none" w:sz="0" w:space="0" w:color="auto"/>
                <w:right w:val="none" w:sz="0" w:space="0" w:color="auto"/>
              </w:divBdr>
            </w:div>
            <w:div w:id="1349604979">
              <w:marLeft w:val="0"/>
              <w:marRight w:val="0"/>
              <w:marTop w:val="0"/>
              <w:marBottom w:val="0"/>
              <w:divBdr>
                <w:top w:val="none" w:sz="0" w:space="0" w:color="auto"/>
                <w:left w:val="none" w:sz="0" w:space="0" w:color="auto"/>
                <w:bottom w:val="none" w:sz="0" w:space="0" w:color="auto"/>
                <w:right w:val="none" w:sz="0" w:space="0" w:color="auto"/>
              </w:divBdr>
            </w:div>
            <w:div w:id="421949667">
              <w:marLeft w:val="0"/>
              <w:marRight w:val="0"/>
              <w:marTop w:val="0"/>
              <w:marBottom w:val="0"/>
              <w:divBdr>
                <w:top w:val="none" w:sz="0" w:space="0" w:color="auto"/>
                <w:left w:val="none" w:sz="0" w:space="0" w:color="auto"/>
                <w:bottom w:val="none" w:sz="0" w:space="0" w:color="auto"/>
                <w:right w:val="none" w:sz="0" w:space="0" w:color="auto"/>
              </w:divBdr>
            </w:div>
            <w:div w:id="1324888936">
              <w:marLeft w:val="0"/>
              <w:marRight w:val="0"/>
              <w:marTop w:val="0"/>
              <w:marBottom w:val="0"/>
              <w:divBdr>
                <w:top w:val="none" w:sz="0" w:space="0" w:color="auto"/>
                <w:left w:val="none" w:sz="0" w:space="0" w:color="auto"/>
                <w:bottom w:val="none" w:sz="0" w:space="0" w:color="auto"/>
                <w:right w:val="none" w:sz="0" w:space="0" w:color="auto"/>
              </w:divBdr>
            </w:div>
            <w:div w:id="879362698">
              <w:marLeft w:val="0"/>
              <w:marRight w:val="0"/>
              <w:marTop w:val="0"/>
              <w:marBottom w:val="0"/>
              <w:divBdr>
                <w:top w:val="none" w:sz="0" w:space="0" w:color="auto"/>
                <w:left w:val="none" w:sz="0" w:space="0" w:color="auto"/>
                <w:bottom w:val="none" w:sz="0" w:space="0" w:color="auto"/>
                <w:right w:val="none" w:sz="0" w:space="0" w:color="auto"/>
              </w:divBdr>
            </w:div>
            <w:div w:id="1718163500">
              <w:marLeft w:val="0"/>
              <w:marRight w:val="0"/>
              <w:marTop w:val="0"/>
              <w:marBottom w:val="0"/>
              <w:divBdr>
                <w:top w:val="none" w:sz="0" w:space="0" w:color="auto"/>
                <w:left w:val="none" w:sz="0" w:space="0" w:color="auto"/>
                <w:bottom w:val="none" w:sz="0" w:space="0" w:color="auto"/>
                <w:right w:val="none" w:sz="0" w:space="0" w:color="auto"/>
              </w:divBdr>
            </w:div>
            <w:div w:id="1554997656">
              <w:marLeft w:val="0"/>
              <w:marRight w:val="0"/>
              <w:marTop w:val="0"/>
              <w:marBottom w:val="0"/>
              <w:divBdr>
                <w:top w:val="none" w:sz="0" w:space="0" w:color="auto"/>
                <w:left w:val="none" w:sz="0" w:space="0" w:color="auto"/>
                <w:bottom w:val="none" w:sz="0" w:space="0" w:color="auto"/>
                <w:right w:val="none" w:sz="0" w:space="0" w:color="auto"/>
              </w:divBdr>
            </w:div>
            <w:div w:id="805395203">
              <w:marLeft w:val="0"/>
              <w:marRight w:val="0"/>
              <w:marTop w:val="0"/>
              <w:marBottom w:val="0"/>
              <w:divBdr>
                <w:top w:val="none" w:sz="0" w:space="0" w:color="auto"/>
                <w:left w:val="none" w:sz="0" w:space="0" w:color="auto"/>
                <w:bottom w:val="none" w:sz="0" w:space="0" w:color="auto"/>
                <w:right w:val="none" w:sz="0" w:space="0" w:color="auto"/>
              </w:divBdr>
            </w:div>
            <w:div w:id="699555465">
              <w:marLeft w:val="0"/>
              <w:marRight w:val="0"/>
              <w:marTop w:val="0"/>
              <w:marBottom w:val="0"/>
              <w:divBdr>
                <w:top w:val="none" w:sz="0" w:space="0" w:color="auto"/>
                <w:left w:val="none" w:sz="0" w:space="0" w:color="auto"/>
                <w:bottom w:val="none" w:sz="0" w:space="0" w:color="auto"/>
                <w:right w:val="none" w:sz="0" w:space="0" w:color="auto"/>
              </w:divBdr>
            </w:div>
            <w:div w:id="1557860825">
              <w:marLeft w:val="0"/>
              <w:marRight w:val="0"/>
              <w:marTop w:val="0"/>
              <w:marBottom w:val="0"/>
              <w:divBdr>
                <w:top w:val="none" w:sz="0" w:space="0" w:color="auto"/>
                <w:left w:val="none" w:sz="0" w:space="0" w:color="auto"/>
                <w:bottom w:val="none" w:sz="0" w:space="0" w:color="auto"/>
                <w:right w:val="none" w:sz="0" w:space="0" w:color="auto"/>
              </w:divBdr>
            </w:div>
            <w:div w:id="1069575377">
              <w:marLeft w:val="0"/>
              <w:marRight w:val="0"/>
              <w:marTop w:val="0"/>
              <w:marBottom w:val="0"/>
              <w:divBdr>
                <w:top w:val="none" w:sz="0" w:space="0" w:color="auto"/>
                <w:left w:val="none" w:sz="0" w:space="0" w:color="auto"/>
                <w:bottom w:val="none" w:sz="0" w:space="0" w:color="auto"/>
                <w:right w:val="none" w:sz="0" w:space="0" w:color="auto"/>
              </w:divBdr>
            </w:div>
            <w:div w:id="1050231052">
              <w:marLeft w:val="0"/>
              <w:marRight w:val="0"/>
              <w:marTop w:val="0"/>
              <w:marBottom w:val="0"/>
              <w:divBdr>
                <w:top w:val="none" w:sz="0" w:space="0" w:color="auto"/>
                <w:left w:val="none" w:sz="0" w:space="0" w:color="auto"/>
                <w:bottom w:val="none" w:sz="0" w:space="0" w:color="auto"/>
                <w:right w:val="none" w:sz="0" w:space="0" w:color="auto"/>
              </w:divBdr>
            </w:div>
            <w:div w:id="2035381093">
              <w:marLeft w:val="0"/>
              <w:marRight w:val="0"/>
              <w:marTop w:val="0"/>
              <w:marBottom w:val="0"/>
              <w:divBdr>
                <w:top w:val="none" w:sz="0" w:space="0" w:color="auto"/>
                <w:left w:val="none" w:sz="0" w:space="0" w:color="auto"/>
                <w:bottom w:val="none" w:sz="0" w:space="0" w:color="auto"/>
                <w:right w:val="none" w:sz="0" w:space="0" w:color="auto"/>
              </w:divBdr>
            </w:div>
            <w:div w:id="361976470">
              <w:marLeft w:val="0"/>
              <w:marRight w:val="0"/>
              <w:marTop w:val="0"/>
              <w:marBottom w:val="0"/>
              <w:divBdr>
                <w:top w:val="none" w:sz="0" w:space="0" w:color="auto"/>
                <w:left w:val="none" w:sz="0" w:space="0" w:color="auto"/>
                <w:bottom w:val="none" w:sz="0" w:space="0" w:color="auto"/>
                <w:right w:val="none" w:sz="0" w:space="0" w:color="auto"/>
              </w:divBdr>
            </w:div>
            <w:div w:id="1679187370">
              <w:marLeft w:val="0"/>
              <w:marRight w:val="0"/>
              <w:marTop w:val="0"/>
              <w:marBottom w:val="0"/>
              <w:divBdr>
                <w:top w:val="none" w:sz="0" w:space="0" w:color="auto"/>
                <w:left w:val="none" w:sz="0" w:space="0" w:color="auto"/>
                <w:bottom w:val="none" w:sz="0" w:space="0" w:color="auto"/>
                <w:right w:val="none" w:sz="0" w:space="0" w:color="auto"/>
              </w:divBdr>
            </w:div>
            <w:div w:id="1797525430">
              <w:marLeft w:val="0"/>
              <w:marRight w:val="0"/>
              <w:marTop w:val="0"/>
              <w:marBottom w:val="0"/>
              <w:divBdr>
                <w:top w:val="none" w:sz="0" w:space="0" w:color="auto"/>
                <w:left w:val="none" w:sz="0" w:space="0" w:color="auto"/>
                <w:bottom w:val="none" w:sz="0" w:space="0" w:color="auto"/>
                <w:right w:val="none" w:sz="0" w:space="0" w:color="auto"/>
              </w:divBdr>
            </w:div>
            <w:div w:id="1399281068">
              <w:marLeft w:val="0"/>
              <w:marRight w:val="0"/>
              <w:marTop w:val="0"/>
              <w:marBottom w:val="0"/>
              <w:divBdr>
                <w:top w:val="none" w:sz="0" w:space="0" w:color="auto"/>
                <w:left w:val="none" w:sz="0" w:space="0" w:color="auto"/>
                <w:bottom w:val="none" w:sz="0" w:space="0" w:color="auto"/>
                <w:right w:val="none" w:sz="0" w:space="0" w:color="auto"/>
              </w:divBdr>
            </w:div>
            <w:div w:id="1295869813">
              <w:marLeft w:val="0"/>
              <w:marRight w:val="0"/>
              <w:marTop w:val="0"/>
              <w:marBottom w:val="0"/>
              <w:divBdr>
                <w:top w:val="none" w:sz="0" w:space="0" w:color="auto"/>
                <w:left w:val="none" w:sz="0" w:space="0" w:color="auto"/>
                <w:bottom w:val="none" w:sz="0" w:space="0" w:color="auto"/>
                <w:right w:val="none" w:sz="0" w:space="0" w:color="auto"/>
              </w:divBdr>
            </w:div>
            <w:div w:id="250630347">
              <w:marLeft w:val="0"/>
              <w:marRight w:val="0"/>
              <w:marTop w:val="0"/>
              <w:marBottom w:val="0"/>
              <w:divBdr>
                <w:top w:val="none" w:sz="0" w:space="0" w:color="auto"/>
                <w:left w:val="none" w:sz="0" w:space="0" w:color="auto"/>
                <w:bottom w:val="none" w:sz="0" w:space="0" w:color="auto"/>
                <w:right w:val="none" w:sz="0" w:space="0" w:color="auto"/>
              </w:divBdr>
            </w:div>
            <w:div w:id="472993109">
              <w:marLeft w:val="0"/>
              <w:marRight w:val="0"/>
              <w:marTop w:val="0"/>
              <w:marBottom w:val="0"/>
              <w:divBdr>
                <w:top w:val="none" w:sz="0" w:space="0" w:color="auto"/>
                <w:left w:val="none" w:sz="0" w:space="0" w:color="auto"/>
                <w:bottom w:val="none" w:sz="0" w:space="0" w:color="auto"/>
                <w:right w:val="none" w:sz="0" w:space="0" w:color="auto"/>
              </w:divBdr>
            </w:div>
            <w:div w:id="1468476780">
              <w:marLeft w:val="0"/>
              <w:marRight w:val="0"/>
              <w:marTop w:val="0"/>
              <w:marBottom w:val="0"/>
              <w:divBdr>
                <w:top w:val="none" w:sz="0" w:space="0" w:color="auto"/>
                <w:left w:val="none" w:sz="0" w:space="0" w:color="auto"/>
                <w:bottom w:val="none" w:sz="0" w:space="0" w:color="auto"/>
                <w:right w:val="none" w:sz="0" w:space="0" w:color="auto"/>
              </w:divBdr>
            </w:div>
            <w:div w:id="394160865">
              <w:marLeft w:val="0"/>
              <w:marRight w:val="0"/>
              <w:marTop w:val="0"/>
              <w:marBottom w:val="0"/>
              <w:divBdr>
                <w:top w:val="none" w:sz="0" w:space="0" w:color="auto"/>
                <w:left w:val="none" w:sz="0" w:space="0" w:color="auto"/>
                <w:bottom w:val="none" w:sz="0" w:space="0" w:color="auto"/>
                <w:right w:val="none" w:sz="0" w:space="0" w:color="auto"/>
              </w:divBdr>
            </w:div>
            <w:div w:id="1606186027">
              <w:marLeft w:val="0"/>
              <w:marRight w:val="0"/>
              <w:marTop w:val="0"/>
              <w:marBottom w:val="0"/>
              <w:divBdr>
                <w:top w:val="none" w:sz="0" w:space="0" w:color="auto"/>
                <w:left w:val="none" w:sz="0" w:space="0" w:color="auto"/>
                <w:bottom w:val="none" w:sz="0" w:space="0" w:color="auto"/>
                <w:right w:val="none" w:sz="0" w:space="0" w:color="auto"/>
              </w:divBdr>
            </w:div>
            <w:div w:id="811872852">
              <w:marLeft w:val="0"/>
              <w:marRight w:val="0"/>
              <w:marTop w:val="0"/>
              <w:marBottom w:val="0"/>
              <w:divBdr>
                <w:top w:val="none" w:sz="0" w:space="0" w:color="auto"/>
                <w:left w:val="none" w:sz="0" w:space="0" w:color="auto"/>
                <w:bottom w:val="none" w:sz="0" w:space="0" w:color="auto"/>
                <w:right w:val="none" w:sz="0" w:space="0" w:color="auto"/>
              </w:divBdr>
            </w:div>
            <w:div w:id="12644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605">
      <w:bodyDiv w:val="1"/>
      <w:marLeft w:val="0"/>
      <w:marRight w:val="0"/>
      <w:marTop w:val="0"/>
      <w:marBottom w:val="0"/>
      <w:divBdr>
        <w:top w:val="none" w:sz="0" w:space="0" w:color="auto"/>
        <w:left w:val="none" w:sz="0" w:space="0" w:color="auto"/>
        <w:bottom w:val="none" w:sz="0" w:space="0" w:color="auto"/>
        <w:right w:val="none" w:sz="0" w:space="0" w:color="auto"/>
      </w:divBdr>
      <w:divsChild>
        <w:div w:id="1803421421">
          <w:marLeft w:val="0"/>
          <w:marRight w:val="0"/>
          <w:marTop w:val="0"/>
          <w:marBottom w:val="0"/>
          <w:divBdr>
            <w:top w:val="none" w:sz="0" w:space="0" w:color="auto"/>
            <w:left w:val="none" w:sz="0" w:space="0" w:color="auto"/>
            <w:bottom w:val="none" w:sz="0" w:space="0" w:color="auto"/>
            <w:right w:val="none" w:sz="0" w:space="0" w:color="auto"/>
          </w:divBdr>
          <w:divsChild>
            <w:div w:id="1655067513">
              <w:marLeft w:val="0"/>
              <w:marRight w:val="0"/>
              <w:marTop w:val="0"/>
              <w:marBottom w:val="0"/>
              <w:divBdr>
                <w:top w:val="none" w:sz="0" w:space="0" w:color="auto"/>
                <w:left w:val="none" w:sz="0" w:space="0" w:color="auto"/>
                <w:bottom w:val="none" w:sz="0" w:space="0" w:color="auto"/>
                <w:right w:val="none" w:sz="0" w:space="0" w:color="auto"/>
              </w:divBdr>
              <w:divsChild>
                <w:div w:id="48383106">
                  <w:marLeft w:val="0"/>
                  <w:marRight w:val="0"/>
                  <w:marTop w:val="0"/>
                  <w:marBottom w:val="0"/>
                  <w:divBdr>
                    <w:top w:val="none" w:sz="0" w:space="0" w:color="auto"/>
                    <w:left w:val="none" w:sz="0" w:space="0" w:color="auto"/>
                    <w:bottom w:val="none" w:sz="0" w:space="0" w:color="auto"/>
                    <w:right w:val="none" w:sz="0" w:space="0" w:color="auto"/>
                  </w:divBdr>
                </w:div>
                <w:div w:id="1137456718">
                  <w:marLeft w:val="0"/>
                  <w:marRight w:val="0"/>
                  <w:marTop w:val="0"/>
                  <w:marBottom w:val="0"/>
                  <w:divBdr>
                    <w:top w:val="none" w:sz="0" w:space="0" w:color="auto"/>
                    <w:left w:val="none" w:sz="0" w:space="0" w:color="auto"/>
                    <w:bottom w:val="none" w:sz="0" w:space="0" w:color="auto"/>
                    <w:right w:val="none" w:sz="0" w:space="0" w:color="auto"/>
                  </w:divBdr>
                </w:div>
                <w:div w:id="1444959417">
                  <w:marLeft w:val="0"/>
                  <w:marRight w:val="0"/>
                  <w:marTop w:val="0"/>
                  <w:marBottom w:val="0"/>
                  <w:divBdr>
                    <w:top w:val="none" w:sz="0" w:space="0" w:color="auto"/>
                    <w:left w:val="none" w:sz="0" w:space="0" w:color="auto"/>
                    <w:bottom w:val="none" w:sz="0" w:space="0" w:color="auto"/>
                    <w:right w:val="none" w:sz="0" w:space="0" w:color="auto"/>
                  </w:divBdr>
                </w:div>
                <w:div w:id="13739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9012">
          <w:marLeft w:val="0"/>
          <w:marRight w:val="0"/>
          <w:marTop w:val="0"/>
          <w:marBottom w:val="0"/>
          <w:divBdr>
            <w:top w:val="single" w:sz="6" w:space="0" w:color="FFFFFF"/>
            <w:left w:val="none" w:sz="0" w:space="0" w:color="auto"/>
            <w:bottom w:val="none" w:sz="0" w:space="0" w:color="auto"/>
            <w:right w:val="none" w:sz="0" w:space="0" w:color="auto"/>
          </w:divBdr>
          <w:divsChild>
            <w:div w:id="918909664">
              <w:marLeft w:val="0"/>
              <w:marRight w:val="0"/>
              <w:marTop w:val="0"/>
              <w:marBottom w:val="0"/>
              <w:divBdr>
                <w:top w:val="none" w:sz="0" w:space="0" w:color="auto"/>
                <w:left w:val="none" w:sz="0" w:space="0" w:color="auto"/>
                <w:bottom w:val="none" w:sz="0" w:space="0" w:color="auto"/>
                <w:right w:val="none" w:sz="0" w:space="0" w:color="auto"/>
              </w:divBdr>
            </w:div>
          </w:divsChild>
        </w:div>
        <w:div w:id="47000389">
          <w:marLeft w:val="0"/>
          <w:marRight w:val="0"/>
          <w:marTop w:val="0"/>
          <w:marBottom w:val="0"/>
          <w:divBdr>
            <w:top w:val="none" w:sz="0" w:space="0" w:color="auto"/>
            <w:left w:val="none" w:sz="0" w:space="0" w:color="auto"/>
            <w:bottom w:val="none" w:sz="0" w:space="0" w:color="auto"/>
            <w:right w:val="none" w:sz="0" w:space="0" w:color="auto"/>
          </w:divBdr>
          <w:divsChild>
            <w:div w:id="222914756">
              <w:marLeft w:val="0"/>
              <w:marRight w:val="0"/>
              <w:marTop w:val="0"/>
              <w:marBottom w:val="0"/>
              <w:divBdr>
                <w:top w:val="none" w:sz="0" w:space="0" w:color="auto"/>
                <w:left w:val="none" w:sz="0" w:space="0" w:color="auto"/>
                <w:bottom w:val="none" w:sz="0" w:space="0" w:color="auto"/>
                <w:right w:val="none" w:sz="0" w:space="0" w:color="auto"/>
              </w:divBdr>
              <w:divsChild>
                <w:div w:id="1273128266">
                  <w:marLeft w:val="0"/>
                  <w:marRight w:val="0"/>
                  <w:marTop w:val="0"/>
                  <w:marBottom w:val="0"/>
                  <w:divBdr>
                    <w:top w:val="none" w:sz="0" w:space="0" w:color="auto"/>
                    <w:left w:val="none" w:sz="0" w:space="0" w:color="auto"/>
                    <w:bottom w:val="none" w:sz="0" w:space="0" w:color="auto"/>
                    <w:right w:val="none" w:sz="0" w:space="0" w:color="auto"/>
                  </w:divBdr>
                  <w:divsChild>
                    <w:div w:id="226457026">
                      <w:marLeft w:val="825"/>
                      <w:marRight w:val="0"/>
                      <w:marTop w:val="0"/>
                      <w:marBottom w:val="0"/>
                      <w:divBdr>
                        <w:top w:val="none" w:sz="0" w:space="0" w:color="auto"/>
                        <w:left w:val="none" w:sz="0" w:space="0" w:color="auto"/>
                        <w:bottom w:val="none" w:sz="0" w:space="0" w:color="auto"/>
                        <w:right w:val="none" w:sz="0" w:space="0" w:color="auto"/>
                      </w:divBdr>
                      <w:divsChild>
                        <w:div w:id="1385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5911">
                  <w:marLeft w:val="0"/>
                  <w:marRight w:val="0"/>
                  <w:marTop w:val="0"/>
                  <w:marBottom w:val="0"/>
                  <w:divBdr>
                    <w:top w:val="none" w:sz="0" w:space="0" w:color="auto"/>
                    <w:left w:val="none" w:sz="0" w:space="0" w:color="auto"/>
                    <w:bottom w:val="none" w:sz="0" w:space="0" w:color="auto"/>
                    <w:right w:val="none" w:sz="0" w:space="0" w:color="auto"/>
                  </w:divBdr>
                  <w:divsChild>
                    <w:div w:id="1785152402">
                      <w:marLeft w:val="0"/>
                      <w:marRight w:val="0"/>
                      <w:marTop w:val="0"/>
                      <w:marBottom w:val="0"/>
                      <w:divBdr>
                        <w:top w:val="none" w:sz="0" w:space="0" w:color="auto"/>
                        <w:left w:val="none" w:sz="0" w:space="0" w:color="auto"/>
                        <w:bottom w:val="none" w:sz="0" w:space="0" w:color="auto"/>
                        <w:right w:val="none" w:sz="0" w:space="0" w:color="auto"/>
                      </w:divBdr>
                      <w:divsChild>
                        <w:div w:id="2047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3441">
              <w:marLeft w:val="0"/>
              <w:marRight w:val="0"/>
              <w:marTop w:val="0"/>
              <w:marBottom w:val="0"/>
              <w:divBdr>
                <w:top w:val="none" w:sz="0" w:space="0" w:color="auto"/>
                <w:left w:val="none" w:sz="0" w:space="0" w:color="auto"/>
                <w:bottom w:val="none" w:sz="0" w:space="0" w:color="auto"/>
                <w:right w:val="none" w:sz="0" w:space="0" w:color="auto"/>
              </w:divBdr>
              <w:divsChild>
                <w:div w:id="547768789">
                  <w:marLeft w:val="0"/>
                  <w:marRight w:val="0"/>
                  <w:marTop w:val="0"/>
                  <w:marBottom w:val="0"/>
                  <w:divBdr>
                    <w:top w:val="none" w:sz="0" w:space="0" w:color="auto"/>
                    <w:left w:val="none" w:sz="0" w:space="0" w:color="auto"/>
                    <w:bottom w:val="none" w:sz="0" w:space="0" w:color="auto"/>
                    <w:right w:val="none" w:sz="0" w:space="0" w:color="auto"/>
                  </w:divBdr>
                  <w:divsChild>
                    <w:div w:id="1991253815">
                      <w:marLeft w:val="825"/>
                      <w:marRight w:val="0"/>
                      <w:marTop w:val="0"/>
                      <w:marBottom w:val="0"/>
                      <w:divBdr>
                        <w:top w:val="none" w:sz="0" w:space="0" w:color="auto"/>
                        <w:left w:val="none" w:sz="0" w:space="0" w:color="auto"/>
                        <w:bottom w:val="none" w:sz="0" w:space="0" w:color="auto"/>
                        <w:right w:val="none" w:sz="0" w:space="0" w:color="auto"/>
                      </w:divBdr>
                      <w:divsChild>
                        <w:div w:id="15434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354">
                  <w:marLeft w:val="0"/>
                  <w:marRight w:val="0"/>
                  <w:marTop w:val="0"/>
                  <w:marBottom w:val="0"/>
                  <w:divBdr>
                    <w:top w:val="none" w:sz="0" w:space="0" w:color="auto"/>
                    <w:left w:val="none" w:sz="0" w:space="0" w:color="auto"/>
                    <w:bottom w:val="none" w:sz="0" w:space="0" w:color="auto"/>
                    <w:right w:val="none" w:sz="0" w:space="0" w:color="auto"/>
                  </w:divBdr>
                  <w:divsChild>
                    <w:div w:id="455174676">
                      <w:marLeft w:val="0"/>
                      <w:marRight w:val="0"/>
                      <w:marTop w:val="0"/>
                      <w:marBottom w:val="0"/>
                      <w:divBdr>
                        <w:top w:val="none" w:sz="0" w:space="0" w:color="auto"/>
                        <w:left w:val="none" w:sz="0" w:space="0" w:color="auto"/>
                        <w:bottom w:val="none" w:sz="0" w:space="0" w:color="auto"/>
                        <w:right w:val="none" w:sz="0" w:space="0" w:color="auto"/>
                      </w:divBdr>
                      <w:divsChild>
                        <w:div w:id="2111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668691">
      <w:bodyDiv w:val="1"/>
      <w:marLeft w:val="0"/>
      <w:marRight w:val="0"/>
      <w:marTop w:val="0"/>
      <w:marBottom w:val="0"/>
      <w:divBdr>
        <w:top w:val="none" w:sz="0" w:space="0" w:color="auto"/>
        <w:left w:val="none" w:sz="0" w:space="0" w:color="auto"/>
        <w:bottom w:val="none" w:sz="0" w:space="0" w:color="auto"/>
        <w:right w:val="none" w:sz="0" w:space="0" w:color="auto"/>
      </w:divBdr>
      <w:divsChild>
        <w:div w:id="2090077612">
          <w:marLeft w:val="0"/>
          <w:marRight w:val="0"/>
          <w:marTop w:val="0"/>
          <w:marBottom w:val="0"/>
          <w:divBdr>
            <w:top w:val="none" w:sz="0" w:space="0" w:color="auto"/>
            <w:left w:val="none" w:sz="0" w:space="0" w:color="auto"/>
            <w:bottom w:val="none" w:sz="0" w:space="0" w:color="auto"/>
            <w:right w:val="none" w:sz="0" w:space="0" w:color="auto"/>
          </w:divBdr>
          <w:divsChild>
            <w:div w:id="1832912016">
              <w:marLeft w:val="0"/>
              <w:marRight w:val="0"/>
              <w:marTop w:val="0"/>
              <w:marBottom w:val="0"/>
              <w:divBdr>
                <w:top w:val="none" w:sz="0" w:space="0" w:color="auto"/>
                <w:left w:val="none" w:sz="0" w:space="0" w:color="auto"/>
                <w:bottom w:val="none" w:sz="0" w:space="0" w:color="auto"/>
                <w:right w:val="none" w:sz="0" w:space="0" w:color="auto"/>
              </w:divBdr>
            </w:div>
            <w:div w:id="473521663">
              <w:marLeft w:val="0"/>
              <w:marRight w:val="0"/>
              <w:marTop w:val="0"/>
              <w:marBottom w:val="0"/>
              <w:divBdr>
                <w:top w:val="none" w:sz="0" w:space="0" w:color="auto"/>
                <w:left w:val="none" w:sz="0" w:space="0" w:color="auto"/>
                <w:bottom w:val="none" w:sz="0" w:space="0" w:color="auto"/>
                <w:right w:val="none" w:sz="0" w:space="0" w:color="auto"/>
              </w:divBdr>
            </w:div>
            <w:div w:id="725496472">
              <w:marLeft w:val="0"/>
              <w:marRight w:val="0"/>
              <w:marTop w:val="0"/>
              <w:marBottom w:val="0"/>
              <w:divBdr>
                <w:top w:val="none" w:sz="0" w:space="0" w:color="auto"/>
                <w:left w:val="none" w:sz="0" w:space="0" w:color="auto"/>
                <w:bottom w:val="none" w:sz="0" w:space="0" w:color="auto"/>
                <w:right w:val="none" w:sz="0" w:space="0" w:color="auto"/>
              </w:divBdr>
            </w:div>
            <w:div w:id="60566702">
              <w:marLeft w:val="0"/>
              <w:marRight w:val="0"/>
              <w:marTop w:val="0"/>
              <w:marBottom w:val="0"/>
              <w:divBdr>
                <w:top w:val="none" w:sz="0" w:space="0" w:color="auto"/>
                <w:left w:val="none" w:sz="0" w:space="0" w:color="auto"/>
                <w:bottom w:val="none" w:sz="0" w:space="0" w:color="auto"/>
                <w:right w:val="none" w:sz="0" w:space="0" w:color="auto"/>
              </w:divBdr>
            </w:div>
            <w:div w:id="533084367">
              <w:marLeft w:val="0"/>
              <w:marRight w:val="0"/>
              <w:marTop w:val="0"/>
              <w:marBottom w:val="0"/>
              <w:divBdr>
                <w:top w:val="none" w:sz="0" w:space="0" w:color="auto"/>
                <w:left w:val="none" w:sz="0" w:space="0" w:color="auto"/>
                <w:bottom w:val="none" w:sz="0" w:space="0" w:color="auto"/>
                <w:right w:val="none" w:sz="0" w:space="0" w:color="auto"/>
              </w:divBdr>
            </w:div>
            <w:div w:id="65231923">
              <w:marLeft w:val="0"/>
              <w:marRight w:val="0"/>
              <w:marTop w:val="0"/>
              <w:marBottom w:val="0"/>
              <w:divBdr>
                <w:top w:val="none" w:sz="0" w:space="0" w:color="auto"/>
                <w:left w:val="none" w:sz="0" w:space="0" w:color="auto"/>
                <w:bottom w:val="none" w:sz="0" w:space="0" w:color="auto"/>
                <w:right w:val="none" w:sz="0" w:space="0" w:color="auto"/>
              </w:divBdr>
            </w:div>
            <w:div w:id="1006132563">
              <w:marLeft w:val="0"/>
              <w:marRight w:val="0"/>
              <w:marTop w:val="0"/>
              <w:marBottom w:val="0"/>
              <w:divBdr>
                <w:top w:val="none" w:sz="0" w:space="0" w:color="auto"/>
                <w:left w:val="none" w:sz="0" w:space="0" w:color="auto"/>
                <w:bottom w:val="none" w:sz="0" w:space="0" w:color="auto"/>
                <w:right w:val="none" w:sz="0" w:space="0" w:color="auto"/>
              </w:divBdr>
            </w:div>
            <w:div w:id="1724014686">
              <w:marLeft w:val="0"/>
              <w:marRight w:val="0"/>
              <w:marTop w:val="0"/>
              <w:marBottom w:val="0"/>
              <w:divBdr>
                <w:top w:val="none" w:sz="0" w:space="0" w:color="auto"/>
                <w:left w:val="none" w:sz="0" w:space="0" w:color="auto"/>
                <w:bottom w:val="none" w:sz="0" w:space="0" w:color="auto"/>
                <w:right w:val="none" w:sz="0" w:space="0" w:color="auto"/>
              </w:divBdr>
            </w:div>
            <w:div w:id="435058339">
              <w:marLeft w:val="0"/>
              <w:marRight w:val="0"/>
              <w:marTop w:val="0"/>
              <w:marBottom w:val="0"/>
              <w:divBdr>
                <w:top w:val="none" w:sz="0" w:space="0" w:color="auto"/>
                <w:left w:val="none" w:sz="0" w:space="0" w:color="auto"/>
                <w:bottom w:val="none" w:sz="0" w:space="0" w:color="auto"/>
                <w:right w:val="none" w:sz="0" w:space="0" w:color="auto"/>
              </w:divBdr>
            </w:div>
            <w:div w:id="1875264987">
              <w:marLeft w:val="0"/>
              <w:marRight w:val="0"/>
              <w:marTop w:val="0"/>
              <w:marBottom w:val="0"/>
              <w:divBdr>
                <w:top w:val="none" w:sz="0" w:space="0" w:color="auto"/>
                <w:left w:val="none" w:sz="0" w:space="0" w:color="auto"/>
                <w:bottom w:val="none" w:sz="0" w:space="0" w:color="auto"/>
                <w:right w:val="none" w:sz="0" w:space="0" w:color="auto"/>
              </w:divBdr>
            </w:div>
            <w:div w:id="1989282809">
              <w:marLeft w:val="0"/>
              <w:marRight w:val="0"/>
              <w:marTop w:val="0"/>
              <w:marBottom w:val="0"/>
              <w:divBdr>
                <w:top w:val="none" w:sz="0" w:space="0" w:color="auto"/>
                <w:left w:val="none" w:sz="0" w:space="0" w:color="auto"/>
                <w:bottom w:val="none" w:sz="0" w:space="0" w:color="auto"/>
                <w:right w:val="none" w:sz="0" w:space="0" w:color="auto"/>
              </w:divBdr>
            </w:div>
            <w:div w:id="1698123203">
              <w:marLeft w:val="0"/>
              <w:marRight w:val="0"/>
              <w:marTop w:val="0"/>
              <w:marBottom w:val="0"/>
              <w:divBdr>
                <w:top w:val="none" w:sz="0" w:space="0" w:color="auto"/>
                <w:left w:val="none" w:sz="0" w:space="0" w:color="auto"/>
                <w:bottom w:val="none" w:sz="0" w:space="0" w:color="auto"/>
                <w:right w:val="none" w:sz="0" w:space="0" w:color="auto"/>
              </w:divBdr>
            </w:div>
            <w:div w:id="1476138158">
              <w:marLeft w:val="0"/>
              <w:marRight w:val="0"/>
              <w:marTop w:val="0"/>
              <w:marBottom w:val="0"/>
              <w:divBdr>
                <w:top w:val="none" w:sz="0" w:space="0" w:color="auto"/>
                <w:left w:val="none" w:sz="0" w:space="0" w:color="auto"/>
                <w:bottom w:val="none" w:sz="0" w:space="0" w:color="auto"/>
                <w:right w:val="none" w:sz="0" w:space="0" w:color="auto"/>
              </w:divBdr>
            </w:div>
            <w:div w:id="1477911967">
              <w:marLeft w:val="0"/>
              <w:marRight w:val="0"/>
              <w:marTop w:val="0"/>
              <w:marBottom w:val="0"/>
              <w:divBdr>
                <w:top w:val="none" w:sz="0" w:space="0" w:color="auto"/>
                <w:left w:val="none" w:sz="0" w:space="0" w:color="auto"/>
                <w:bottom w:val="none" w:sz="0" w:space="0" w:color="auto"/>
                <w:right w:val="none" w:sz="0" w:space="0" w:color="auto"/>
              </w:divBdr>
            </w:div>
            <w:div w:id="1499416861">
              <w:marLeft w:val="0"/>
              <w:marRight w:val="0"/>
              <w:marTop w:val="0"/>
              <w:marBottom w:val="0"/>
              <w:divBdr>
                <w:top w:val="none" w:sz="0" w:space="0" w:color="auto"/>
                <w:left w:val="none" w:sz="0" w:space="0" w:color="auto"/>
                <w:bottom w:val="none" w:sz="0" w:space="0" w:color="auto"/>
                <w:right w:val="none" w:sz="0" w:space="0" w:color="auto"/>
              </w:divBdr>
            </w:div>
            <w:div w:id="1858694798">
              <w:marLeft w:val="0"/>
              <w:marRight w:val="0"/>
              <w:marTop w:val="0"/>
              <w:marBottom w:val="0"/>
              <w:divBdr>
                <w:top w:val="none" w:sz="0" w:space="0" w:color="auto"/>
                <w:left w:val="none" w:sz="0" w:space="0" w:color="auto"/>
                <w:bottom w:val="none" w:sz="0" w:space="0" w:color="auto"/>
                <w:right w:val="none" w:sz="0" w:space="0" w:color="auto"/>
              </w:divBdr>
            </w:div>
            <w:div w:id="1695425731">
              <w:marLeft w:val="0"/>
              <w:marRight w:val="0"/>
              <w:marTop w:val="0"/>
              <w:marBottom w:val="0"/>
              <w:divBdr>
                <w:top w:val="none" w:sz="0" w:space="0" w:color="auto"/>
                <w:left w:val="none" w:sz="0" w:space="0" w:color="auto"/>
                <w:bottom w:val="none" w:sz="0" w:space="0" w:color="auto"/>
                <w:right w:val="none" w:sz="0" w:space="0" w:color="auto"/>
              </w:divBdr>
            </w:div>
            <w:div w:id="1299915012">
              <w:marLeft w:val="0"/>
              <w:marRight w:val="0"/>
              <w:marTop w:val="0"/>
              <w:marBottom w:val="0"/>
              <w:divBdr>
                <w:top w:val="none" w:sz="0" w:space="0" w:color="auto"/>
                <w:left w:val="none" w:sz="0" w:space="0" w:color="auto"/>
                <w:bottom w:val="none" w:sz="0" w:space="0" w:color="auto"/>
                <w:right w:val="none" w:sz="0" w:space="0" w:color="auto"/>
              </w:divBdr>
            </w:div>
            <w:div w:id="399253330">
              <w:marLeft w:val="0"/>
              <w:marRight w:val="0"/>
              <w:marTop w:val="0"/>
              <w:marBottom w:val="0"/>
              <w:divBdr>
                <w:top w:val="none" w:sz="0" w:space="0" w:color="auto"/>
                <w:left w:val="none" w:sz="0" w:space="0" w:color="auto"/>
                <w:bottom w:val="none" w:sz="0" w:space="0" w:color="auto"/>
                <w:right w:val="none" w:sz="0" w:space="0" w:color="auto"/>
              </w:divBdr>
            </w:div>
            <w:div w:id="488837011">
              <w:marLeft w:val="0"/>
              <w:marRight w:val="0"/>
              <w:marTop w:val="0"/>
              <w:marBottom w:val="0"/>
              <w:divBdr>
                <w:top w:val="none" w:sz="0" w:space="0" w:color="auto"/>
                <w:left w:val="none" w:sz="0" w:space="0" w:color="auto"/>
                <w:bottom w:val="none" w:sz="0" w:space="0" w:color="auto"/>
                <w:right w:val="none" w:sz="0" w:space="0" w:color="auto"/>
              </w:divBdr>
            </w:div>
            <w:div w:id="327103179">
              <w:marLeft w:val="0"/>
              <w:marRight w:val="0"/>
              <w:marTop w:val="0"/>
              <w:marBottom w:val="0"/>
              <w:divBdr>
                <w:top w:val="none" w:sz="0" w:space="0" w:color="auto"/>
                <w:left w:val="none" w:sz="0" w:space="0" w:color="auto"/>
                <w:bottom w:val="none" w:sz="0" w:space="0" w:color="auto"/>
                <w:right w:val="none" w:sz="0" w:space="0" w:color="auto"/>
              </w:divBdr>
            </w:div>
            <w:div w:id="1066149891">
              <w:marLeft w:val="0"/>
              <w:marRight w:val="0"/>
              <w:marTop w:val="0"/>
              <w:marBottom w:val="0"/>
              <w:divBdr>
                <w:top w:val="none" w:sz="0" w:space="0" w:color="auto"/>
                <w:left w:val="none" w:sz="0" w:space="0" w:color="auto"/>
                <w:bottom w:val="none" w:sz="0" w:space="0" w:color="auto"/>
                <w:right w:val="none" w:sz="0" w:space="0" w:color="auto"/>
              </w:divBdr>
            </w:div>
            <w:div w:id="217283874">
              <w:marLeft w:val="0"/>
              <w:marRight w:val="0"/>
              <w:marTop w:val="0"/>
              <w:marBottom w:val="0"/>
              <w:divBdr>
                <w:top w:val="none" w:sz="0" w:space="0" w:color="auto"/>
                <w:left w:val="none" w:sz="0" w:space="0" w:color="auto"/>
                <w:bottom w:val="none" w:sz="0" w:space="0" w:color="auto"/>
                <w:right w:val="none" w:sz="0" w:space="0" w:color="auto"/>
              </w:divBdr>
            </w:div>
            <w:div w:id="479033948">
              <w:marLeft w:val="0"/>
              <w:marRight w:val="0"/>
              <w:marTop w:val="0"/>
              <w:marBottom w:val="0"/>
              <w:divBdr>
                <w:top w:val="none" w:sz="0" w:space="0" w:color="auto"/>
                <w:left w:val="none" w:sz="0" w:space="0" w:color="auto"/>
                <w:bottom w:val="none" w:sz="0" w:space="0" w:color="auto"/>
                <w:right w:val="none" w:sz="0" w:space="0" w:color="auto"/>
              </w:divBdr>
            </w:div>
            <w:div w:id="1130704529">
              <w:marLeft w:val="0"/>
              <w:marRight w:val="0"/>
              <w:marTop w:val="0"/>
              <w:marBottom w:val="0"/>
              <w:divBdr>
                <w:top w:val="none" w:sz="0" w:space="0" w:color="auto"/>
                <w:left w:val="none" w:sz="0" w:space="0" w:color="auto"/>
                <w:bottom w:val="none" w:sz="0" w:space="0" w:color="auto"/>
                <w:right w:val="none" w:sz="0" w:space="0" w:color="auto"/>
              </w:divBdr>
            </w:div>
            <w:div w:id="2012175982">
              <w:marLeft w:val="0"/>
              <w:marRight w:val="0"/>
              <w:marTop w:val="0"/>
              <w:marBottom w:val="0"/>
              <w:divBdr>
                <w:top w:val="none" w:sz="0" w:space="0" w:color="auto"/>
                <w:left w:val="none" w:sz="0" w:space="0" w:color="auto"/>
                <w:bottom w:val="none" w:sz="0" w:space="0" w:color="auto"/>
                <w:right w:val="none" w:sz="0" w:space="0" w:color="auto"/>
              </w:divBdr>
            </w:div>
            <w:div w:id="931356211">
              <w:marLeft w:val="0"/>
              <w:marRight w:val="0"/>
              <w:marTop w:val="0"/>
              <w:marBottom w:val="0"/>
              <w:divBdr>
                <w:top w:val="none" w:sz="0" w:space="0" w:color="auto"/>
                <w:left w:val="none" w:sz="0" w:space="0" w:color="auto"/>
                <w:bottom w:val="none" w:sz="0" w:space="0" w:color="auto"/>
                <w:right w:val="none" w:sz="0" w:space="0" w:color="auto"/>
              </w:divBdr>
            </w:div>
            <w:div w:id="1594432770">
              <w:marLeft w:val="0"/>
              <w:marRight w:val="0"/>
              <w:marTop w:val="0"/>
              <w:marBottom w:val="0"/>
              <w:divBdr>
                <w:top w:val="none" w:sz="0" w:space="0" w:color="auto"/>
                <w:left w:val="none" w:sz="0" w:space="0" w:color="auto"/>
                <w:bottom w:val="none" w:sz="0" w:space="0" w:color="auto"/>
                <w:right w:val="none" w:sz="0" w:space="0" w:color="auto"/>
              </w:divBdr>
            </w:div>
            <w:div w:id="1544173395">
              <w:marLeft w:val="0"/>
              <w:marRight w:val="0"/>
              <w:marTop w:val="0"/>
              <w:marBottom w:val="0"/>
              <w:divBdr>
                <w:top w:val="none" w:sz="0" w:space="0" w:color="auto"/>
                <w:left w:val="none" w:sz="0" w:space="0" w:color="auto"/>
                <w:bottom w:val="none" w:sz="0" w:space="0" w:color="auto"/>
                <w:right w:val="none" w:sz="0" w:space="0" w:color="auto"/>
              </w:divBdr>
            </w:div>
            <w:div w:id="935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8882">
      <w:bodyDiv w:val="1"/>
      <w:marLeft w:val="0"/>
      <w:marRight w:val="0"/>
      <w:marTop w:val="0"/>
      <w:marBottom w:val="0"/>
      <w:divBdr>
        <w:top w:val="none" w:sz="0" w:space="0" w:color="auto"/>
        <w:left w:val="none" w:sz="0" w:space="0" w:color="auto"/>
        <w:bottom w:val="none" w:sz="0" w:space="0" w:color="auto"/>
        <w:right w:val="none" w:sz="0" w:space="0" w:color="auto"/>
      </w:divBdr>
      <w:divsChild>
        <w:div w:id="1962178259">
          <w:marLeft w:val="0"/>
          <w:marRight w:val="0"/>
          <w:marTop w:val="0"/>
          <w:marBottom w:val="0"/>
          <w:divBdr>
            <w:top w:val="none" w:sz="0" w:space="0" w:color="auto"/>
            <w:left w:val="none" w:sz="0" w:space="0" w:color="auto"/>
            <w:bottom w:val="none" w:sz="0" w:space="0" w:color="auto"/>
            <w:right w:val="none" w:sz="0" w:space="0" w:color="auto"/>
          </w:divBdr>
          <w:divsChild>
            <w:div w:id="1694573206">
              <w:marLeft w:val="0"/>
              <w:marRight w:val="0"/>
              <w:marTop w:val="0"/>
              <w:marBottom w:val="0"/>
              <w:divBdr>
                <w:top w:val="none" w:sz="0" w:space="0" w:color="auto"/>
                <w:left w:val="none" w:sz="0" w:space="0" w:color="auto"/>
                <w:bottom w:val="none" w:sz="0" w:space="0" w:color="auto"/>
                <w:right w:val="none" w:sz="0" w:space="0" w:color="auto"/>
              </w:divBdr>
              <w:divsChild>
                <w:div w:id="1287007302">
                  <w:marLeft w:val="0"/>
                  <w:marRight w:val="0"/>
                  <w:marTop w:val="0"/>
                  <w:marBottom w:val="0"/>
                  <w:divBdr>
                    <w:top w:val="none" w:sz="0" w:space="0" w:color="auto"/>
                    <w:left w:val="none" w:sz="0" w:space="0" w:color="auto"/>
                    <w:bottom w:val="none" w:sz="0" w:space="0" w:color="auto"/>
                    <w:right w:val="none" w:sz="0" w:space="0" w:color="auto"/>
                  </w:divBdr>
                </w:div>
                <w:div w:id="742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852">
          <w:marLeft w:val="0"/>
          <w:marRight w:val="0"/>
          <w:marTop w:val="0"/>
          <w:marBottom w:val="0"/>
          <w:divBdr>
            <w:top w:val="single" w:sz="6" w:space="0" w:color="FFFFFF"/>
            <w:left w:val="none" w:sz="0" w:space="0" w:color="auto"/>
            <w:bottom w:val="none" w:sz="0" w:space="0" w:color="auto"/>
            <w:right w:val="none" w:sz="0" w:space="0" w:color="auto"/>
          </w:divBdr>
          <w:divsChild>
            <w:div w:id="461194243">
              <w:marLeft w:val="0"/>
              <w:marRight w:val="0"/>
              <w:marTop w:val="0"/>
              <w:marBottom w:val="0"/>
              <w:divBdr>
                <w:top w:val="none" w:sz="0" w:space="0" w:color="auto"/>
                <w:left w:val="none" w:sz="0" w:space="0" w:color="auto"/>
                <w:bottom w:val="none" w:sz="0" w:space="0" w:color="auto"/>
                <w:right w:val="none" w:sz="0" w:space="0" w:color="auto"/>
              </w:divBdr>
            </w:div>
          </w:divsChild>
        </w:div>
        <w:div w:id="481195957">
          <w:marLeft w:val="0"/>
          <w:marRight w:val="0"/>
          <w:marTop w:val="0"/>
          <w:marBottom w:val="0"/>
          <w:divBdr>
            <w:top w:val="none" w:sz="0" w:space="0" w:color="auto"/>
            <w:left w:val="none" w:sz="0" w:space="0" w:color="auto"/>
            <w:bottom w:val="none" w:sz="0" w:space="0" w:color="auto"/>
            <w:right w:val="none" w:sz="0" w:space="0" w:color="auto"/>
          </w:divBdr>
          <w:divsChild>
            <w:div w:id="1593931859">
              <w:marLeft w:val="0"/>
              <w:marRight w:val="0"/>
              <w:marTop w:val="0"/>
              <w:marBottom w:val="0"/>
              <w:divBdr>
                <w:top w:val="none" w:sz="0" w:space="0" w:color="auto"/>
                <w:left w:val="none" w:sz="0" w:space="0" w:color="auto"/>
                <w:bottom w:val="none" w:sz="0" w:space="0" w:color="auto"/>
                <w:right w:val="none" w:sz="0" w:space="0" w:color="auto"/>
              </w:divBdr>
              <w:divsChild>
                <w:div w:id="1147239125">
                  <w:marLeft w:val="0"/>
                  <w:marRight w:val="0"/>
                  <w:marTop w:val="0"/>
                  <w:marBottom w:val="0"/>
                  <w:divBdr>
                    <w:top w:val="none" w:sz="0" w:space="0" w:color="auto"/>
                    <w:left w:val="none" w:sz="0" w:space="0" w:color="auto"/>
                    <w:bottom w:val="none" w:sz="0" w:space="0" w:color="auto"/>
                    <w:right w:val="none" w:sz="0" w:space="0" w:color="auto"/>
                  </w:divBdr>
                  <w:divsChild>
                    <w:div w:id="1119296602">
                      <w:marLeft w:val="825"/>
                      <w:marRight w:val="0"/>
                      <w:marTop w:val="0"/>
                      <w:marBottom w:val="0"/>
                      <w:divBdr>
                        <w:top w:val="none" w:sz="0" w:space="0" w:color="auto"/>
                        <w:left w:val="none" w:sz="0" w:space="0" w:color="auto"/>
                        <w:bottom w:val="none" w:sz="0" w:space="0" w:color="auto"/>
                        <w:right w:val="none" w:sz="0" w:space="0" w:color="auto"/>
                      </w:divBdr>
                      <w:divsChild>
                        <w:div w:id="9462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2914">
                  <w:marLeft w:val="0"/>
                  <w:marRight w:val="0"/>
                  <w:marTop w:val="0"/>
                  <w:marBottom w:val="0"/>
                  <w:divBdr>
                    <w:top w:val="none" w:sz="0" w:space="0" w:color="auto"/>
                    <w:left w:val="none" w:sz="0" w:space="0" w:color="auto"/>
                    <w:bottom w:val="none" w:sz="0" w:space="0" w:color="auto"/>
                    <w:right w:val="none" w:sz="0" w:space="0" w:color="auto"/>
                  </w:divBdr>
                  <w:divsChild>
                    <w:div w:id="15302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2636">
              <w:marLeft w:val="0"/>
              <w:marRight w:val="0"/>
              <w:marTop w:val="0"/>
              <w:marBottom w:val="0"/>
              <w:divBdr>
                <w:top w:val="none" w:sz="0" w:space="0" w:color="auto"/>
                <w:left w:val="none" w:sz="0" w:space="0" w:color="auto"/>
                <w:bottom w:val="none" w:sz="0" w:space="0" w:color="auto"/>
                <w:right w:val="none" w:sz="0" w:space="0" w:color="auto"/>
              </w:divBdr>
              <w:divsChild>
                <w:div w:id="1779178871">
                  <w:marLeft w:val="0"/>
                  <w:marRight w:val="0"/>
                  <w:marTop w:val="0"/>
                  <w:marBottom w:val="0"/>
                  <w:divBdr>
                    <w:top w:val="none" w:sz="0" w:space="0" w:color="auto"/>
                    <w:left w:val="none" w:sz="0" w:space="0" w:color="auto"/>
                    <w:bottom w:val="none" w:sz="0" w:space="0" w:color="auto"/>
                    <w:right w:val="none" w:sz="0" w:space="0" w:color="auto"/>
                  </w:divBdr>
                  <w:divsChild>
                    <w:div w:id="884751437">
                      <w:marLeft w:val="825"/>
                      <w:marRight w:val="0"/>
                      <w:marTop w:val="0"/>
                      <w:marBottom w:val="0"/>
                      <w:divBdr>
                        <w:top w:val="none" w:sz="0" w:space="0" w:color="auto"/>
                        <w:left w:val="none" w:sz="0" w:space="0" w:color="auto"/>
                        <w:bottom w:val="none" w:sz="0" w:space="0" w:color="auto"/>
                        <w:right w:val="none" w:sz="0" w:space="0" w:color="auto"/>
                      </w:divBdr>
                      <w:divsChild>
                        <w:div w:id="1170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117596">
      <w:bodyDiv w:val="1"/>
      <w:marLeft w:val="0"/>
      <w:marRight w:val="0"/>
      <w:marTop w:val="0"/>
      <w:marBottom w:val="0"/>
      <w:divBdr>
        <w:top w:val="none" w:sz="0" w:space="0" w:color="auto"/>
        <w:left w:val="none" w:sz="0" w:space="0" w:color="auto"/>
        <w:bottom w:val="none" w:sz="0" w:space="0" w:color="auto"/>
        <w:right w:val="none" w:sz="0" w:space="0" w:color="auto"/>
      </w:divBdr>
      <w:divsChild>
        <w:div w:id="1605922310">
          <w:marLeft w:val="0"/>
          <w:marRight w:val="0"/>
          <w:marTop w:val="0"/>
          <w:marBottom w:val="0"/>
          <w:divBdr>
            <w:top w:val="none" w:sz="0" w:space="0" w:color="auto"/>
            <w:left w:val="none" w:sz="0" w:space="0" w:color="auto"/>
            <w:bottom w:val="none" w:sz="0" w:space="0" w:color="auto"/>
            <w:right w:val="none" w:sz="0" w:space="0" w:color="auto"/>
          </w:divBdr>
          <w:divsChild>
            <w:div w:id="1500928796">
              <w:marLeft w:val="0"/>
              <w:marRight w:val="0"/>
              <w:marTop w:val="0"/>
              <w:marBottom w:val="0"/>
              <w:divBdr>
                <w:top w:val="none" w:sz="0" w:space="0" w:color="auto"/>
                <w:left w:val="none" w:sz="0" w:space="0" w:color="auto"/>
                <w:bottom w:val="none" w:sz="0" w:space="0" w:color="auto"/>
                <w:right w:val="none" w:sz="0" w:space="0" w:color="auto"/>
              </w:divBdr>
              <w:divsChild>
                <w:div w:id="751513140">
                  <w:marLeft w:val="0"/>
                  <w:marRight w:val="0"/>
                  <w:marTop w:val="0"/>
                  <w:marBottom w:val="0"/>
                  <w:divBdr>
                    <w:top w:val="none" w:sz="0" w:space="0" w:color="auto"/>
                    <w:left w:val="none" w:sz="0" w:space="0" w:color="auto"/>
                    <w:bottom w:val="none" w:sz="0" w:space="0" w:color="auto"/>
                    <w:right w:val="none" w:sz="0" w:space="0" w:color="auto"/>
                  </w:divBdr>
                </w:div>
                <w:div w:id="6222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53">
          <w:marLeft w:val="0"/>
          <w:marRight w:val="0"/>
          <w:marTop w:val="0"/>
          <w:marBottom w:val="0"/>
          <w:divBdr>
            <w:top w:val="single" w:sz="6" w:space="0" w:color="FFFFFF"/>
            <w:left w:val="none" w:sz="0" w:space="0" w:color="auto"/>
            <w:bottom w:val="none" w:sz="0" w:space="0" w:color="auto"/>
            <w:right w:val="none" w:sz="0" w:space="0" w:color="auto"/>
          </w:divBdr>
          <w:divsChild>
            <w:div w:id="317349134">
              <w:marLeft w:val="0"/>
              <w:marRight w:val="0"/>
              <w:marTop w:val="0"/>
              <w:marBottom w:val="0"/>
              <w:divBdr>
                <w:top w:val="none" w:sz="0" w:space="0" w:color="auto"/>
                <w:left w:val="none" w:sz="0" w:space="0" w:color="auto"/>
                <w:bottom w:val="none" w:sz="0" w:space="0" w:color="auto"/>
                <w:right w:val="none" w:sz="0" w:space="0" w:color="auto"/>
              </w:divBdr>
            </w:div>
          </w:divsChild>
        </w:div>
        <w:div w:id="1278633681">
          <w:marLeft w:val="0"/>
          <w:marRight w:val="0"/>
          <w:marTop w:val="0"/>
          <w:marBottom w:val="0"/>
          <w:divBdr>
            <w:top w:val="none" w:sz="0" w:space="0" w:color="auto"/>
            <w:left w:val="none" w:sz="0" w:space="0" w:color="auto"/>
            <w:bottom w:val="none" w:sz="0" w:space="0" w:color="auto"/>
            <w:right w:val="none" w:sz="0" w:space="0" w:color="auto"/>
          </w:divBdr>
          <w:divsChild>
            <w:div w:id="1486894779">
              <w:marLeft w:val="0"/>
              <w:marRight w:val="0"/>
              <w:marTop w:val="0"/>
              <w:marBottom w:val="0"/>
              <w:divBdr>
                <w:top w:val="none" w:sz="0" w:space="0" w:color="auto"/>
                <w:left w:val="none" w:sz="0" w:space="0" w:color="auto"/>
                <w:bottom w:val="none" w:sz="0" w:space="0" w:color="auto"/>
                <w:right w:val="none" w:sz="0" w:space="0" w:color="auto"/>
              </w:divBdr>
              <w:divsChild>
                <w:div w:id="513963538">
                  <w:marLeft w:val="0"/>
                  <w:marRight w:val="0"/>
                  <w:marTop w:val="0"/>
                  <w:marBottom w:val="0"/>
                  <w:divBdr>
                    <w:top w:val="none" w:sz="0" w:space="0" w:color="auto"/>
                    <w:left w:val="none" w:sz="0" w:space="0" w:color="auto"/>
                    <w:bottom w:val="none" w:sz="0" w:space="0" w:color="auto"/>
                    <w:right w:val="none" w:sz="0" w:space="0" w:color="auto"/>
                  </w:divBdr>
                  <w:divsChild>
                    <w:div w:id="1815248535">
                      <w:marLeft w:val="825"/>
                      <w:marRight w:val="0"/>
                      <w:marTop w:val="0"/>
                      <w:marBottom w:val="0"/>
                      <w:divBdr>
                        <w:top w:val="none" w:sz="0" w:space="0" w:color="auto"/>
                        <w:left w:val="none" w:sz="0" w:space="0" w:color="auto"/>
                        <w:bottom w:val="none" w:sz="0" w:space="0" w:color="auto"/>
                        <w:right w:val="none" w:sz="0" w:space="0" w:color="auto"/>
                      </w:divBdr>
                      <w:divsChild>
                        <w:div w:id="17369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9493">
                  <w:marLeft w:val="0"/>
                  <w:marRight w:val="0"/>
                  <w:marTop w:val="0"/>
                  <w:marBottom w:val="0"/>
                  <w:divBdr>
                    <w:top w:val="none" w:sz="0" w:space="0" w:color="auto"/>
                    <w:left w:val="none" w:sz="0" w:space="0" w:color="auto"/>
                    <w:bottom w:val="none" w:sz="0" w:space="0" w:color="auto"/>
                    <w:right w:val="none" w:sz="0" w:space="0" w:color="auto"/>
                  </w:divBdr>
                  <w:divsChild>
                    <w:div w:id="258489601">
                      <w:marLeft w:val="0"/>
                      <w:marRight w:val="0"/>
                      <w:marTop w:val="0"/>
                      <w:marBottom w:val="0"/>
                      <w:divBdr>
                        <w:top w:val="none" w:sz="0" w:space="0" w:color="auto"/>
                        <w:left w:val="none" w:sz="0" w:space="0" w:color="auto"/>
                        <w:bottom w:val="none" w:sz="0" w:space="0" w:color="auto"/>
                        <w:right w:val="none" w:sz="0" w:space="0" w:color="auto"/>
                      </w:divBdr>
                      <w:divsChild>
                        <w:div w:id="7740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080851">
      <w:bodyDiv w:val="1"/>
      <w:marLeft w:val="0"/>
      <w:marRight w:val="0"/>
      <w:marTop w:val="0"/>
      <w:marBottom w:val="0"/>
      <w:divBdr>
        <w:top w:val="none" w:sz="0" w:space="0" w:color="auto"/>
        <w:left w:val="none" w:sz="0" w:space="0" w:color="auto"/>
        <w:bottom w:val="none" w:sz="0" w:space="0" w:color="auto"/>
        <w:right w:val="none" w:sz="0" w:space="0" w:color="auto"/>
      </w:divBdr>
      <w:divsChild>
        <w:div w:id="970744306">
          <w:marLeft w:val="0"/>
          <w:marRight w:val="0"/>
          <w:marTop w:val="0"/>
          <w:marBottom w:val="0"/>
          <w:divBdr>
            <w:top w:val="none" w:sz="0" w:space="0" w:color="auto"/>
            <w:left w:val="none" w:sz="0" w:space="0" w:color="auto"/>
            <w:bottom w:val="none" w:sz="0" w:space="0" w:color="auto"/>
            <w:right w:val="none" w:sz="0" w:space="0" w:color="auto"/>
          </w:divBdr>
          <w:divsChild>
            <w:div w:id="545720088">
              <w:marLeft w:val="0"/>
              <w:marRight w:val="0"/>
              <w:marTop w:val="0"/>
              <w:marBottom w:val="0"/>
              <w:divBdr>
                <w:top w:val="none" w:sz="0" w:space="0" w:color="auto"/>
                <w:left w:val="none" w:sz="0" w:space="0" w:color="auto"/>
                <w:bottom w:val="none" w:sz="0" w:space="0" w:color="auto"/>
                <w:right w:val="none" w:sz="0" w:space="0" w:color="auto"/>
              </w:divBdr>
              <w:divsChild>
                <w:div w:id="540897996">
                  <w:marLeft w:val="0"/>
                  <w:marRight w:val="0"/>
                  <w:marTop w:val="0"/>
                  <w:marBottom w:val="0"/>
                  <w:divBdr>
                    <w:top w:val="none" w:sz="0" w:space="0" w:color="auto"/>
                    <w:left w:val="none" w:sz="0" w:space="0" w:color="auto"/>
                    <w:bottom w:val="none" w:sz="0" w:space="0" w:color="auto"/>
                    <w:right w:val="none" w:sz="0" w:space="0" w:color="auto"/>
                  </w:divBdr>
                </w:div>
                <w:div w:id="492575552">
                  <w:marLeft w:val="0"/>
                  <w:marRight w:val="0"/>
                  <w:marTop w:val="0"/>
                  <w:marBottom w:val="0"/>
                  <w:divBdr>
                    <w:top w:val="none" w:sz="0" w:space="0" w:color="auto"/>
                    <w:left w:val="none" w:sz="0" w:space="0" w:color="auto"/>
                    <w:bottom w:val="none" w:sz="0" w:space="0" w:color="auto"/>
                    <w:right w:val="none" w:sz="0" w:space="0" w:color="auto"/>
                  </w:divBdr>
                </w:div>
                <w:div w:id="37509095">
                  <w:marLeft w:val="0"/>
                  <w:marRight w:val="0"/>
                  <w:marTop w:val="0"/>
                  <w:marBottom w:val="0"/>
                  <w:divBdr>
                    <w:top w:val="none" w:sz="0" w:space="0" w:color="auto"/>
                    <w:left w:val="none" w:sz="0" w:space="0" w:color="auto"/>
                    <w:bottom w:val="none" w:sz="0" w:space="0" w:color="auto"/>
                    <w:right w:val="none" w:sz="0" w:space="0" w:color="auto"/>
                  </w:divBdr>
                </w:div>
                <w:div w:id="14071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790">
          <w:marLeft w:val="0"/>
          <w:marRight w:val="0"/>
          <w:marTop w:val="0"/>
          <w:marBottom w:val="0"/>
          <w:divBdr>
            <w:top w:val="single" w:sz="6" w:space="0" w:color="FFFFFF"/>
            <w:left w:val="none" w:sz="0" w:space="0" w:color="auto"/>
            <w:bottom w:val="none" w:sz="0" w:space="0" w:color="auto"/>
            <w:right w:val="none" w:sz="0" w:space="0" w:color="auto"/>
          </w:divBdr>
          <w:divsChild>
            <w:div w:id="804080866">
              <w:marLeft w:val="0"/>
              <w:marRight w:val="0"/>
              <w:marTop w:val="0"/>
              <w:marBottom w:val="0"/>
              <w:divBdr>
                <w:top w:val="none" w:sz="0" w:space="0" w:color="auto"/>
                <w:left w:val="none" w:sz="0" w:space="0" w:color="auto"/>
                <w:bottom w:val="none" w:sz="0" w:space="0" w:color="auto"/>
                <w:right w:val="none" w:sz="0" w:space="0" w:color="auto"/>
              </w:divBdr>
            </w:div>
          </w:divsChild>
        </w:div>
        <w:div w:id="988249448">
          <w:marLeft w:val="0"/>
          <w:marRight w:val="0"/>
          <w:marTop w:val="0"/>
          <w:marBottom w:val="0"/>
          <w:divBdr>
            <w:top w:val="none" w:sz="0" w:space="0" w:color="auto"/>
            <w:left w:val="none" w:sz="0" w:space="0" w:color="auto"/>
            <w:bottom w:val="none" w:sz="0" w:space="0" w:color="auto"/>
            <w:right w:val="none" w:sz="0" w:space="0" w:color="auto"/>
          </w:divBdr>
          <w:divsChild>
            <w:div w:id="595214359">
              <w:marLeft w:val="0"/>
              <w:marRight w:val="0"/>
              <w:marTop w:val="0"/>
              <w:marBottom w:val="0"/>
              <w:divBdr>
                <w:top w:val="none" w:sz="0" w:space="0" w:color="auto"/>
                <w:left w:val="none" w:sz="0" w:space="0" w:color="auto"/>
                <w:bottom w:val="none" w:sz="0" w:space="0" w:color="auto"/>
                <w:right w:val="none" w:sz="0" w:space="0" w:color="auto"/>
              </w:divBdr>
              <w:divsChild>
                <w:div w:id="908425455">
                  <w:marLeft w:val="0"/>
                  <w:marRight w:val="0"/>
                  <w:marTop w:val="0"/>
                  <w:marBottom w:val="0"/>
                  <w:divBdr>
                    <w:top w:val="none" w:sz="0" w:space="0" w:color="auto"/>
                    <w:left w:val="none" w:sz="0" w:space="0" w:color="auto"/>
                    <w:bottom w:val="none" w:sz="0" w:space="0" w:color="auto"/>
                    <w:right w:val="none" w:sz="0" w:space="0" w:color="auto"/>
                  </w:divBdr>
                  <w:divsChild>
                    <w:div w:id="769590500">
                      <w:marLeft w:val="825"/>
                      <w:marRight w:val="0"/>
                      <w:marTop w:val="0"/>
                      <w:marBottom w:val="0"/>
                      <w:divBdr>
                        <w:top w:val="none" w:sz="0" w:space="0" w:color="auto"/>
                        <w:left w:val="none" w:sz="0" w:space="0" w:color="auto"/>
                        <w:bottom w:val="none" w:sz="0" w:space="0" w:color="auto"/>
                        <w:right w:val="none" w:sz="0" w:space="0" w:color="auto"/>
                      </w:divBdr>
                      <w:divsChild>
                        <w:div w:id="17204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9972">
                  <w:marLeft w:val="0"/>
                  <w:marRight w:val="0"/>
                  <w:marTop w:val="0"/>
                  <w:marBottom w:val="0"/>
                  <w:divBdr>
                    <w:top w:val="none" w:sz="0" w:space="0" w:color="auto"/>
                    <w:left w:val="none" w:sz="0" w:space="0" w:color="auto"/>
                    <w:bottom w:val="none" w:sz="0" w:space="0" w:color="auto"/>
                    <w:right w:val="none" w:sz="0" w:space="0" w:color="auto"/>
                  </w:divBdr>
                  <w:divsChild>
                    <w:div w:id="4221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6155">
              <w:marLeft w:val="0"/>
              <w:marRight w:val="0"/>
              <w:marTop w:val="0"/>
              <w:marBottom w:val="0"/>
              <w:divBdr>
                <w:top w:val="none" w:sz="0" w:space="0" w:color="auto"/>
                <w:left w:val="none" w:sz="0" w:space="0" w:color="auto"/>
                <w:bottom w:val="none" w:sz="0" w:space="0" w:color="auto"/>
                <w:right w:val="none" w:sz="0" w:space="0" w:color="auto"/>
              </w:divBdr>
              <w:divsChild>
                <w:div w:id="1753967362">
                  <w:marLeft w:val="0"/>
                  <w:marRight w:val="0"/>
                  <w:marTop w:val="0"/>
                  <w:marBottom w:val="0"/>
                  <w:divBdr>
                    <w:top w:val="none" w:sz="0" w:space="0" w:color="auto"/>
                    <w:left w:val="none" w:sz="0" w:space="0" w:color="auto"/>
                    <w:bottom w:val="none" w:sz="0" w:space="0" w:color="auto"/>
                    <w:right w:val="none" w:sz="0" w:space="0" w:color="auto"/>
                  </w:divBdr>
                  <w:divsChild>
                    <w:div w:id="1636522063">
                      <w:marLeft w:val="825"/>
                      <w:marRight w:val="0"/>
                      <w:marTop w:val="0"/>
                      <w:marBottom w:val="0"/>
                      <w:divBdr>
                        <w:top w:val="none" w:sz="0" w:space="0" w:color="auto"/>
                        <w:left w:val="none" w:sz="0" w:space="0" w:color="auto"/>
                        <w:bottom w:val="none" w:sz="0" w:space="0" w:color="auto"/>
                        <w:right w:val="none" w:sz="0" w:space="0" w:color="auto"/>
                      </w:divBdr>
                      <w:divsChild>
                        <w:div w:id="736703147">
                          <w:marLeft w:val="0"/>
                          <w:marRight w:val="0"/>
                          <w:marTop w:val="0"/>
                          <w:marBottom w:val="0"/>
                          <w:divBdr>
                            <w:top w:val="none" w:sz="0" w:space="0" w:color="auto"/>
                            <w:left w:val="none" w:sz="0" w:space="0" w:color="auto"/>
                            <w:bottom w:val="none" w:sz="0" w:space="0" w:color="auto"/>
                            <w:right w:val="none" w:sz="0" w:space="0" w:color="auto"/>
                          </w:divBdr>
                          <w:divsChild>
                            <w:div w:id="13919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630">
                  <w:marLeft w:val="0"/>
                  <w:marRight w:val="0"/>
                  <w:marTop w:val="0"/>
                  <w:marBottom w:val="0"/>
                  <w:divBdr>
                    <w:top w:val="none" w:sz="0" w:space="0" w:color="auto"/>
                    <w:left w:val="none" w:sz="0" w:space="0" w:color="auto"/>
                    <w:bottom w:val="none" w:sz="0" w:space="0" w:color="auto"/>
                    <w:right w:val="none" w:sz="0" w:space="0" w:color="auto"/>
                  </w:divBdr>
                  <w:divsChild>
                    <w:div w:id="573391179">
                      <w:marLeft w:val="0"/>
                      <w:marRight w:val="0"/>
                      <w:marTop w:val="0"/>
                      <w:marBottom w:val="0"/>
                      <w:divBdr>
                        <w:top w:val="none" w:sz="0" w:space="0" w:color="auto"/>
                        <w:left w:val="none" w:sz="0" w:space="0" w:color="auto"/>
                        <w:bottom w:val="none" w:sz="0" w:space="0" w:color="auto"/>
                        <w:right w:val="none" w:sz="0" w:space="0" w:color="auto"/>
                      </w:divBdr>
                      <w:divsChild>
                        <w:div w:id="13516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331">
              <w:marLeft w:val="0"/>
              <w:marRight w:val="0"/>
              <w:marTop w:val="0"/>
              <w:marBottom w:val="0"/>
              <w:divBdr>
                <w:top w:val="none" w:sz="0" w:space="0" w:color="auto"/>
                <w:left w:val="none" w:sz="0" w:space="0" w:color="auto"/>
                <w:bottom w:val="none" w:sz="0" w:space="0" w:color="auto"/>
                <w:right w:val="none" w:sz="0" w:space="0" w:color="auto"/>
              </w:divBdr>
              <w:divsChild>
                <w:div w:id="1345474443">
                  <w:marLeft w:val="0"/>
                  <w:marRight w:val="0"/>
                  <w:marTop w:val="0"/>
                  <w:marBottom w:val="0"/>
                  <w:divBdr>
                    <w:top w:val="none" w:sz="0" w:space="0" w:color="auto"/>
                    <w:left w:val="none" w:sz="0" w:space="0" w:color="auto"/>
                    <w:bottom w:val="none" w:sz="0" w:space="0" w:color="auto"/>
                    <w:right w:val="none" w:sz="0" w:space="0" w:color="auto"/>
                  </w:divBdr>
                  <w:divsChild>
                    <w:div w:id="322008831">
                      <w:marLeft w:val="825"/>
                      <w:marRight w:val="0"/>
                      <w:marTop w:val="0"/>
                      <w:marBottom w:val="0"/>
                      <w:divBdr>
                        <w:top w:val="none" w:sz="0" w:space="0" w:color="auto"/>
                        <w:left w:val="none" w:sz="0" w:space="0" w:color="auto"/>
                        <w:bottom w:val="none" w:sz="0" w:space="0" w:color="auto"/>
                        <w:right w:val="none" w:sz="0" w:space="0" w:color="auto"/>
                      </w:divBdr>
                      <w:divsChild>
                        <w:div w:id="6468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2598">
                  <w:marLeft w:val="0"/>
                  <w:marRight w:val="0"/>
                  <w:marTop w:val="0"/>
                  <w:marBottom w:val="0"/>
                  <w:divBdr>
                    <w:top w:val="none" w:sz="0" w:space="0" w:color="auto"/>
                    <w:left w:val="none" w:sz="0" w:space="0" w:color="auto"/>
                    <w:bottom w:val="none" w:sz="0" w:space="0" w:color="auto"/>
                    <w:right w:val="none" w:sz="0" w:space="0" w:color="auto"/>
                  </w:divBdr>
                  <w:divsChild>
                    <w:div w:id="7604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57004">
      <w:bodyDiv w:val="1"/>
      <w:marLeft w:val="0"/>
      <w:marRight w:val="0"/>
      <w:marTop w:val="0"/>
      <w:marBottom w:val="0"/>
      <w:divBdr>
        <w:top w:val="none" w:sz="0" w:space="0" w:color="auto"/>
        <w:left w:val="none" w:sz="0" w:space="0" w:color="auto"/>
        <w:bottom w:val="none" w:sz="0" w:space="0" w:color="auto"/>
        <w:right w:val="none" w:sz="0" w:space="0" w:color="auto"/>
      </w:divBdr>
      <w:divsChild>
        <w:div w:id="2079358525">
          <w:marLeft w:val="0"/>
          <w:marRight w:val="0"/>
          <w:marTop w:val="0"/>
          <w:marBottom w:val="0"/>
          <w:divBdr>
            <w:top w:val="none" w:sz="0" w:space="0" w:color="auto"/>
            <w:left w:val="none" w:sz="0" w:space="0" w:color="auto"/>
            <w:bottom w:val="none" w:sz="0" w:space="0" w:color="auto"/>
            <w:right w:val="none" w:sz="0" w:space="0" w:color="auto"/>
          </w:divBdr>
          <w:divsChild>
            <w:div w:id="1304501850">
              <w:marLeft w:val="0"/>
              <w:marRight w:val="0"/>
              <w:marTop w:val="0"/>
              <w:marBottom w:val="0"/>
              <w:divBdr>
                <w:top w:val="none" w:sz="0" w:space="0" w:color="auto"/>
                <w:left w:val="none" w:sz="0" w:space="0" w:color="auto"/>
                <w:bottom w:val="none" w:sz="0" w:space="0" w:color="auto"/>
                <w:right w:val="none" w:sz="0" w:space="0" w:color="auto"/>
              </w:divBdr>
            </w:div>
            <w:div w:id="1845896548">
              <w:marLeft w:val="0"/>
              <w:marRight w:val="0"/>
              <w:marTop w:val="0"/>
              <w:marBottom w:val="0"/>
              <w:divBdr>
                <w:top w:val="none" w:sz="0" w:space="0" w:color="auto"/>
                <w:left w:val="none" w:sz="0" w:space="0" w:color="auto"/>
                <w:bottom w:val="none" w:sz="0" w:space="0" w:color="auto"/>
                <w:right w:val="none" w:sz="0" w:space="0" w:color="auto"/>
              </w:divBdr>
            </w:div>
            <w:div w:id="248195771">
              <w:marLeft w:val="0"/>
              <w:marRight w:val="0"/>
              <w:marTop w:val="0"/>
              <w:marBottom w:val="0"/>
              <w:divBdr>
                <w:top w:val="none" w:sz="0" w:space="0" w:color="auto"/>
                <w:left w:val="none" w:sz="0" w:space="0" w:color="auto"/>
                <w:bottom w:val="none" w:sz="0" w:space="0" w:color="auto"/>
                <w:right w:val="none" w:sz="0" w:space="0" w:color="auto"/>
              </w:divBdr>
            </w:div>
            <w:div w:id="1597395885">
              <w:marLeft w:val="0"/>
              <w:marRight w:val="0"/>
              <w:marTop w:val="0"/>
              <w:marBottom w:val="0"/>
              <w:divBdr>
                <w:top w:val="none" w:sz="0" w:space="0" w:color="auto"/>
                <w:left w:val="none" w:sz="0" w:space="0" w:color="auto"/>
                <w:bottom w:val="none" w:sz="0" w:space="0" w:color="auto"/>
                <w:right w:val="none" w:sz="0" w:space="0" w:color="auto"/>
              </w:divBdr>
            </w:div>
            <w:div w:id="995457546">
              <w:marLeft w:val="0"/>
              <w:marRight w:val="0"/>
              <w:marTop w:val="0"/>
              <w:marBottom w:val="0"/>
              <w:divBdr>
                <w:top w:val="none" w:sz="0" w:space="0" w:color="auto"/>
                <w:left w:val="none" w:sz="0" w:space="0" w:color="auto"/>
                <w:bottom w:val="none" w:sz="0" w:space="0" w:color="auto"/>
                <w:right w:val="none" w:sz="0" w:space="0" w:color="auto"/>
              </w:divBdr>
            </w:div>
            <w:div w:id="1804300232">
              <w:marLeft w:val="0"/>
              <w:marRight w:val="0"/>
              <w:marTop w:val="0"/>
              <w:marBottom w:val="0"/>
              <w:divBdr>
                <w:top w:val="none" w:sz="0" w:space="0" w:color="auto"/>
                <w:left w:val="none" w:sz="0" w:space="0" w:color="auto"/>
                <w:bottom w:val="none" w:sz="0" w:space="0" w:color="auto"/>
                <w:right w:val="none" w:sz="0" w:space="0" w:color="auto"/>
              </w:divBdr>
            </w:div>
            <w:div w:id="1953852673">
              <w:marLeft w:val="0"/>
              <w:marRight w:val="0"/>
              <w:marTop w:val="0"/>
              <w:marBottom w:val="0"/>
              <w:divBdr>
                <w:top w:val="none" w:sz="0" w:space="0" w:color="auto"/>
                <w:left w:val="none" w:sz="0" w:space="0" w:color="auto"/>
                <w:bottom w:val="none" w:sz="0" w:space="0" w:color="auto"/>
                <w:right w:val="none" w:sz="0" w:space="0" w:color="auto"/>
              </w:divBdr>
            </w:div>
            <w:div w:id="1951081930">
              <w:marLeft w:val="0"/>
              <w:marRight w:val="0"/>
              <w:marTop w:val="0"/>
              <w:marBottom w:val="0"/>
              <w:divBdr>
                <w:top w:val="none" w:sz="0" w:space="0" w:color="auto"/>
                <w:left w:val="none" w:sz="0" w:space="0" w:color="auto"/>
                <w:bottom w:val="none" w:sz="0" w:space="0" w:color="auto"/>
                <w:right w:val="none" w:sz="0" w:space="0" w:color="auto"/>
              </w:divBdr>
            </w:div>
            <w:div w:id="1544711640">
              <w:marLeft w:val="0"/>
              <w:marRight w:val="0"/>
              <w:marTop w:val="0"/>
              <w:marBottom w:val="0"/>
              <w:divBdr>
                <w:top w:val="none" w:sz="0" w:space="0" w:color="auto"/>
                <w:left w:val="none" w:sz="0" w:space="0" w:color="auto"/>
                <w:bottom w:val="none" w:sz="0" w:space="0" w:color="auto"/>
                <w:right w:val="none" w:sz="0" w:space="0" w:color="auto"/>
              </w:divBdr>
            </w:div>
            <w:div w:id="713966096">
              <w:marLeft w:val="0"/>
              <w:marRight w:val="0"/>
              <w:marTop w:val="0"/>
              <w:marBottom w:val="0"/>
              <w:divBdr>
                <w:top w:val="none" w:sz="0" w:space="0" w:color="auto"/>
                <w:left w:val="none" w:sz="0" w:space="0" w:color="auto"/>
                <w:bottom w:val="none" w:sz="0" w:space="0" w:color="auto"/>
                <w:right w:val="none" w:sz="0" w:space="0" w:color="auto"/>
              </w:divBdr>
            </w:div>
            <w:div w:id="68312922">
              <w:marLeft w:val="0"/>
              <w:marRight w:val="0"/>
              <w:marTop w:val="0"/>
              <w:marBottom w:val="0"/>
              <w:divBdr>
                <w:top w:val="none" w:sz="0" w:space="0" w:color="auto"/>
                <w:left w:val="none" w:sz="0" w:space="0" w:color="auto"/>
                <w:bottom w:val="none" w:sz="0" w:space="0" w:color="auto"/>
                <w:right w:val="none" w:sz="0" w:space="0" w:color="auto"/>
              </w:divBdr>
            </w:div>
            <w:div w:id="595333563">
              <w:marLeft w:val="0"/>
              <w:marRight w:val="0"/>
              <w:marTop w:val="0"/>
              <w:marBottom w:val="0"/>
              <w:divBdr>
                <w:top w:val="none" w:sz="0" w:space="0" w:color="auto"/>
                <w:left w:val="none" w:sz="0" w:space="0" w:color="auto"/>
                <w:bottom w:val="none" w:sz="0" w:space="0" w:color="auto"/>
                <w:right w:val="none" w:sz="0" w:space="0" w:color="auto"/>
              </w:divBdr>
            </w:div>
            <w:div w:id="998310565">
              <w:marLeft w:val="0"/>
              <w:marRight w:val="0"/>
              <w:marTop w:val="0"/>
              <w:marBottom w:val="0"/>
              <w:divBdr>
                <w:top w:val="none" w:sz="0" w:space="0" w:color="auto"/>
                <w:left w:val="none" w:sz="0" w:space="0" w:color="auto"/>
                <w:bottom w:val="none" w:sz="0" w:space="0" w:color="auto"/>
                <w:right w:val="none" w:sz="0" w:space="0" w:color="auto"/>
              </w:divBdr>
            </w:div>
            <w:div w:id="1957566949">
              <w:marLeft w:val="0"/>
              <w:marRight w:val="0"/>
              <w:marTop w:val="0"/>
              <w:marBottom w:val="0"/>
              <w:divBdr>
                <w:top w:val="none" w:sz="0" w:space="0" w:color="auto"/>
                <w:left w:val="none" w:sz="0" w:space="0" w:color="auto"/>
                <w:bottom w:val="none" w:sz="0" w:space="0" w:color="auto"/>
                <w:right w:val="none" w:sz="0" w:space="0" w:color="auto"/>
              </w:divBdr>
            </w:div>
            <w:div w:id="65541192">
              <w:marLeft w:val="0"/>
              <w:marRight w:val="0"/>
              <w:marTop w:val="0"/>
              <w:marBottom w:val="0"/>
              <w:divBdr>
                <w:top w:val="none" w:sz="0" w:space="0" w:color="auto"/>
                <w:left w:val="none" w:sz="0" w:space="0" w:color="auto"/>
                <w:bottom w:val="none" w:sz="0" w:space="0" w:color="auto"/>
                <w:right w:val="none" w:sz="0" w:space="0" w:color="auto"/>
              </w:divBdr>
            </w:div>
            <w:div w:id="6183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890">
      <w:bodyDiv w:val="1"/>
      <w:marLeft w:val="0"/>
      <w:marRight w:val="0"/>
      <w:marTop w:val="0"/>
      <w:marBottom w:val="0"/>
      <w:divBdr>
        <w:top w:val="none" w:sz="0" w:space="0" w:color="auto"/>
        <w:left w:val="none" w:sz="0" w:space="0" w:color="auto"/>
        <w:bottom w:val="none" w:sz="0" w:space="0" w:color="auto"/>
        <w:right w:val="none" w:sz="0" w:space="0" w:color="auto"/>
      </w:divBdr>
      <w:divsChild>
        <w:div w:id="1969554997">
          <w:marLeft w:val="0"/>
          <w:marRight w:val="0"/>
          <w:marTop w:val="0"/>
          <w:marBottom w:val="0"/>
          <w:divBdr>
            <w:top w:val="none" w:sz="0" w:space="0" w:color="auto"/>
            <w:left w:val="none" w:sz="0" w:space="0" w:color="auto"/>
            <w:bottom w:val="none" w:sz="0" w:space="0" w:color="auto"/>
            <w:right w:val="none" w:sz="0" w:space="0" w:color="auto"/>
          </w:divBdr>
          <w:divsChild>
            <w:div w:id="326859119">
              <w:marLeft w:val="0"/>
              <w:marRight w:val="0"/>
              <w:marTop w:val="0"/>
              <w:marBottom w:val="0"/>
              <w:divBdr>
                <w:top w:val="none" w:sz="0" w:space="0" w:color="auto"/>
                <w:left w:val="none" w:sz="0" w:space="0" w:color="auto"/>
                <w:bottom w:val="none" w:sz="0" w:space="0" w:color="auto"/>
                <w:right w:val="none" w:sz="0" w:space="0" w:color="auto"/>
              </w:divBdr>
            </w:div>
            <w:div w:id="1342707455">
              <w:marLeft w:val="0"/>
              <w:marRight w:val="0"/>
              <w:marTop w:val="0"/>
              <w:marBottom w:val="0"/>
              <w:divBdr>
                <w:top w:val="none" w:sz="0" w:space="0" w:color="auto"/>
                <w:left w:val="none" w:sz="0" w:space="0" w:color="auto"/>
                <w:bottom w:val="none" w:sz="0" w:space="0" w:color="auto"/>
                <w:right w:val="none" w:sz="0" w:space="0" w:color="auto"/>
              </w:divBdr>
            </w:div>
            <w:div w:id="1282689559">
              <w:marLeft w:val="0"/>
              <w:marRight w:val="0"/>
              <w:marTop w:val="0"/>
              <w:marBottom w:val="0"/>
              <w:divBdr>
                <w:top w:val="none" w:sz="0" w:space="0" w:color="auto"/>
                <w:left w:val="none" w:sz="0" w:space="0" w:color="auto"/>
                <w:bottom w:val="none" w:sz="0" w:space="0" w:color="auto"/>
                <w:right w:val="none" w:sz="0" w:space="0" w:color="auto"/>
              </w:divBdr>
            </w:div>
            <w:div w:id="1651520731">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2064058875">
              <w:marLeft w:val="0"/>
              <w:marRight w:val="0"/>
              <w:marTop w:val="0"/>
              <w:marBottom w:val="0"/>
              <w:divBdr>
                <w:top w:val="none" w:sz="0" w:space="0" w:color="auto"/>
                <w:left w:val="none" w:sz="0" w:space="0" w:color="auto"/>
                <w:bottom w:val="none" w:sz="0" w:space="0" w:color="auto"/>
                <w:right w:val="none" w:sz="0" w:space="0" w:color="auto"/>
              </w:divBdr>
            </w:div>
            <w:div w:id="1906062724">
              <w:marLeft w:val="0"/>
              <w:marRight w:val="0"/>
              <w:marTop w:val="0"/>
              <w:marBottom w:val="0"/>
              <w:divBdr>
                <w:top w:val="none" w:sz="0" w:space="0" w:color="auto"/>
                <w:left w:val="none" w:sz="0" w:space="0" w:color="auto"/>
                <w:bottom w:val="none" w:sz="0" w:space="0" w:color="auto"/>
                <w:right w:val="none" w:sz="0" w:space="0" w:color="auto"/>
              </w:divBdr>
            </w:div>
            <w:div w:id="706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880">
      <w:bodyDiv w:val="1"/>
      <w:marLeft w:val="0"/>
      <w:marRight w:val="0"/>
      <w:marTop w:val="0"/>
      <w:marBottom w:val="0"/>
      <w:divBdr>
        <w:top w:val="none" w:sz="0" w:space="0" w:color="auto"/>
        <w:left w:val="none" w:sz="0" w:space="0" w:color="auto"/>
        <w:bottom w:val="none" w:sz="0" w:space="0" w:color="auto"/>
        <w:right w:val="none" w:sz="0" w:space="0" w:color="auto"/>
      </w:divBdr>
      <w:divsChild>
        <w:div w:id="1228761763">
          <w:marLeft w:val="0"/>
          <w:marRight w:val="0"/>
          <w:marTop w:val="0"/>
          <w:marBottom w:val="0"/>
          <w:divBdr>
            <w:top w:val="none" w:sz="0" w:space="0" w:color="auto"/>
            <w:left w:val="none" w:sz="0" w:space="0" w:color="auto"/>
            <w:bottom w:val="none" w:sz="0" w:space="0" w:color="auto"/>
            <w:right w:val="none" w:sz="0" w:space="0" w:color="auto"/>
          </w:divBdr>
          <w:divsChild>
            <w:div w:id="1209150837">
              <w:marLeft w:val="0"/>
              <w:marRight w:val="0"/>
              <w:marTop w:val="0"/>
              <w:marBottom w:val="0"/>
              <w:divBdr>
                <w:top w:val="none" w:sz="0" w:space="0" w:color="auto"/>
                <w:left w:val="none" w:sz="0" w:space="0" w:color="auto"/>
                <w:bottom w:val="none" w:sz="0" w:space="0" w:color="auto"/>
                <w:right w:val="none" w:sz="0" w:space="0" w:color="auto"/>
              </w:divBdr>
            </w:div>
            <w:div w:id="1689021022">
              <w:marLeft w:val="0"/>
              <w:marRight w:val="0"/>
              <w:marTop w:val="0"/>
              <w:marBottom w:val="0"/>
              <w:divBdr>
                <w:top w:val="none" w:sz="0" w:space="0" w:color="auto"/>
                <w:left w:val="none" w:sz="0" w:space="0" w:color="auto"/>
                <w:bottom w:val="none" w:sz="0" w:space="0" w:color="auto"/>
                <w:right w:val="none" w:sz="0" w:space="0" w:color="auto"/>
              </w:divBdr>
            </w:div>
            <w:div w:id="840436694">
              <w:marLeft w:val="0"/>
              <w:marRight w:val="0"/>
              <w:marTop w:val="0"/>
              <w:marBottom w:val="0"/>
              <w:divBdr>
                <w:top w:val="none" w:sz="0" w:space="0" w:color="auto"/>
                <w:left w:val="none" w:sz="0" w:space="0" w:color="auto"/>
                <w:bottom w:val="none" w:sz="0" w:space="0" w:color="auto"/>
                <w:right w:val="none" w:sz="0" w:space="0" w:color="auto"/>
              </w:divBdr>
            </w:div>
            <w:div w:id="571891268">
              <w:marLeft w:val="0"/>
              <w:marRight w:val="0"/>
              <w:marTop w:val="0"/>
              <w:marBottom w:val="0"/>
              <w:divBdr>
                <w:top w:val="none" w:sz="0" w:space="0" w:color="auto"/>
                <w:left w:val="none" w:sz="0" w:space="0" w:color="auto"/>
                <w:bottom w:val="none" w:sz="0" w:space="0" w:color="auto"/>
                <w:right w:val="none" w:sz="0" w:space="0" w:color="auto"/>
              </w:divBdr>
            </w:div>
            <w:div w:id="1841776975">
              <w:marLeft w:val="0"/>
              <w:marRight w:val="0"/>
              <w:marTop w:val="0"/>
              <w:marBottom w:val="0"/>
              <w:divBdr>
                <w:top w:val="none" w:sz="0" w:space="0" w:color="auto"/>
                <w:left w:val="none" w:sz="0" w:space="0" w:color="auto"/>
                <w:bottom w:val="none" w:sz="0" w:space="0" w:color="auto"/>
                <w:right w:val="none" w:sz="0" w:space="0" w:color="auto"/>
              </w:divBdr>
            </w:div>
            <w:div w:id="1936405454">
              <w:marLeft w:val="0"/>
              <w:marRight w:val="0"/>
              <w:marTop w:val="0"/>
              <w:marBottom w:val="0"/>
              <w:divBdr>
                <w:top w:val="none" w:sz="0" w:space="0" w:color="auto"/>
                <w:left w:val="none" w:sz="0" w:space="0" w:color="auto"/>
                <w:bottom w:val="none" w:sz="0" w:space="0" w:color="auto"/>
                <w:right w:val="none" w:sz="0" w:space="0" w:color="auto"/>
              </w:divBdr>
            </w:div>
            <w:div w:id="1909920211">
              <w:marLeft w:val="0"/>
              <w:marRight w:val="0"/>
              <w:marTop w:val="0"/>
              <w:marBottom w:val="0"/>
              <w:divBdr>
                <w:top w:val="none" w:sz="0" w:space="0" w:color="auto"/>
                <w:left w:val="none" w:sz="0" w:space="0" w:color="auto"/>
                <w:bottom w:val="none" w:sz="0" w:space="0" w:color="auto"/>
                <w:right w:val="none" w:sz="0" w:space="0" w:color="auto"/>
              </w:divBdr>
            </w:div>
            <w:div w:id="1344816459">
              <w:marLeft w:val="0"/>
              <w:marRight w:val="0"/>
              <w:marTop w:val="0"/>
              <w:marBottom w:val="0"/>
              <w:divBdr>
                <w:top w:val="none" w:sz="0" w:space="0" w:color="auto"/>
                <w:left w:val="none" w:sz="0" w:space="0" w:color="auto"/>
                <w:bottom w:val="none" w:sz="0" w:space="0" w:color="auto"/>
                <w:right w:val="none" w:sz="0" w:space="0" w:color="auto"/>
              </w:divBdr>
            </w:div>
            <w:div w:id="1644967250">
              <w:marLeft w:val="0"/>
              <w:marRight w:val="0"/>
              <w:marTop w:val="0"/>
              <w:marBottom w:val="0"/>
              <w:divBdr>
                <w:top w:val="none" w:sz="0" w:space="0" w:color="auto"/>
                <w:left w:val="none" w:sz="0" w:space="0" w:color="auto"/>
                <w:bottom w:val="none" w:sz="0" w:space="0" w:color="auto"/>
                <w:right w:val="none" w:sz="0" w:space="0" w:color="auto"/>
              </w:divBdr>
            </w:div>
            <w:div w:id="296834002">
              <w:marLeft w:val="0"/>
              <w:marRight w:val="0"/>
              <w:marTop w:val="0"/>
              <w:marBottom w:val="0"/>
              <w:divBdr>
                <w:top w:val="none" w:sz="0" w:space="0" w:color="auto"/>
                <w:left w:val="none" w:sz="0" w:space="0" w:color="auto"/>
                <w:bottom w:val="none" w:sz="0" w:space="0" w:color="auto"/>
                <w:right w:val="none" w:sz="0" w:space="0" w:color="auto"/>
              </w:divBdr>
            </w:div>
            <w:div w:id="1333070858">
              <w:marLeft w:val="0"/>
              <w:marRight w:val="0"/>
              <w:marTop w:val="0"/>
              <w:marBottom w:val="0"/>
              <w:divBdr>
                <w:top w:val="none" w:sz="0" w:space="0" w:color="auto"/>
                <w:left w:val="none" w:sz="0" w:space="0" w:color="auto"/>
                <w:bottom w:val="none" w:sz="0" w:space="0" w:color="auto"/>
                <w:right w:val="none" w:sz="0" w:space="0" w:color="auto"/>
              </w:divBdr>
            </w:div>
            <w:div w:id="1814716661">
              <w:marLeft w:val="0"/>
              <w:marRight w:val="0"/>
              <w:marTop w:val="0"/>
              <w:marBottom w:val="0"/>
              <w:divBdr>
                <w:top w:val="none" w:sz="0" w:space="0" w:color="auto"/>
                <w:left w:val="none" w:sz="0" w:space="0" w:color="auto"/>
                <w:bottom w:val="none" w:sz="0" w:space="0" w:color="auto"/>
                <w:right w:val="none" w:sz="0" w:space="0" w:color="auto"/>
              </w:divBdr>
            </w:div>
            <w:div w:id="775175787">
              <w:marLeft w:val="0"/>
              <w:marRight w:val="0"/>
              <w:marTop w:val="0"/>
              <w:marBottom w:val="0"/>
              <w:divBdr>
                <w:top w:val="none" w:sz="0" w:space="0" w:color="auto"/>
                <w:left w:val="none" w:sz="0" w:space="0" w:color="auto"/>
                <w:bottom w:val="none" w:sz="0" w:space="0" w:color="auto"/>
                <w:right w:val="none" w:sz="0" w:space="0" w:color="auto"/>
              </w:divBdr>
            </w:div>
            <w:div w:id="9562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895">
      <w:bodyDiv w:val="1"/>
      <w:marLeft w:val="0"/>
      <w:marRight w:val="0"/>
      <w:marTop w:val="0"/>
      <w:marBottom w:val="0"/>
      <w:divBdr>
        <w:top w:val="none" w:sz="0" w:space="0" w:color="auto"/>
        <w:left w:val="none" w:sz="0" w:space="0" w:color="auto"/>
        <w:bottom w:val="none" w:sz="0" w:space="0" w:color="auto"/>
        <w:right w:val="none" w:sz="0" w:space="0" w:color="auto"/>
      </w:divBdr>
      <w:divsChild>
        <w:div w:id="933128677">
          <w:marLeft w:val="0"/>
          <w:marRight w:val="0"/>
          <w:marTop w:val="0"/>
          <w:marBottom w:val="0"/>
          <w:divBdr>
            <w:top w:val="none" w:sz="0" w:space="0" w:color="auto"/>
            <w:left w:val="none" w:sz="0" w:space="0" w:color="auto"/>
            <w:bottom w:val="none" w:sz="0" w:space="0" w:color="auto"/>
            <w:right w:val="none" w:sz="0" w:space="0" w:color="auto"/>
          </w:divBdr>
          <w:divsChild>
            <w:div w:id="1893420655">
              <w:marLeft w:val="0"/>
              <w:marRight w:val="0"/>
              <w:marTop w:val="0"/>
              <w:marBottom w:val="0"/>
              <w:divBdr>
                <w:top w:val="none" w:sz="0" w:space="0" w:color="auto"/>
                <w:left w:val="none" w:sz="0" w:space="0" w:color="auto"/>
                <w:bottom w:val="none" w:sz="0" w:space="0" w:color="auto"/>
                <w:right w:val="none" w:sz="0" w:space="0" w:color="auto"/>
              </w:divBdr>
            </w:div>
            <w:div w:id="381373129">
              <w:marLeft w:val="0"/>
              <w:marRight w:val="0"/>
              <w:marTop w:val="0"/>
              <w:marBottom w:val="0"/>
              <w:divBdr>
                <w:top w:val="none" w:sz="0" w:space="0" w:color="auto"/>
                <w:left w:val="none" w:sz="0" w:space="0" w:color="auto"/>
                <w:bottom w:val="none" w:sz="0" w:space="0" w:color="auto"/>
                <w:right w:val="none" w:sz="0" w:space="0" w:color="auto"/>
              </w:divBdr>
            </w:div>
            <w:div w:id="639724619">
              <w:marLeft w:val="0"/>
              <w:marRight w:val="0"/>
              <w:marTop w:val="0"/>
              <w:marBottom w:val="0"/>
              <w:divBdr>
                <w:top w:val="none" w:sz="0" w:space="0" w:color="auto"/>
                <w:left w:val="none" w:sz="0" w:space="0" w:color="auto"/>
                <w:bottom w:val="none" w:sz="0" w:space="0" w:color="auto"/>
                <w:right w:val="none" w:sz="0" w:space="0" w:color="auto"/>
              </w:divBdr>
            </w:div>
            <w:div w:id="597060692">
              <w:marLeft w:val="0"/>
              <w:marRight w:val="0"/>
              <w:marTop w:val="0"/>
              <w:marBottom w:val="0"/>
              <w:divBdr>
                <w:top w:val="none" w:sz="0" w:space="0" w:color="auto"/>
                <w:left w:val="none" w:sz="0" w:space="0" w:color="auto"/>
                <w:bottom w:val="none" w:sz="0" w:space="0" w:color="auto"/>
                <w:right w:val="none" w:sz="0" w:space="0" w:color="auto"/>
              </w:divBdr>
            </w:div>
            <w:div w:id="2087459380">
              <w:marLeft w:val="0"/>
              <w:marRight w:val="0"/>
              <w:marTop w:val="0"/>
              <w:marBottom w:val="0"/>
              <w:divBdr>
                <w:top w:val="none" w:sz="0" w:space="0" w:color="auto"/>
                <w:left w:val="none" w:sz="0" w:space="0" w:color="auto"/>
                <w:bottom w:val="none" w:sz="0" w:space="0" w:color="auto"/>
                <w:right w:val="none" w:sz="0" w:space="0" w:color="auto"/>
              </w:divBdr>
            </w:div>
            <w:div w:id="1135635119">
              <w:marLeft w:val="0"/>
              <w:marRight w:val="0"/>
              <w:marTop w:val="0"/>
              <w:marBottom w:val="0"/>
              <w:divBdr>
                <w:top w:val="none" w:sz="0" w:space="0" w:color="auto"/>
                <w:left w:val="none" w:sz="0" w:space="0" w:color="auto"/>
                <w:bottom w:val="none" w:sz="0" w:space="0" w:color="auto"/>
                <w:right w:val="none" w:sz="0" w:space="0" w:color="auto"/>
              </w:divBdr>
            </w:div>
            <w:div w:id="1638298079">
              <w:marLeft w:val="0"/>
              <w:marRight w:val="0"/>
              <w:marTop w:val="0"/>
              <w:marBottom w:val="0"/>
              <w:divBdr>
                <w:top w:val="none" w:sz="0" w:space="0" w:color="auto"/>
                <w:left w:val="none" w:sz="0" w:space="0" w:color="auto"/>
                <w:bottom w:val="none" w:sz="0" w:space="0" w:color="auto"/>
                <w:right w:val="none" w:sz="0" w:space="0" w:color="auto"/>
              </w:divBdr>
            </w:div>
            <w:div w:id="652105129">
              <w:marLeft w:val="0"/>
              <w:marRight w:val="0"/>
              <w:marTop w:val="0"/>
              <w:marBottom w:val="0"/>
              <w:divBdr>
                <w:top w:val="none" w:sz="0" w:space="0" w:color="auto"/>
                <w:left w:val="none" w:sz="0" w:space="0" w:color="auto"/>
                <w:bottom w:val="none" w:sz="0" w:space="0" w:color="auto"/>
                <w:right w:val="none" w:sz="0" w:space="0" w:color="auto"/>
              </w:divBdr>
            </w:div>
            <w:div w:id="1345089298">
              <w:marLeft w:val="0"/>
              <w:marRight w:val="0"/>
              <w:marTop w:val="0"/>
              <w:marBottom w:val="0"/>
              <w:divBdr>
                <w:top w:val="none" w:sz="0" w:space="0" w:color="auto"/>
                <w:left w:val="none" w:sz="0" w:space="0" w:color="auto"/>
                <w:bottom w:val="none" w:sz="0" w:space="0" w:color="auto"/>
                <w:right w:val="none" w:sz="0" w:space="0" w:color="auto"/>
              </w:divBdr>
            </w:div>
            <w:div w:id="10111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051">
      <w:bodyDiv w:val="1"/>
      <w:marLeft w:val="0"/>
      <w:marRight w:val="0"/>
      <w:marTop w:val="0"/>
      <w:marBottom w:val="0"/>
      <w:divBdr>
        <w:top w:val="none" w:sz="0" w:space="0" w:color="auto"/>
        <w:left w:val="none" w:sz="0" w:space="0" w:color="auto"/>
        <w:bottom w:val="none" w:sz="0" w:space="0" w:color="auto"/>
        <w:right w:val="none" w:sz="0" w:space="0" w:color="auto"/>
      </w:divBdr>
      <w:divsChild>
        <w:div w:id="2040083417">
          <w:marLeft w:val="0"/>
          <w:marRight w:val="0"/>
          <w:marTop w:val="0"/>
          <w:marBottom w:val="0"/>
          <w:divBdr>
            <w:top w:val="none" w:sz="0" w:space="0" w:color="auto"/>
            <w:left w:val="none" w:sz="0" w:space="0" w:color="auto"/>
            <w:bottom w:val="none" w:sz="0" w:space="0" w:color="auto"/>
            <w:right w:val="none" w:sz="0" w:space="0" w:color="auto"/>
          </w:divBdr>
          <w:divsChild>
            <w:div w:id="876506389">
              <w:marLeft w:val="0"/>
              <w:marRight w:val="0"/>
              <w:marTop w:val="0"/>
              <w:marBottom w:val="0"/>
              <w:divBdr>
                <w:top w:val="none" w:sz="0" w:space="0" w:color="auto"/>
                <w:left w:val="none" w:sz="0" w:space="0" w:color="auto"/>
                <w:bottom w:val="none" w:sz="0" w:space="0" w:color="auto"/>
                <w:right w:val="none" w:sz="0" w:space="0" w:color="auto"/>
              </w:divBdr>
            </w:div>
            <w:div w:id="1492335267">
              <w:marLeft w:val="0"/>
              <w:marRight w:val="0"/>
              <w:marTop w:val="0"/>
              <w:marBottom w:val="0"/>
              <w:divBdr>
                <w:top w:val="none" w:sz="0" w:space="0" w:color="auto"/>
                <w:left w:val="none" w:sz="0" w:space="0" w:color="auto"/>
                <w:bottom w:val="none" w:sz="0" w:space="0" w:color="auto"/>
                <w:right w:val="none" w:sz="0" w:space="0" w:color="auto"/>
              </w:divBdr>
            </w:div>
            <w:div w:id="112873166">
              <w:marLeft w:val="0"/>
              <w:marRight w:val="0"/>
              <w:marTop w:val="0"/>
              <w:marBottom w:val="0"/>
              <w:divBdr>
                <w:top w:val="none" w:sz="0" w:space="0" w:color="auto"/>
                <w:left w:val="none" w:sz="0" w:space="0" w:color="auto"/>
                <w:bottom w:val="none" w:sz="0" w:space="0" w:color="auto"/>
                <w:right w:val="none" w:sz="0" w:space="0" w:color="auto"/>
              </w:divBdr>
            </w:div>
            <w:div w:id="1307123509">
              <w:marLeft w:val="0"/>
              <w:marRight w:val="0"/>
              <w:marTop w:val="0"/>
              <w:marBottom w:val="0"/>
              <w:divBdr>
                <w:top w:val="none" w:sz="0" w:space="0" w:color="auto"/>
                <w:left w:val="none" w:sz="0" w:space="0" w:color="auto"/>
                <w:bottom w:val="none" w:sz="0" w:space="0" w:color="auto"/>
                <w:right w:val="none" w:sz="0" w:space="0" w:color="auto"/>
              </w:divBdr>
            </w:div>
            <w:div w:id="1252467924">
              <w:marLeft w:val="0"/>
              <w:marRight w:val="0"/>
              <w:marTop w:val="0"/>
              <w:marBottom w:val="0"/>
              <w:divBdr>
                <w:top w:val="none" w:sz="0" w:space="0" w:color="auto"/>
                <w:left w:val="none" w:sz="0" w:space="0" w:color="auto"/>
                <w:bottom w:val="none" w:sz="0" w:space="0" w:color="auto"/>
                <w:right w:val="none" w:sz="0" w:space="0" w:color="auto"/>
              </w:divBdr>
            </w:div>
            <w:div w:id="1888449007">
              <w:marLeft w:val="0"/>
              <w:marRight w:val="0"/>
              <w:marTop w:val="0"/>
              <w:marBottom w:val="0"/>
              <w:divBdr>
                <w:top w:val="none" w:sz="0" w:space="0" w:color="auto"/>
                <w:left w:val="none" w:sz="0" w:space="0" w:color="auto"/>
                <w:bottom w:val="none" w:sz="0" w:space="0" w:color="auto"/>
                <w:right w:val="none" w:sz="0" w:space="0" w:color="auto"/>
              </w:divBdr>
            </w:div>
            <w:div w:id="440418380">
              <w:marLeft w:val="0"/>
              <w:marRight w:val="0"/>
              <w:marTop w:val="0"/>
              <w:marBottom w:val="0"/>
              <w:divBdr>
                <w:top w:val="none" w:sz="0" w:space="0" w:color="auto"/>
                <w:left w:val="none" w:sz="0" w:space="0" w:color="auto"/>
                <w:bottom w:val="none" w:sz="0" w:space="0" w:color="auto"/>
                <w:right w:val="none" w:sz="0" w:space="0" w:color="auto"/>
              </w:divBdr>
            </w:div>
            <w:div w:id="1018845561">
              <w:marLeft w:val="0"/>
              <w:marRight w:val="0"/>
              <w:marTop w:val="0"/>
              <w:marBottom w:val="0"/>
              <w:divBdr>
                <w:top w:val="none" w:sz="0" w:space="0" w:color="auto"/>
                <w:left w:val="none" w:sz="0" w:space="0" w:color="auto"/>
                <w:bottom w:val="none" w:sz="0" w:space="0" w:color="auto"/>
                <w:right w:val="none" w:sz="0" w:space="0" w:color="auto"/>
              </w:divBdr>
            </w:div>
            <w:div w:id="146014556">
              <w:marLeft w:val="0"/>
              <w:marRight w:val="0"/>
              <w:marTop w:val="0"/>
              <w:marBottom w:val="0"/>
              <w:divBdr>
                <w:top w:val="none" w:sz="0" w:space="0" w:color="auto"/>
                <w:left w:val="none" w:sz="0" w:space="0" w:color="auto"/>
                <w:bottom w:val="none" w:sz="0" w:space="0" w:color="auto"/>
                <w:right w:val="none" w:sz="0" w:space="0" w:color="auto"/>
              </w:divBdr>
            </w:div>
            <w:div w:id="511186419">
              <w:marLeft w:val="0"/>
              <w:marRight w:val="0"/>
              <w:marTop w:val="0"/>
              <w:marBottom w:val="0"/>
              <w:divBdr>
                <w:top w:val="none" w:sz="0" w:space="0" w:color="auto"/>
                <w:left w:val="none" w:sz="0" w:space="0" w:color="auto"/>
                <w:bottom w:val="none" w:sz="0" w:space="0" w:color="auto"/>
                <w:right w:val="none" w:sz="0" w:space="0" w:color="auto"/>
              </w:divBdr>
            </w:div>
            <w:div w:id="156188423">
              <w:marLeft w:val="0"/>
              <w:marRight w:val="0"/>
              <w:marTop w:val="0"/>
              <w:marBottom w:val="0"/>
              <w:divBdr>
                <w:top w:val="none" w:sz="0" w:space="0" w:color="auto"/>
                <w:left w:val="none" w:sz="0" w:space="0" w:color="auto"/>
                <w:bottom w:val="none" w:sz="0" w:space="0" w:color="auto"/>
                <w:right w:val="none" w:sz="0" w:space="0" w:color="auto"/>
              </w:divBdr>
            </w:div>
            <w:div w:id="79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209">
      <w:bodyDiv w:val="1"/>
      <w:marLeft w:val="0"/>
      <w:marRight w:val="0"/>
      <w:marTop w:val="0"/>
      <w:marBottom w:val="0"/>
      <w:divBdr>
        <w:top w:val="none" w:sz="0" w:space="0" w:color="auto"/>
        <w:left w:val="none" w:sz="0" w:space="0" w:color="auto"/>
        <w:bottom w:val="none" w:sz="0" w:space="0" w:color="auto"/>
        <w:right w:val="none" w:sz="0" w:space="0" w:color="auto"/>
      </w:divBdr>
      <w:divsChild>
        <w:div w:id="2086415466">
          <w:marLeft w:val="0"/>
          <w:marRight w:val="0"/>
          <w:marTop w:val="0"/>
          <w:marBottom w:val="0"/>
          <w:divBdr>
            <w:top w:val="none" w:sz="0" w:space="0" w:color="auto"/>
            <w:left w:val="none" w:sz="0" w:space="0" w:color="auto"/>
            <w:bottom w:val="none" w:sz="0" w:space="0" w:color="auto"/>
            <w:right w:val="none" w:sz="0" w:space="0" w:color="auto"/>
          </w:divBdr>
          <w:divsChild>
            <w:div w:id="34433478">
              <w:marLeft w:val="0"/>
              <w:marRight w:val="0"/>
              <w:marTop w:val="0"/>
              <w:marBottom w:val="0"/>
              <w:divBdr>
                <w:top w:val="none" w:sz="0" w:space="0" w:color="auto"/>
                <w:left w:val="none" w:sz="0" w:space="0" w:color="auto"/>
                <w:bottom w:val="none" w:sz="0" w:space="0" w:color="auto"/>
                <w:right w:val="none" w:sz="0" w:space="0" w:color="auto"/>
              </w:divBdr>
              <w:divsChild>
                <w:div w:id="1734694684">
                  <w:marLeft w:val="0"/>
                  <w:marRight w:val="0"/>
                  <w:marTop w:val="0"/>
                  <w:marBottom w:val="0"/>
                  <w:divBdr>
                    <w:top w:val="none" w:sz="0" w:space="0" w:color="auto"/>
                    <w:left w:val="none" w:sz="0" w:space="0" w:color="auto"/>
                    <w:bottom w:val="none" w:sz="0" w:space="0" w:color="auto"/>
                    <w:right w:val="none" w:sz="0" w:space="0" w:color="auto"/>
                  </w:divBdr>
                  <w:divsChild>
                    <w:div w:id="1240216152">
                      <w:marLeft w:val="0"/>
                      <w:marRight w:val="0"/>
                      <w:marTop w:val="0"/>
                      <w:marBottom w:val="0"/>
                      <w:divBdr>
                        <w:top w:val="none" w:sz="0" w:space="0" w:color="auto"/>
                        <w:left w:val="none" w:sz="0" w:space="0" w:color="auto"/>
                        <w:bottom w:val="none" w:sz="0" w:space="0" w:color="auto"/>
                        <w:right w:val="none" w:sz="0" w:space="0" w:color="auto"/>
                      </w:divBdr>
                      <w:divsChild>
                        <w:div w:id="755904384">
                          <w:marLeft w:val="0"/>
                          <w:marRight w:val="0"/>
                          <w:marTop w:val="0"/>
                          <w:marBottom w:val="0"/>
                          <w:divBdr>
                            <w:top w:val="none" w:sz="0" w:space="0" w:color="auto"/>
                            <w:left w:val="none" w:sz="0" w:space="0" w:color="auto"/>
                            <w:bottom w:val="none" w:sz="0" w:space="0" w:color="auto"/>
                            <w:right w:val="none" w:sz="0" w:space="0" w:color="auto"/>
                          </w:divBdr>
                          <w:divsChild>
                            <w:div w:id="11706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30286">
      <w:bodyDiv w:val="1"/>
      <w:marLeft w:val="0"/>
      <w:marRight w:val="0"/>
      <w:marTop w:val="0"/>
      <w:marBottom w:val="0"/>
      <w:divBdr>
        <w:top w:val="none" w:sz="0" w:space="0" w:color="auto"/>
        <w:left w:val="none" w:sz="0" w:space="0" w:color="auto"/>
        <w:bottom w:val="none" w:sz="0" w:space="0" w:color="auto"/>
        <w:right w:val="none" w:sz="0" w:space="0" w:color="auto"/>
      </w:divBdr>
      <w:divsChild>
        <w:div w:id="1627002256">
          <w:marLeft w:val="0"/>
          <w:marRight w:val="0"/>
          <w:marTop w:val="0"/>
          <w:marBottom w:val="0"/>
          <w:divBdr>
            <w:top w:val="none" w:sz="0" w:space="0" w:color="auto"/>
            <w:left w:val="none" w:sz="0" w:space="0" w:color="auto"/>
            <w:bottom w:val="none" w:sz="0" w:space="0" w:color="auto"/>
            <w:right w:val="none" w:sz="0" w:space="0" w:color="auto"/>
          </w:divBdr>
          <w:divsChild>
            <w:div w:id="1276132275">
              <w:marLeft w:val="0"/>
              <w:marRight w:val="0"/>
              <w:marTop w:val="0"/>
              <w:marBottom w:val="0"/>
              <w:divBdr>
                <w:top w:val="none" w:sz="0" w:space="0" w:color="auto"/>
                <w:left w:val="none" w:sz="0" w:space="0" w:color="auto"/>
                <w:bottom w:val="none" w:sz="0" w:space="0" w:color="auto"/>
                <w:right w:val="none" w:sz="0" w:space="0" w:color="auto"/>
              </w:divBdr>
              <w:divsChild>
                <w:div w:id="243491584">
                  <w:marLeft w:val="0"/>
                  <w:marRight w:val="0"/>
                  <w:marTop w:val="0"/>
                  <w:marBottom w:val="0"/>
                  <w:divBdr>
                    <w:top w:val="none" w:sz="0" w:space="0" w:color="auto"/>
                    <w:left w:val="none" w:sz="0" w:space="0" w:color="auto"/>
                    <w:bottom w:val="none" w:sz="0" w:space="0" w:color="auto"/>
                    <w:right w:val="none" w:sz="0" w:space="0" w:color="auto"/>
                  </w:divBdr>
                </w:div>
                <w:div w:id="7708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960">
          <w:marLeft w:val="0"/>
          <w:marRight w:val="0"/>
          <w:marTop w:val="0"/>
          <w:marBottom w:val="0"/>
          <w:divBdr>
            <w:top w:val="single" w:sz="6" w:space="0" w:color="FFFFFF"/>
            <w:left w:val="none" w:sz="0" w:space="0" w:color="auto"/>
            <w:bottom w:val="none" w:sz="0" w:space="0" w:color="auto"/>
            <w:right w:val="none" w:sz="0" w:space="0" w:color="auto"/>
          </w:divBdr>
          <w:divsChild>
            <w:div w:id="1083572682">
              <w:marLeft w:val="0"/>
              <w:marRight w:val="0"/>
              <w:marTop w:val="0"/>
              <w:marBottom w:val="0"/>
              <w:divBdr>
                <w:top w:val="none" w:sz="0" w:space="0" w:color="auto"/>
                <w:left w:val="none" w:sz="0" w:space="0" w:color="auto"/>
                <w:bottom w:val="none" w:sz="0" w:space="0" w:color="auto"/>
                <w:right w:val="none" w:sz="0" w:space="0" w:color="auto"/>
              </w:divBdr>
            </w:div>
          </w:divsChild>
        </w:div>
        <w:div w:id="665136719">
          <w:marLeft w:val="0"/>
          <w:marRight w:val="0"/>
          <w:marTop w:val="0"/>
          <w:marBottom w:val="0"/>
          <w:divBdr>
            <w:top w:val="none" w:sz="0" w:space="0" w:color="auto"/>
            <w:left w:val="none" w:sz="0" w:space="0" w:color="auto"/>
            <w:bottom w:val="none" w:sz="0" w:space="0" w:color="auto"/>
            <w:right w:val="none" w:sz="0" w:space="0" w:color="auto"/>
          </w:divBdr>
          <w:divsChild>
            <w:div w:id="218058585">
              <w:marLeft w:val="0"/>
              <w:marRight w:val="0"/>
              <w:marTop w:val="0"/>
              <w:marBottom w:val="0"/>
              <w:divBdr>
                <w:top w:val="none" w:sz="0" w:space="0" w:color="auto"/>
                <w:left w:val="none" w:sz="0" w:space="0" w:color="auto"/>
                <w:bottom w:val="none" w:sz="0" w:space="0" w:color="auto"/>
                <w:right w:val="none" w:sz="0" w:space="0" w:color="auto"/>
              </w:divBdr>
              <w:divsChild>
                <w:div w:id="1513909146">
                  <w:marLeft w:val="0"/>
                  <w:marRight w:val="0"/>
                  <w:marTop w:val="0"/>
                  <w:marBottom w:val="0"/>
                  <w:divBdr>
                    <w:top w:val="none" w:sz="0" w:space="0" w:color="auto"/>
                    <w:left w:val="none" w:sz="0" w:space="0" w:color="auto"/>
                    <w:bottom w:val="none" w:sz="0" w:space="0" w:color="auto"/>
                    <w:right w:val="none" w:sz="0" w:space="0" w:color="auto"/>
                  </w:divBdr>
                  <w:divsChild>
                    <w:div w:id="972491362">
                      <w:marLeft w:val="825"/>
                      <w:marRight w:val="0"/>
                      <w:marTop w:val="0"/>
                      <w:marBottom w:val="0"/>
                      <w:divBdr>
                        <w:top w:val="none" w:sz="0" w:space="0" w:color="auto"/>
                        <w:left w:val="none" w:sz="0" w:space="0" w:color="auto"/>
                        <w:bottom w:val="none" w:sz="0" w:space="0" w:color="auto"/>
                        <w:right w:val="none" w:sz="0" w:space="0" w:color="auto"/>
                      </w:divBdr>
                      <w:divsChild>
                        <w:div w:id="6379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675">
                  <w:marLeft w:val="0"/>
                  <w:marRight w:val="0"/>
                  <w:marTop w:val="0"/>
                  <w:marBottom w:val="0"/>
                  <w:divBdr>
                    <w:top w:val="none" w:sz="0" w:space="0" w:color="auto"/>
                    <w:left w:val="none" w:sz="0" w:space="0" w:color="auto"/>
                    <w:bottom w:val="none" w:sz="0" w:space="0" w:color="auto"/>
                    <w:right w:val="none" w:sz="0" w:space="0" w:color="auto"/>
                  </w:divBdr>
                  <w:divsChild>
                    <w:div w:id="689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9327">
              <w:marLeft w:val="0"/>
              <w:marRight w:val="0"/>
              <w:marTop w:val="0"/>
              <w:marBottom w:val="0"/>
              <w:divBdr>
                <w:top w:val="none" w:sz="0" w:space="0" w:color="auto"/>
                <w:left w:val="none" w:sz="0" w:space="0" w:color="auto"/>
                <w:bottom w:val="none" w:sz="0" w:space="0" w:color="auto"/>
                <w:right w:val="none" w:sz="0" w:space="0" w:color="auto"/>
              </w:divBdr>
              <w:divsChild>
                <w:div w:id="1150093908">
                  <w:marLeft w:val="0"/>
                  <w:marRight w:val="0"/>
                  <w:marTop w:val="0"/>
                  <w:marBottom w:val="0"/>
                  <w:divBdr>
                    <w:top w:val="none" w:sz="0" w:space="0" w:color="auto"/>
                    <w:left w:val="none" w:sz="0" w:space="0" w:color="auto"/>
                    <w:bottom w:val="none" w:sz="0" w:space="0" w:color="auto"/>
                    <w:right w:val="none" w:sz="0" w:space="0" w:color="auto"/>
                  </w:divBdr>
                  <w:divsChild>
                    <w:div w:id="2041589842">
                      <w:marLeft w:val="825"/>
                      <w:marRight w:val="0"/>
                      <w:marTop w:val="0"/>
                      <w:marBottom w:val="0"/>
                      <w:divBdr>
                        <w:top w:val="none" w:sz="0" w:space="0" w:color="auto"/>
                        <w:left w:val="none" w:sz="0" w:space="0" w:color="auto"/>
                        <w:bottom w:val="none" w:sz="0" w:space="0" w:color="auto"/>
                        <w:right w:val="none" w:sz="0" w:space="0" w:color="auto"/>
                      </w:divBdr>
                      <w:divsChild>
                        <w:div w:id="4045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20316">
                  <w:marLeft w:val="0"/>
                  <w:marRight w:val="0"/>
                  <w:marTop w:val="0"/>
                  <w:marBottom w:val="0"/>
                  <w:divBdr>
                    <w:top w:val="none" w:sz="0" w:space="0" w:color="auto"/>
                    <w:left w:val="none" w:sz="0" w:space="0" w:color="auto"/>
                    <w:bottom w:val="none" w:sz="0" w:space="0" w:color="auto"/>
                    <w:right w:val="none" w:sz="0" w:space="0" w:color="auto"/>
                  </w:divBdr>
                  <w:divsChild>
                    <w:div w:id="1922255968">
                      <w:marLeft w:val="0"/>
                      <w:marRight w:val="0"/>
                      <w:marTop w:val="0"/>
                      <w:marBottom w:val="0"/>
                      <w:divBdr>
                        <w:top w:val="none" w:sz="0" w:space="0" w:color="auto"/>
                        <w:left w:val="none" w:sz="0" w:space="0" w:color="auto"/>
                        <w:bottom w:val="none" w:sz="0" w:space="0" w:color="auto"/>
                        <w:right w:val="none" w:sz="0" w:space="0" w:color="auto"/>
                      </w:divBdr>
                      <w:divsChild>
                        <w:div w:id="817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1221">
              <w:marLeft w:val="0"/>
              <w:marRight w:val="0"/>
              <w:marTop w:val="0"/>
              <w:marBottom w:val="0"/>
              <w:divBdr>
                <w:top w:val="none" w:sz="0" w:space="0" w:color="auto"/>
                <w:left w:val="none" w:sz="0" w:space="0" w:color="auto"/>
                <w:bottom w:val="none" w:sz="0" w:space="0" w:color="auto"/>
                <w:right w:val="none" w:sz="0" w:space="0" w:color="auto"/>
              </w:divBdr>
              <w:divsChild>
                <w:div w:id="1357468648">
                  <w:marLeft w:val="0"/>
                  <w:marRight w:val="0"/>
                  <w:marTop w:val="0"/>
                  <w:marBottom w:val="0"/>
                  <w:divBdr>
                    <w:top w:val="none" w:sz="0" w:space="0" w:color="auto"/>
                    <w:left w:val="none" w:sz="0" w:space="0" w:color="auto"/>
                    <w:bottom w:val="none" w:sz="0" w:space="0" w:color="auto"/>
                    <w:right w:val="none" w:sz="0" w:space="0" w:color="auto"/>
                  </w:divBdr>
                  <w:divsChild>
                    <w:div w:id="1538812971">
                      <w:marLeft w:val="825"/>
                      <w:marRight w:val="0"/>
                      <w:marTop w:val="0"/>
                      <w:marBottom w:val="0"/>
                      <w:divBdr>
                        <w:top w:val="none" w:sz="0" w:space="0" w:color="auto"/>
                        <w:left w:val="none" w:sz="0" w:space="0" w:color="auto"/>
                        <w:bottom w:val="none" w:sz="0" w:space="0" w:color="auto"/>
                        <w:right w:val="none" w:sz="0" w:space="0" w:color="auto"/>
                      </w:divBdr>
                      <w:divsChild>
                        <w:div w:id="8747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670">
                  <w:marLeft w:val="0"/>
                  <w:marRight w:val="0"/>
                  <w:marTop w:val="0"/>
                  <w:marBottom w:val="0"/>
                  <w:divBdr>
                    <w:top w:val="none" w:sz="0" w:space="0" w:color="auto"/>
                    <w:left w:val="none" w:sz="0" w:space="0" w:color="auto"/>
                    <w:bottom w:val="none" w:sz="0" w:space="0" w:color="auto"/>
                    <w:right w:val="none" w:sz="0" w:space="0" w:color="auto"/>
                  </w:divBdr>
                  <w:divsChild>
                    <w:div w:id="1575509104">
                      <w:marLeft w:val="0"/>
                      <w:marRight w:val="0"/>
                      <w:marTop w:val="0"/>
                      <w:marBottom w:val="0"/>
                      <w:divBdr>
                        <w:top w:val="none" w:sz="0" w:space="0" w:color="auto"/>
                        <w:left w:val="none" w:sz="0" w:space="0" w:color="auto"/>
                        <w:bottom w:val="none" w:sz="0" w:space="0" w:color="auto"/>
                        <w:right w:val="none" w:sz="0" w:space="0" w:color="auto"/>
                      </w:divBdr>
                      <w:divsChild>
                        <w:div w:id="2285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011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8215">
          <w:marLeft w:val="0"/>
          <w:marRight w:val="0"/>
          <w:marTop w:val="0"/>
          <w:marBottom w:val="0"/>
          <w:divBdr>
            <w:top w:val="none" w:sz="0" w:space="0" w:color="auto"/>
            <w:left w:val="none" w:sz="0" w:space="0" w:color="auto"/>
            <w:bottom w:val="none" w:sz="0" w:space="0" w:color="auto"/>
            <w:right w:val="none" w:sz="0" w:space="0" w:color="auto"/>
          </w:divBdr>
          <w:divsChild>
            <w:div w:id="1134130803">
              <w:marLeft w:val="0"/>
              <w:marRight w:val="0"/>
              <w:marTop w:val="0"/>
              <w:marBottom w:val="0"/>
              <w:divBdr>
                <w:top w:val="none" w:sz="0" w:space="0" w:color="auto"/>
                <w:left w:val="none" w:sz="0" w:space="0" w:color="auto"/>
                <w:bottom w:val="none" w:sz="0" w:space="0" w:color="auto"/>
                <w:right w:val="none" w:sz="0" w:space="0" w:color="auto"/>
              </w:divBdr>
            </w:div>
            <w:div w:id="1304657870">
              <w:marLeft w:val="0"/>
              <w:marRight w:val="0"/>
              <w:marTop w:val="0"/>
              <w:marBottom w:val="0"/>
              <w:divBdr>
                <w:top w:val="none" w:sz="0" w:space="0" w:color="auto"/>
                <w:left w:val="none" w:sz="0" w:space="0" w:color="auto"/>
                <w:bottom w:val="none" w:sz="0" w:space="0" w:color="auto"/>
                <w:right w:val="none" w:sz="0" w:space="0" w:color="auto"/>
              </w:divBdr>
            </w:div>
            <w:div w:id="995837147">
              <w:marLeft w:val="0"/>
              <w:marRight w:val="0"/>
              <w:marTop w:val="0"/>
              <w:marBottom w:val="0"/>
              <w:divBdr>
                <w:top w:val="none" w:sz="0" w:space="0" w:color="auto"/>
                <w:left w:val="none" w:sz="0" w:space="0" w:color="auto"/>
                <w:bottom w:val="none" w:sz="0" w:space="0" w:color="auto"/>
                <w:right w:val="none" w:sz="0" w:space="0" w:color="auto"/>
              </w:divBdr>
            </w:div>
            <w:div w:id="808746902">
              <w:marLeft w:val="0"/>
              <w:marRight w:val="0"/>
              <w:marTop w:val="0"/>
              <w:marBottom w:val="0"/>
              <w:divBdr>
                <w:top w:val="none" w:sz="0" w:space="0" w:color="auto"/>
                <w:left w:val="none" w:sz="0" w:space="0" w:color="auto"/>
                <w:bottom w:val="none" w:sz="0" w:space="0" w:color="auto"/>
                <w:right w:val="none" w:sz="0" w:space="0" w:color="auto"/>
              </w:divBdr>
            </w:div>
            <w:div w:id="1393231887">
              <w:marLeft w:val="0"/>
              <w:marRight w:val="0"/>
              <w:marTop w:val="0"/>
              <w:marBottom w:val="0"/>
              <w:divBdr>
                <w:top w:val="none" w:sz="0" w:space="0" w:color="auto"/>
                <w:left w:val="none" w:sz="0" w:space="0" w:color="auto"/>
                <w:bottom w:val="none" w:sz="0" w:space="0" w:color="auto"/>
                <w:right w:val="none" w:sz="0" w:space="0" w:color="auto"/>
              </w:divBdr>
            </w:div>
            <w:div w:id="1048340096">
              <w:marLeft w:val="0"/>
              <w:marRight w:val="0"/>
              <w:marTop w:val="0"/>
              <w:marBottom w:val="0"/>
              <w:divBdr>
                <w:top w:val="none" w:sz="0" w:space="0" w:color="auto"/>
                <w:left w:val="none" w:sz="0" w:space="0" w:color="auto"/>
                <w:bottom w:val="none" w:sz="0" w:space="0" w:color="auto"/>
                <w:right w:val="none" w:sz="0" w:space="0" w:color="auto"/>
              </w:divBdr>
            </w:div>
            <w:div w:id="1715538159">
              <w:marLeft w:val="0"/>
              <w:marRight w:val="0"/>
              <w:marTop w:val="0"/>
              <w:marBottom w:val="0"/>
              <w:divBdr>
                <w:top w:val="none" w:sz="0" w:space="0" w:color="auto"/>
                <w:left w:val="none" w:sz="0" w:space="0" w:color="auto"/>
                <w:bottom w:val="none" w:sz="0" w:space="0" w:color="auto"/>
                <w:right w:val="none" w:sz="0" w:space="0" w:color="auto"/>
              </w:divBdr>
            </w:div>
            <w:div w:id="1278220909">
              <w:marLeft w:val="0"/>
              <w:marRight w:val="0"/>
              <w:marTop w:val="0"/>
              <w:marBottom w:val="0"/>
              <w:divBdr>
                <w:top w:val="none" w:sz="0" w:space="0" w:color="auto"/>
                <w:left w:val="none" w:sz="0" w:space="0" w:color="auto"/>
                <w:bottom w:val="none" w:sz="0" w:space="0" w:color="auto"/>
                <w:right w:val="none" w:sz="0" w:space="0" w:color="auto"/>
              </w:divBdr>
            </w:div>
            <w:div w:id="1172333839">
              <w:marLeft w:val="0"/>
              <w:marRight w:val="0"/>
              <w:marTop w:val="0"/>
              <w:marBottom w:val="0"/>
              <w:divBdr>
                <w:top w:val="none" w:sz="0" w:space="0" w:color="auto"/>
                <w:left w:val="none" w:sz="0" w:space="0" w:color="auto"/>
                <w:bottom w:val="none" w:sz="0" w:space="0" w:color="auto"/>
                <w:right w:val="none" w:sz="0" w:space="0" w:color="auto"/>
              </w:divBdr>
            </w:div>
            <w:div w:id="441462885">
              <w:marLeft w:val="0"/>
              <w:marRight w:val="0"/>
              <w:marTop w:val="0"/>
              <w:marBottom w:val="0"/>
              <w:divBdr>
                <w:top w:val="none" w:sz="0" w:space="0" w:color="auto"/>
                <w:left w:val="none" w:sz="0" w:space="0" w:color="auto"/>
                <w:bottom w:val="none" w:sz="0" w:space="0" w:color="auto"/>
                <w:right w:val="none" w:sz="0" w:space="0" w:color="auto"/>
              </w:divBdr>
            </w:div>
            <w:div w:id="472254519">
              <w:marLeft w:val="0"/>
              <w:marRight w:val="0"/>
              <w:marTop w:val="0"/>
              <w:marBottom w:val="0"/>
              <w:divBdr>
                <w:top w:val="none" w:sz="0" w:space="0" w:color="auto"/>
                <w:left w:val="none" w:sz="0" w:space="0" w:color="auto"/>
                <w:bottom w:val="none" w:sz="0" w:space="0" w:color="auto"/>
                <w:right w:val="none" w:sz="0" w:space="0" w:color="auto"/>
              </w:divBdr>
            </w:div>
            <w:div w:id="563181010">
              <w:marLeft w:val="0"/>
              <w:marRight w:val="0"/>
              <w:marTop w:val="0"/>
              <w:marBottom w:val="0"/>
              <w:divBdr>
                <w:top w:val="none" w:sz="0" w:space="0" w:color="auto"/>
                <w:left w:val="none" w:sz="0" w:space="0" w:color="auto"/>
                <w:bottom w:val="none" w:sz="0" w:space="0" w:color="auto"/>
                <w:right w:val="none" w:sz="0" w:space="0" w:color="auto"/>
              </w:divBdr>
            </w:div>
            <w:div w:id="3742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800">
      <w:bodyDiv w:val="1"/>
      <w:marLeft w:val="0"/>
      <w:marRight w:val="0"/>
      <w:marTop w:val="0"/>
      <w:marBottom w:val="0"/>
      <w:divBdr>
        <w:top w:val="none" w:sz="0" w:space="0" w:color="auto"/>
        <w:left w:val="none" w:sz="0" w:space="0" w:color="auto"/>
        <w:bottom w:val="none" w:sz="0" w:space="0" w:color="auto"/>
        <w:right w:val="none" w:sz="0" w:space="0" w:color="auto"/>
      </w:divBdr>
      <w:divsChild>
        <w:div w:id="441416898">
          <w:marLeft w:val="0"/>
          <w:marRight w:val="0"/>
          <w:marTop w:val="0"/>
          <w:marBottom w:val="0"/>
          <w:divBdr>
            <w:top w:val="none" w:sz="0" w:space="0" w:color="auto"/>
            <w:left w:val="none" w:sz="0" w:space="0" w:color="auto"/>
            <w:bottom w:val="none" w:sz="0" w:space="0" w:color="auto"/>
            <w:right w:val="none" w:sz="0" w:space="0" w:color="auto"/>
          </w:divBdr>
          <w:divsChild>
            <w:div w:id="1222903642">
              <w:marLeft w:val="0"/>
              <w:marRight w:val="0"/>
              <w:marTop w:val="0"/>
              <w:marBottom w:val="0"/>
              <w:divBdr>
                <w:top w:val="none" w:sz="0" w:space="0" w:color="auto"/>
                <w:left w:val="none" w:sz="0" w:space="0" w:color="auto"/>
                <w:bottom w:val="none" w:sz="0" w:space="0" w:color="auto"/>
                <w:right w:val="none" w:sz="0" w:space="0" w:color="auto"/>
              </w:divBdr>
              <w:divsChild>
                <w:div w:id="980505421">
                  <w:marLeft w:val="0"/>
                  <w:marRight w:val="0"/>
                  <w:marTop w:val="0"/>
                  <w:marBottom w:val="0"/>
                  <w:divBdr>
                    <w:top w:val="none" w:sz="0" w:space="0" w:color="auto"/>
                    <w:left w:val="none" w:sz="0" w:space="0" w:color="auto"/>
                    <w:bottom w:val="none" w:sz="0" w:space="0" w:color="auto"/>
                    <w:right w:val="none" w:sz="0" w:space="0" w:color="auto"/>
                  </w:divBdr>
                </w:div>
                <w:div w:id="1462721490">
                  <w:marLeft w:val="0"/>
                  <w:marRight w:val="0"/>
                  <w:marTop w:val="0"/>
                  <w:marBottom w:val="0"/>
                  <w:divBdr>
                    <w:top w:val="none" w:sz="0" w:space="0" w:color="auto"/>
                    <w:left w:val="none" w:sz="0" w:space="0" w:color="auto"/>
                    <w:bottom w:val="none" w:sz="0" w:space="0" w:color="auto"/>
                    <w:right w:val="none" w:sz="0" w:space="0" w:color="auto"/>
                  </w:divBdr>
                </w:div>
                <w:div w:id="5717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004">
          <w:marLeft w:val="0"/>
          <w:marRight w:val="0"/>
          <w:marTop w:val="0"/>
          <w:marBottom w:val="0"/>
          <w:divBdr>
            <w:top w:val="single" w:sz="6" w:space="0" w:color="FFFFFF"/>
            <w:left w:val="none" w:sz="0" w:space="0" w:color="auto"/>
            <w:bottom w:val="none" w:sz="0" w:space="0" w:color="auto"/>
            <w:right w:val="none" w:sz="0" w:space="0" w:color="auto"/>
          </w:divBdr>
          <w:divsChild>
            <w:div w:id="1375426483">
              <w:marLeft w:val="0"/>
              <w:marRight w:val="0"/>
              <w:marTop w:val="0"/>
              <w:marBottom w:val="0"/>
              <w:divBdr>
                <w:top w:val="none" w:sz="0" w:space="0" w:color="auto"/>
                <w:left w:val="none" w:sz="0" w:space="0" w:color="auto"/>
                <w:bottom w:val="none" w:sz="0" w:space="0" w:color="auto"/>
                <w:right w:val="none" w:sz="0" w:space="0" w:color="auto"/>
              </w:divBdr>
            </w:div>
          </w:divsChild>
        </w:div>
        <w:div w:id="219827213">
          <w:marLeft w:val="0"/>
          <w:marRight w:val="0"/>
          <w:marTop w:val="0"/>
          <w:marBottom w:val="0"/>
          <w:divBdr>
            <w:top w:val="none" w:sz="0" w:space="0" w:color="auto"/>
            <w:left w:val="none" w:sz="0" w:space="0" w:color="auto"/>
            <w:bottom w:val="none" w:sz="0" w:space="0" w:color="auto"/>
            <w:right w:val="none" w:sz="0" w:space="0" w:color="auto"/>
          </w:divBdr>
          <w:divsChild>
            <w:div w:id="1345209469">
              <w:marLeft w:val="0"/>
              <w:marRight w:val="0"/>
              <w:marTop w:val="0"/>
              <w:marBottom w:val="0"/>
              <w:divBdr>
                <w:top w:val="none" w:sz="0" w:space="0" w:color="auto"/>
                <w:left w:val="none" w:sz="0" w:space="0" w:color="auto"/>
                <w:bottom w:val="none" w:sz="0" w:space="0" w:color="auto"/>
                <w:right w:val="none" w:sz="0" w:space="0" w:color="auto"/>
              </w:divBdr>
              <w:divsChild>
                <w:div w:id="2042168404">
                  <w:marLeft w:val="0"/>
                  <w:marRight w:val="0"/>
                  <w:marTop w:val="0"/>
                  <w:marBottom w:val="0"/>
                  <w:divBdr>
                    <w:top w:val="none" w:sz="0" w:space="0" w:color="auto"/>
                    <w:left w:val="none" w:sz="0" w:space="0" w:color="auto"/>
                    <w:bottom w:val="none" w:sz="0" w:space="0" w:color="auto"/>
                    <w:right w:val="none" w:sz="0" w:space="0" w:color="auto"/>
                  </w:divBdr>
                  <w:divsChild>
                    <w:div w:id="1092359586">
                      <w:marLeft w:val="825"/>
                      <w:marRight w:val="0"/>
                      <w:marTop w:val="0"/>
                      <w:marBottom w:val="0"/>
                      <w:divBdr>
                        <w:top w:val="none" w:sz="0" w:space="0" w:color="auto"/>
                        <w:left w:val="none" w:sz="0" w:space="0" w:color="auto"/>
                        <w:bottom w:val="none" w:sz="0" w:space="0" w:color="auto"/>
                        <w:right w:val="none" w:sz="0" w:space="0" w:color="auto"/>
                      </w:divBdr>
                      <w:divsChild>
                        <w:div w:id="9044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085">
                  <w:marLeft w:val="0"/>
                  <w:marRight w:val="0"/>
                  <w:marTop w:val="0"/>
                  <w:marBottom w:val="0"/>
                  <w:divBdr>
                    <w:top w:val="none" w:sz="0" w:space="0" w:color="auto"/>
                    <w:left w:val="none" w:sz="0" w:space="0" w:color="auto"/>
                    <w:bottom w:val="none" w:sz="0" w:space="0" w:color="auto"/>
                    <w:right w:val="none" w:sz="0" w:space="0" w:color="auto"/>
                  </w:divBdr>
                  <w:divsChild>
                    <w:div w:id="1793941601">
                      <w:marLeft w:val="0"/>
                      <w:marRight w:val="0"/>
                      <w:marTop w:val="0"/>
                      <w:marBottom w:val="0"/>
                      <w:divBdr>
                        <w:top w:val="none" w:sz="0" w:space="0" w:color="auto"/>
                        <w:left w:val="none" w:sz="0" w:space="0" w:color="auto"/>
                        <w:bottom w:val="none" w:sz="0" w:space="0" w:color="auto"/>
                        <w:right w:val="none" w:sz="0" w:space="0" w:color="auto"/>
                      </w:divBdr>
                      <w:divsChild>
                        <w:div w:id="956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38223">
              <w:marLeft w:val="0"/>
              <w:marRight w:val="0"/>
              <w:marTop w:val="0"/>
              <w:marBottom w:val="0"/>
              <w:divBdr>
                <w:top w:val="none" w:sz="0" w:space="0" w:color="auto"/>
                <w:left w:val="none" w:sz="0" w:space="0" w:color="auto"/>
                <w:bottom w:val="none" w:sz="0" w:space="0" w:color="auto"/>
                <w:right w:val="none" w:sz="0" w:space="0" w:color="auto"/>
              </w:divBdr>
              <w:divsChild>
                <w:div w:id="786050624">
                  <w:marLeft w:val="0"/>
                  <w:marRight w:val="0"/>
                  <w:marTop w:val="0"/>
                  <w:marBottom w:val="0"/>
                  <w:divBdr>
                    <w:top w:val="none" w:sz="0" w:space="0" w:color="auto"/>
                    <w:left w:val="none" w:sz="0" w:space="0" w:color="auto"/>
                    <w:bottom w:val="none" w:sz="0" w:space="0" w:color="auto"/>
                    <w:right w:val="none" w:sz="0" w:space="0" w:color="auto"/>
                  </w:divBdr>
                  <w:divsChild>
                    <w:div w:id="575407799">
                      <w:marLeft w:val="825"/>
                      <w:marRight w:val="0"/>
                      <w:marTop w:val="0"/>
                      <w:marBottom w:val="0"/>
                      <w:divBdr>
                        <w:top w:val="none" w:sz="0" w:space="0" w:color="auto"/>
                        <w:left w:val="none" w:sz="0" w:space="0" w:color="auto"/>
                        <w:bottom w:val="none" w:sz="0" w:space="0" w:color="auto"/>
                        <w:right w:val="none" w:sz="0" w:space="0" w:color="auto"/>
                      </w:divBdr>
                      <w:divsChild>
                        <w:div w:id="128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3576">
                  <w:marLeft w:val="0"/>
                  <w:marRight w:val="0"/>
                  <w:marTop w:val="0"/>
                  <w:marBottom w:val="0"/>
                  <w:divBdr>
                    <w:top w:val="none" w:sz="0" w:space="0" w:color="auto"/>
                    <w:left w:val="none" w:sz="0" w:space="0" w:color="auto"/>
                    <w:bottom w:val="none" w:sz="0" w:space="0" w:color="auto"/>
                    <w:right w:val="none" w:sz="0" w:space="0" w:color="auto"/>
                  </w:divBdr>
                  <w:divsChild>
                    <w:div w:id="904410911">
                      <w:marLeft w:val="0"/>
                      <w:marRight w:val="0"/>
                      <w:marTop w:val="0"/>
                      <w:marBottom w:val="0"/>
                      <w:divBdr>
                        <w:top w:val="none" w:sz="0" w:space="0" w:color="auto"/>
                        <w:left w:val="none" w:sz="0" w:space="0" w:color="auto"/>
                        <w:bottom w:val="none" w:sz="0" w:space="0" w:color="auto"/>
                        <w:right w:val="none" w:sz="0" w:space="0" w:color="auto"/>
                      </w:divBdr>
                      <w:divsChild>
                        <w:div w:id="1630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66172">
              <w:marLeft w:val="0"/>
              <w:marRight w:val="0"/>
              <w:marTop w:val="0"/>
              <w:marBottom w:val="0"/>
              <w:divBdr>
                <w:top w:val="none" w:sz="0" w:space="0" w:color="auto"/>
                <w:left w:val="none" w:sz="0" w:space="0" w:color="auto"/>
                <w:bottom w:val="none" w:sz="0" w:space="0" w:color="auto"/>
                <w:right w:val="none" w:sz="0" w:space="0" w:color="auto"/>
              </w:divBdr>
              <w:divsChild>
                <w:div w:id="1818497562">
                  <w:marLeft w:val="0"/>
                  <w:marRight w:val="0"/>
                  <w:marTop w:val="0"/>
                  <w:marBottom w:val="0"/>
                  <w:divBdr>
                    <w:top w:val="none" w:sz="0" w:space="0" w:color="auto"/>
                    <w:left w:val="none" w:sz="0" w:space="0" w:color="auto"/>
                    <w:bottom w:val="none" w:sz="0" w:space="0" w:color="auto"/>
                    <w:right w:val="none" w:sz="0" w:space="0" w:color="auto"/>
                  </w:divBdr>
                  <w:divsChild>
                    <w:div w:id="1746761362">
                      <w:marLeft w:val="825"/>
                      <w:marRight w:val="0"/>
                      <w:marTop w:val="0"/>
                      <w:marBottom w:val="0"/>
                      <w:divBdr>
                        <w:top w:val="none" w:sz="0" w:space="0" w:color="auto"/>
                        <w:left w:val="none" w:sz="0" w:space="0" w:color="auto"/>
                        <w:bottom w:val="none" w:sz="0" w:space="0" w:color="auto"/>
                        <w:right w:val="none" w:sz="0" w:space="0" w:color="auto"/>
                      </w:divBdr>
                      <w:divsChild>
                        <w:div w:id="16428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825">
                  <w:marLeft w:val="0"/>
                  <w:marRight w:val="0"/>
                  <w:marTop w:val="0"/>
                  <w:marBottom w:val="0"/>
                  <w:divBdr>
                    <w:top w:val="none" w:sz="0" w:space="0" w:color="auto"/>
                    <w:left w:val="none" w:sz="0" w:space="0" w:color="auto"/>
                    <w:bottom w:val="none" w:sz="0" w:space="0" w:color="auto"/>
                    <w:right w:val="none" w:sz="0" w:space="0" w:color="auto"/>
                  </w:divBdr>
                  <w:divsChild>
                    <w:div w:id="800004189">
                      <w:marLeft w:val="0"/>
                      <w:marRight w:val="0"/>
                      <w:marTop w:val="0"/>
                      <w:marBottom w:val="0"/>
                      <w:divBdr>
                        <w:top w:val="none" w:sz="0" w:space="0" w:color="auto"/>
                        <w:left w:val="none" w:sz="0" w:space="0" w:color="auto"/>
                        <w:bottom w:val="none" w:sz="0" w:space="0" w:color="auto"/>
                        <w:right w:val="none" w:sz="0" w:space="0" w:color="auto"/>
                      </w:divBdr>
                      <w:divsChild>
                        <w:div w:id="1781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67102">
      <w:bodyDiv w:val="1"/>
      <w:marLeft w:val="0"/>
      <w:marRight w:val="0"/>
      <w:marTop w:val="0"/>
      <w:marBottom w:val="0"/>
      <w:divBdr>
        <w:top w:val="none" w:sz="0" w:space="0" w:color="auto"/>
        <w:left w:val="none" w:sz="0" w:space="0" w:color="auto"/>
        <w:bottom w:val="none" w:sz="0" w:space="0" w:color="auto"/>
        <w:right w:val="none" w:sz="0" w:space="0" w:color="auto"/>
      </w:divBdr>
      <w:divsChild>
        <w:div w:id="796535165">
          <w:marLeft w:val="0"/>
          <w:marRight w:val="0"/>
          <w:marTop w:val="0"/>
          <w:marBottom w:val="0"/>
          <w:divBdr>
            <w:top w:val="none" w:sz="0" w:space="0" w:color="auto"/>
            <w:left w:val="none" w:sz="0" w:space="0" w:color="auto"/>
            <w:bottom w:val="none" w:sz="0" w:space="0" w:color="auto"/>
            <w:right w:val="none" w:sz="0" w:space="0" w:color="auto"/>
          </w:divBdr>
          <w:divsChild>
            <w:div w:id="1443258706">
              <w:marLeft w:val="0"/>
              <w:marRight w:val="0"/>
              <w:marTop w:val="0"/>
              <w:marBottom w:val="0"/>
              <w:divBdr>
                <w:top w:val="none" w:sz="0" w:space="0" w:color="auto"/>
                <w:left w:val="none" w:sz="0" w:space="0" w:color="auto"/>
                <w:bottom w:val="none" w:sz="0" w:space="0" w:color="auto"/>
                <w:right w:val="none" w:sz="0" w:space="0" w:color="auto"/>
              </w:divBdr>
            </w:div>
            <w:div w:id="1026099819">
              <w:marLeft w:val="0"/>
              <w:marRight w:val="0"/>
              <w:marTop w:val="0"/>
              <w:marBottom w:val="0"/>
              <w:divBdr>
                <w:top w:val="none" w:sz="0" w:space="0" w:color="auto"/>
                <w:left w:val="none" w:sz="0" w:space="0" w:color="auto"/>
                <w:bottom w:val="none" w:sz="0" w:space="0" w:color="auto"/>
                <w:right w:val="none" w:sz="0" w:space="0" w:color="auto"/>
              </w:divBdr>
            </w:div>
            <w:div w:id="768083316">
              <w:marLeft w:val="0"/>
              <w:marRight w:val="0"/>
              <w:marTop w:val="0"/>
              <w:marBottom w:val="0"/>
              <w:divBdr>
                <w:top w:val="none" w:sz="0" w:space="0" w:color="auto"/>
                <w:left w:val="none" w:sz="0" w:space="0" w:color="auto"/>
                <w:bottom w:val="none" w:sz="0" w:space="0" w:color="auto"/>
                <w:right w:val="none" w:sz="0" w:space="0" w:color="auto"/>
              </w:divBdr>
            </w:div>
            <w:div w:id="1167398410">
              <w:marLeft w:val="0"/>
              <w:marRight w:val="0"/>
              <w:marTop w:val="0"/>
              <w:marBottom w:val="0"/>
              <w:divBdr>
                <w:top w:val="none" w:sz="0" w:space="0" w:color="auto"/>
                <w:left w:val="none" w:sz="0" w:space="0" w:color="auto"/>
                <w:bottom w:val="none" w:sz="0" w:space="0" w:color="auto"/>
                <w:right w:val="none" w:sz="0" w:space="0" w:color="auto"/>
              </w:divBdr>
            </w:div>
            <w:div w:id="477259512">
              <w:marLeft w:val="0"/>
              <w:marRight w:val="0"/>
              <w:marTop w:val="0"/>
              <w:marBottom w:val="0"/>
              <w:divBdr>
                <w:top w:val="none" w:sz="0" w:space="0" w:color="auto"/>
                <w:left w:val="none" w:sz="0" w:space="0" w:color="auto"/>
                <w:bottom w:val="none" w:sz="0" w:space="0" w:color="auto"/>
                <w:right w:val="none" w:sz="0" w:space="0" w:color="auto"/>
              </w:divBdr>
            </w:div>
            <w:div w:id="1479690298">
              <w:marLeft w:val="0"/>
              <w:marRight w:val="0"/>
              <w:marTop w:val="0"/>
              <w:marBottom w:val="0"/>
              <w:divBdr>
                <w:top w:val="none" w:sz="0" w:space="0" w:color="auto"/>
                <w:left w:val="none" w:sz="0" w:space="0" w:color="auto"/>
                <w:bottom w:val="none" w:sz="0" w:space="0" w:color="auto"/>
                <w:right w:val="none" w:sz="0" w:space="0" w:color="auto"/>
              </w:divBdr>
            </w:div>
            <w:div w:id="2141729800">
              <w:marLeft w:val="0"/>
              <w:marRight w:val="0"/>
              <w:marTop w:val="0"/>
              <w:marBottom w:val="0"/>
              <w:divBdr>
                <w:top w:val="none" w:sz="0" w:space="0" w:color="auto"/>
                <w:left w:val="none" w:sz="0" w:space="0" w:color="auto"/>
                <w:bottom w:val="none" w:sz="0" w:space="0" w:color="auto"/>
                <w:right w:val="none" w:sz="0" w:space="0" w:color="auto"/>
              </w:divBdr>
            </w:div>
            <w:div w:id="897058639">
              <w:marLeft w:val="0"/>
              <w:marRight w:val="0"/>
              <w:marTop w:val="0"/>
              <w:marBottom w:val="0"/>
              <w:divBdr>
                <w:top w:val="none" w:sz="0" w:space="0" w:color="auto"/>
                <w:left w:val="none" w:sz="0" w:space="0" w:color="auto"/>
                <w:bottom w:val="none" w:sz="0" w:space="0" w:color="auto"/>
                <w:right w:val="none" w:sz="0" w:space="0" w:color="auto"/>
              </w:divBdr>
            </w:div>
            <w:div w:id="2124154656">
              <w:marLeft w:val="0"/>
              <w:marRight w:val="0"/>
              <w:marTop w:val="0"/>
              <w:marBottom w:val="0"/>
              <w:divBdr>
                <w:top w:val="none" w:sz="0" w:space="0" w:color="auto"/>
                <w:left w:val="none" w:sz="0" w:space="0" w:color="auto"/>
                <w:bottom w:val="none" w:sz="0" w:space="0" w:color="auto"/>
                <w:right w:val="none" w:sz="0" w:space="0" w:color="auto"/>
              </w:divBdr>
            </w:div>
            <w:div w:id="1853452618">
              <w:marLeft w:val="0"/>
              <w:marRight w:val="0"/>
              <w:marTop w:val="0"/>
              <w:marBottom w:val="0"/>
              <w:divBdr>
                <w:top w:val="none" w:sz="0" w:space="0" w:color="auto"/>
                <w:left w:val="none" w:sz="0" w:space="0" w:color="auto"/>
                <w:bottom w:val="none" w:sz="0" w:space="0" w:color="auto"/>
                <w:right w:val="none" w:sz="0" w:space="0" w:color="auto"/>
              </w:divBdr>
            </w:div>
            <w:div w:id="1459225879">
              <w:marLeft w:val="0"/>
              <w:marRight w:val="0"/>
              <w:marTop w:val="0"/>
              <w:marBottom w:val="0"/>
              <w:divBdr>
                <w:top w:val="none" w:sz="0" w:space="0" w:color="auto"/>
                <w:left w:val="none" w:sz="0" w:space="0" w:color="auto"/>
                <w:bottom w:val="none" w:sz="0" w:space="0" w:color="auto"/>
                <w:right w:val="none" w:sz="0" w:space="0" w:color="auto"/>
              </w:divBdr>
            </w:div>
            <w:div w:id="1402102273">
              <w:marLeft w:val="0"/>
              <w:marRight w:val="0"/>
              <w:marTop w:val="0"/>
              <w:marBottom w:val="0"/>
              <w:divBdr>
                <w:top w:val="none" w:sz="0" w:space="0" w:color="auto"/>
                <w:left w:val="none" w:sz="0" w:space="0" w:color="auto"/>
                <w:bottom w:val="none" w:sz="0" w:space="0" w:color="auto"/>
                <w:right w:val="none" w:sz="0" w:space="0" w:color="auto"/>
              </w:divBdr>
            </w:div>
            <w:div w:id="14167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819">
      <w:bodyDiv w:val="1"/>
      <w:marLeft w:val="0"/>
      <w:marRight w:val="0"/>
      <w:marTop w:val="0"/>
      <w:marBottom w:val="0"/>
      <w:divBdr>
        <w:top w:val="none" w:sz="0" w:space="0" w:color="auto"/>
        <w:left w:val="none" w:sz="0" w:space="0" w:color="auto"/>
        <w:bottom w:val="none" w:sz="0" w:space="0" w:color="auto"/>
        <w:right w:val="none" w:sz="0" w:space="0" w:color="auto"/>
      </w:divBdr>
      <w:divsChild>
        <w:div w:id="1502622031">
          <w:marLeft w:val="0"/>
          <w:marRight w:val="0"/>
          <w:marTop w:val="0"/>
          <w:marBottom w:val="0"/>
          <w:divBdr>
            <w:top w:val="none" w:sz="0" w:space="0" w:color="auto"/>
            <w:left w:val="none" w:sz="0" w:space="0" w:color="auto"/>
            <w:bottom w:val="none" w:sz="0" w:space="0" w:color="auto"/>
            <w:right w:val="none" w:sz="0" w:space="0" w:color="auto"/>
          </w:divBdr>
          <w:divsChild>
            <w:div w:id="1624190057">
              <w:marLeft w:val="0"/>
              <w:marRight w:val="0"/>
              <w:marTop w:val="0"/>
              <w:marBottom w:val="0"/>
              <w:divBdr>
                <w:top w:val="none" w:sz="0" w:space="0" w:color="auto"/>
                <w:left w:val="none" w:sz="0" w:space="0" w:color="auto"/>
                <w:bottom w:val="none" w:sz="0" w:space="0" w:color="auto"/>
                <w:right w:val="none" w:sz="0" w:space="0" w:color="auto"/>
              </w:divBdr>
            </w:div>
            <w:div w:id="1491752278">
              <w:marLeft w:val="0"/>
              <w:marRight w:val="0"/>
              <w:marTop w:val="0"/>
              <w:marBottom w:val="0"/>
              <w:divBdr>
                <w:top w:val="none" w:sz="0" w:space="0" w:color="auto"/>
                <w:left w:val="none" w:sz="0" w:space="0" w:color="auto"/>
                <w:bottom w:val="none" w:sz="0" w:space="0" w:color="auto"/>
                <w:right w:val="none" w:sz="0" w:space="0" w:color="auto"/>
              </w:divBdr>
            </w:div>
            <w:div w:id="1864901863">
              <w:marLeft w:val="0"/>
              <w:marRight w:val="0"/>
              <w:marTop w:val="0"/>
              <w:marBottom w:val="0"/>
              <w:divBdr>
                <w:top w:val="none" w:sz="0" w:space="0" w:color="auto"/>
                <w:left w:val="none" w:sz="0" w:space="0" w:color="auto"/>
                <w:bottom w:val="none" w:sz="0" w:space="0" w:color="auto"/>
                <w:right w:val="none" w:sz="0" w:space="0" w:color="auto"/>
              </w:divBdr>
            </w:div>
            <w:div w:id="929003111">
              <w:marLeft w:val="0"/>
              <w:marRight w:val="0"/>
              <w:marTop w:val="0"/>
              <w:marBottom w:val="0"/>
              <w:divBdr>
                <w:top w:val="none" w:sz="0" w:space="0" w:color="auto"/>
                <w:left w:val="none" w:sz="0" w:space="0" w:color="auto"/>
                <w:bottom w:val="none" w:sz="0" w:space="0" w:color="auto"/>
                <w:right w:val="none" w:sz="0" w:space="0" w:color="auto"/>
              </w:divBdr>
            </w:div>
            <w:div w:id="1931885114">
              <w:marLeft w:val="0"/>
              <w:marRight w:val="0"/>
              <w:marTop w:val="0"/>
              <w:marBottom w:val="0"/>
              <w:divBdr>
                <w:top w:val="none" w:sz="0" w:space="0" w:color="auto"/>
                <w:left w:val="none" w:sz="0" w:space="0" w:color="auto"/>
                <w:bottom w:val="none" w:sz="0" w:space="0" w:color="auto"/>
                <w:right w:val="none" w:sz="0" w:space="0" w:color="auto"/>
              </w:divBdr>
            </w:div>
            <w:div w:id="1589079097">
              <w:marLeft w:val="0"/>
              <w:marRight w:val="0"/>
              <w:marTop w:val="0"/>
              <w:marBottom w:val="0"/>
              <w:divBdr>
                <w:top w:val="none" w:sz="0" w:space="0" w:color="auto"/>
                <w:left w:val="none" w:sz="0" w:space="0" w:color="auto"/>
                <w:bottom w:val="none" w:sz="0" w:space="0" w:color="auto"/>
                <w:right w:val="none" w:sz="0" w:space="0" w:color="auto"/>
              </w:divBdr>
            </w:div>
            <w:div w:id="1923903757">
              <w:marLeft w:val="0"/>
              <w:marRight w:val="0"/>
              <w:marTop w:val="0"/>
              <w:marBottom w:val="0"/>
              <w:divBdr>
                <w:top w:val="none" w:sz="0" w:space="0" w:color="auto"/>
                <w:left w:val="none" w:sz="0" w:space="0" w:color="auto"/>
                <w:bottom w:val="none" w:sz="0" w:space="0" w:color="auto"/>
                <w:right w:val="none" w:sz="0" w:space="0" w:color="auto"/>
              </w:divBdr>
            </w:div>
            <w:div w:id="523523880">
              <w:marLeft w:val="0"/>
              <w:marRight w:val="0"/>
              <w:marTop w:val="0"/>
              <w:marBottom w:val="0"/>
              <w:divBdr>
                <w:top w:val="none" w:sz="0" w:space="0" w:color="auto"/>
                <w:left w:val="none" w:sz="0" w:space="0" w:color="auto"/>
                <w:bottom w:val="none" w:sz="0" w:space="0" w:color="auto"/>
                <w:right w:val="none" w:sz="0" w:space="0" w:color="auto"/>
              </w:divBdr>
            </w:div>
            <w:div w:id="885526234">
              <w:marLeft w:val="0"/>
              <w:marRight w:val="0"/>
              <w:marTop w:val="0"/>
              <w:marBottom w:val="0"/>
              <w:divBdr>
                <w:top w:val="none" w:sz="0" w:space="0" w:color="auto"/>
                <w:left w:val="none" w:sz="0" w:space="0" w:color="auto"/>
                <w:bottom w:val="none" w:sz="0" w:space="0" w:color="auto"/>
                <w:right w:val="none" w:sz="0" w:space="0" w:color="auto"/>
              </w:divBdr>
            </w:div>
            <w:div w:id="11748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251">
      <w:bodyDiv w:val="1"/>
      <w:marLeft w:val="0"/>
      <w:marRight w:val="0"/>
      <w:marTop w:val="0"/>
      <w:marBottom w:val="0"/>
      <w:divBdr>
        <w:top w:val="none" w:sz="0" w:space="0" w:color="auto"/>
        <w:left w:val="none" w:sz="0" w:space="0" w:color="auto"/>
        <w:bottom w:val="none" w:sz="0" w:space="0" w:color="auto"/>
        <w:right w:val="none" w:sz="0" w:space="0" w:color="auto"/>
      </w:divBdr>
      <w:divsChild>
        <w:div w:id="2109304865">
          <w:marLeft w:val="0"/>
          <w:marRight w:val="0"/>
          <w:marTop w:val="0"/>
          <w:marBottom w:val="0"/>
          <w:divBdr>
            <w:top w:val="none" w:sz="0" w:space="0" w:color="auto"/>
            <w:left w:val="none" w:sz="0" w:space="0" w:color="auto"/>
            <w:bottom w:val="none" w:sz="0" w:space="0" w:color="auto"/>
            <w:right w:val="none" w:sz="0" w:space="0" w:color="auto"/>
          </w:divBdr>
          <w:divsChild>
            <w:div w:id="928344996">
              <w:marLeft w:val="0"/>
              <w:marRight w:val="0"/>
              <w:marTop w:val="0"/>
              <w:marBottom w:val="0"/>
              <w:divBdr>
                <w:top w:val="none" w:sz="0" w:space="0" w:color="auto"/>
                <w:left w:val="none" w:sz="0" w:space="0" w:color="auto"/>
                <w:bottom w:val="none" w:sz="0" w:space="0" w:color="auto"/>
                <w:right w:val="none" w:sz="0" w:space="0" w:color="auto"/>
              </w:divBdr>
            </w:div>
            <w:div w:id="722557455">
              <w:marLeft w:val="0"/>
              <w:marRight w:val="0"/>
              <w:marTop w:val="0"/>
              <w:marBottom w:val="0"/>
              <w:divBdr>
                <w:top w:val="none" w:sz="0" w:space="0" w:color="auto"/>
                <w:left w:val="none" w:sz="0" w:space="0" w:color="auto"/>
                <w:bottom w:val="none" w:sz="0" w:space="0" w:color="auto"/>
                <w:right w:val="none" w:sz="0" w:space="0" w:color="auto"/>
              </w:divBdr>
            </w:div>
            <w:div w:id="608783421">
              <w:marLeft w:val="0"/>
              <w:marRight w:val="0"/>
              <w:marTop w:val="0"/>
              <w:marBottom w:val="0"/>
              <w:divBdr>
                <w:top w:val="none" w:sz="0" w:space="0" w:color="auto"/>
                <w:left w:val="none" w:sz="0" w:space="0" w:color="auto"/>
                <w:bottom w:val="none" w:sz="0" w:space="0" w:color="auto"/>
                <w:right w:val="none" w:sz="0" w:space="0" w:color="auto"/>
              </w:divBdr>
            </w:div>
            <w:div w:id="1622103455">
              <w:marLeft w:val="0"/>
              <w:marRight w:val="0"/>
              <w:marTop w:val="0"/>
              <w:marBottom w:val="0"/>
              <w:divBdr>
                <w:top w:val="none" w:sz="0" w:space="0" w:color="auto"/>
                <w:left w:val="none" w:sz="0" w:space="0" w:color="auto"/>
                <w:bottom w:val="none" w:sz="0" w:space="0" w:color="auto"/>
                <w:right w:val="none" w:sz="0" w:space="0" w:color="auto"/>
              </w:divBdr>
            </w:div>
            <w:div w:id="1264267305">
              <w:marLeft w:val="0"/>
              <w:marRight w:val="0"/>
              <w:marTop w:val="0"/>
              <w:marBottom w:val="0"/>
              <w:divBdr>
                <w:top w:val="none" w:sz="0" w:space="0" w:color="auto"/>
                <w:left w:val="none" w:sz="0" w:space="0" w:color="auto"/>
                <w:bottom w:val="none" w:sz="0" w:space="0" w:color="auto"/>
                <w:right w:val="none" w:sz="0" w:space="0" w:color="auto"/>
              </w:divBdr>
            </w:div>
            <w:div w:id="998535438">
              <w:marLeft w:val="0"/>
              <w:marRight w:val="0"/>
              <w:marTop w:val="0"/>
              <w:marBottom w:val="0"/>
              <w:divBdr>
                <w:top w:val="none" w:sz="0" w:space="0" w:color="auto"/>
                <w:left w:val="none" w:sz="0" w:space="0" w:color="auto"/>
                <w:bottom w:val="none" w:sz="0" w:space="0" w:color="auto"/>
                <w:right w:val="none" w:sz="0" w:space="0" w:color="auto"/>
              </w:divBdr>
            </w:div>
            <w:div w:id="1216814708">
              <w:marLeft w:val="0"/>
              <w:marRight w:val="0"/>
              <w:marTop w:val="0"/>
              <w:marBottom w:val="0"/>
              <w:divBdr>
                <w:top w:val="none" w:sz="0" w:space="0" w:color="auto"/>
                <w:left w:val="none" w:sz="0" w:space="0" w:color="auto"/>
                <w:bottom w:val="none" w:sz="0" w:space="0" w:color="auto"/>
                <w:right w:val="none" w:sz="0" w:space="0" w:color="auto"/>
              </w:divBdr>
            </w:div>
            <w:div w:id="1470705481">
              <w:marLeft w:val="0"/>
              <w:marRight w:val="0"/>
              <w:marTop w:val="0"/>
              <w:marBottom w:val="0"/>
              <w:divBdr>
                <w:top w:val="none" w:sz="0" w:space="0" w:color="auto"/>
                <w:left w:val="none" w:sz="0" w:space="0" w:color="auto"/>
                <w:bottom w:val="none" w:sz="0" w:space="0" w:color="auto"/>
                <w:right w:val="none" w:sz="0" w:space="0" w:color="auto"/>
              </w:divBdr>
            </w:div>
            <w:div w:id="302850000">
              <w:marLeft w:val="0"/>
              <w:marRight w:val="0"/>
              <w:marTop w:val="0"/>
              <w:marBottom w:val="0"/>
              <w:divBdr>
                <w:top w:val="none" w:sz="0" w:space="0" w:color="auto"/>
                <w:left w:val="none" w:sz="0" w:space="0" w:color="auto"/>
                <w:bottom w:val="none" w:sz="0" w:space="0" w:color="auto"/>
                <w:right w:val="none" w:sz="0" w:space="0" w:color="auto"/>
              </w:divBdr>
            </w:div>
            <w:div w:id="1949115124">
              <w:marLeft w:val="0"/>
              <w:marRight w:val="0"/>
              <w:marTop w:val="0"/>
              <w:marBottom w:val="0"/>
              <w:divBdr>
                <w:top w:val="none" w:sz="0" w:space="0" w:color="auto"/>
                <w:left w:val="none" w:sz="0" w:space="0" w:color="auto"/>
                <w:bottom w:val="none" w:sz="0" w:space="0" w:color="auto"/>
                <w:right w:val="none" w:sz="0" w:space="0" w:color="auto"/>
              </w:divBdr>
            </w:div>
            <w:div w:id="1799255999">
              <w:marLeft w:val="0"/>
              <w:marRight w:val="0"/>
              <w:marTop w:val="0"/>
              <w:marBottom w:val="0"/>
              <w:divBdr>
                <w:top w:val="none" w:sz="0" w:space="0" w:color="auto"/>
                <w:left w:val="none" w:sz="0" w:space="0" w:color="auto"/>
                <w:bottom w:val="none" w:sz="0" w:space="0" w:color="auto"/>
                <w:right w:val="none" w:sz="0" w:space="0" w:color="auto"/>
              </w:divBdr>
            </w:div>
            <w:div w:id="3213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984">
      <w:bodyDiv w:val="1"/>
      <w:marLeft w:val="0"/>
      <w:marRight w:val="0"/>
      <w:marTop w:val="0"/>
      <w:marBottom w:val="0"/>
      <w:divBdr>
        <w:top w:val="none" w:sz="0" w:space="0" w:color="auto"/>
        <w:left w:val="none" w:sz="0" w:space="0" w:color="auto"/>
        <w:bottom w:val="none" w:sz="0" w:space="0" w:color="auto"/>
        <w:right w:val="none" w:sz="0" w:space="0" w:color="auto"/>
      </w:divBdr>
      <w:divsChild>
        <w:div w:id="773287662">
          <w:marLeft w:val="0"/>
          <w:marRight w:val="0"/>
          <w:marTop w:val="0"/>
          <w:marBottom w:val="0"/>
          <w:divBdr>
            <w:top w:val="none" w:sz="0" w:space="0" w:color="auto"/>
            <w:left w:val="none" w:sz="0" w:space="0" w:color="auto"/>
            <w:bottom w:val="none" w:sz="0" w:space="0" w:color="auto"/>
            <w:right w:val="none" w:sz="0" w:space="0" w:color="auto"/>
          </w:divBdr>
          <w:divsChild>
            <w:div w:id="638001269">
              <w:marLeft w:val="0"/>
              <w:marRight w:val="0"/>
              <w:marTop w:val="0"/>
              <w:marBottom w:val="0"/>
              <w:divBdr>
                <w:top w:val="none" w:sz="0" w:space="0" w:color="auto"/>
                <w:left w:val="none" w:sz="0" w:space="0" w:color="auto"/>
                <w:bottom w:val="none" w:sz="0" w:space="0" w:color="auto"/>
                <w:right w:val="none" w:sz="0" w:space="0" w:color="auto"/>
              </w:divBdr>
            </w:div>
            <w:div w:id="1070423856">
              <w:marLeft w:val="0"/>
              <w:marRight w:val="0"/>
              <w:marTop w:val="0"/>
              <w:marBottom w:val="0"/>
              <w:divBdr>
                <w:top w:val="none" w:sz="0" w:space="0" w:color="auto"/>
                <w:left w:val="none" w:sz="0" w:space="0" w:color="auto"/>
                <w:bottom w:val="none" w:sz="0" w:space="0" w:color="auto"/>
                <w:right w:val="none" w:sz="0" w:space="0" w:color="auto"/>
              </w:divBdr>
            </w:div>
            <w:div w:id="1471822901">
              <w:marLeft w:val="0"/>
              <w:marRight w:val="0"/>
              <w:marTop w:val="0"/>
              <w:marBottom w:val="0"/>
              <w:divBdr>
                <w:top w:val="none" w:sz="0" w:space="0" w:color="auto"/>
                <w:left w:val="none" w:sz="0" w:space="0" w:color="auto"/>
                <w:bottom w:val="none" w:sz="0" w:space="0" w:color="auto"/>
                <w:right w:val="none" w:sz="0" w:space="0" w:color="auto"/>
              </w:divBdr>
            </w:div>
            <w:div w:id="1644114427">
              <w:marLeft w:val="0"/>
              <w:marRight w:val="0"/>
              <w:marTop w:val="0"/>
              <w:marBottom w:val="0"/>
              <w:divBdr>
                <w:top w:val="none" w:sz="0" w:space="0" w:color="auto"/>
                <w:left w:val="none" w:sz="0" w:space="0" w:color="auto"/>
                <w:bottom w:val="none" w:sz="0" w:space="0" w:color="auto"/>
                <w:right w:val="none" w:sz="0" w:space="0" w:color="auto"/>
              </w:divBdr>
            </w:div>
            <w:div w:id="139663575">
              <w:marLeft w:val="0"/>
              <w:marRight w:val="0"/>
              <w:marTop w:val="0"/>
              <w:marBottom w:val="0"/>
              <w:divBdr>
                <w:top w:val="none" w:sz="0" w:space="0" w:color="auto"/>
                <w:left w:val="none" w:sz="0" w:space="0" w:color="auto"/>
                <w:bottom w:val="none" w:sz="0" w:space="0" w:color="auto"/>
                <w:right w:val="none" w:sz="0" w:space="0" w:color="auto"/>
              </w:divBdr>
            </w:div>
            <w:div w:id="2114014960">
              <w:marLeft w:val="0"/>
              <w:marRight w:val="0"/>
              <w:marTop w:val="0"/>
              <w:marBottom w:val="0"/>
              <w:divBdr>
                <w:top w:val="none" w:sz="0" w:space="0" w:color="auto"/>
                <w:left w:val="none" w:sz="0" w:space="0" w:color="auto"/>
                <w:bottom w:val="none" w:sz="0" w:space="0" w:color="auto"/>
                <w:right w:val="none" w:sz="0" w:space="0" w:color="auto"/>
              </w:divBdr>
            </w:div>
            <w:div w:id="2116359149">
              <w:marLeft w:val="0"/>
              <w:marRight w:val="0"/>
              <w:marTop w:val="0"/>
              <w:marBottom w:val="0"/>
              <w:divBdr>
                <w:top w:val="none" w:sz="0" w:space="0" w:color="auto"/>
                <w:left w:val="none" w:sz="0" w:space="0" w:color="auto"/>
                <w:bottom w:val="none" w:sz="0" w:space="0" w:color="auto"/>
                <w:right w:val="none" w:sz="0" w:space="0" w:color="auto"/>
              </w:divBdr>
            </w:div>
            <w:div w:id="75446612">
              <w:marLeft w:val="0"/>
              <w:marRight w:val="0"/>
              <w:marTop w:val="0"/>
              <w:marBottom w:val="0"/>
              <w:divBdr>
                <w:top w:val="none" w:sz="0" w:space="0" w:color="auto"/>
                <w:left w:val="none" w:sz="0" w:space="0" w:color="auto"/>
                <w:bottom w:val="none" w:sz="0" w:space="0" w:color="auto"/>
                <w:right w:val="none" w:sz="0" w:space="0" w:color="auto"/>
              </w:divBdr>
            </w:div>
            <w:div w:id="1831947935">
              <w:marLeft w:val="0"/>
              <w:marRight w:val="0"/>
              <w:marTop w:val="0"/>
              <w:marBottom w:val="0"/>
              <w:divBdr>
                <w:top w:val="none" w:sz="0" w:space="0" w:color="auto"/>
                <w:left w:val="none" w:sz="0" w:space="0" w:color="auto"/>
                <w:bottom w:val="none" w:sz="0" w:space="0" w:color="auto"/>
                <w:right w:val="none" w:sz="0" w:space="0" w:color="auto"/>
              </w:divBdr>
            </w:div>
            <w:div w:id="1199976833">
              <w:marLeft w:val="0"/>
              <w:marRight w:val="0"/>
              <w:marTop w:val="0"/>
              <w:marBottom w:val="0"/>
              <w:divBdr>
                <w:top w:val="none" w:sz="0" w:space="0" w:color="auto"/>
                <w:left w:val="none" w:sz="0" w:space="0" w:color="auto"/>
                <w:bottom w:val="none" w:sz="0" w:space="0" w:color="auto"/>
                <w:right w:val="none" w:sz="0" w:space="0" w:color="auto"/>
              </w:divBdr>
            </w:div>
            <w:div w:id="898250447">
              <w:marLeft w:val="0"/>
              <w:marRight w:val="0"/>
              <w:marTop w:val="0"/>
              <w:marBottom w:val="0"/>
              <w:divBdr>
                <w:top w:val="none" w:sz="0" w:space="0" w:color="auto"/>
                <w:left w:val="none" w:sz="0" w:space="0" w:color="auto"/>
                <w:bottom w:val="none" w:sz="0" w:space="0" w:color="auto"/>
                <w:right w:val="none" w:sz="0" w:space="0" w:color="auto"/>
              </w:divBdr>
            </w:div>
            <w:div w:id="744685825">
              <w:marLeft w:val="0"/>
              <w:marRight w:val="0"/>
              <w:marTop w:val="0"/>
              <w:marBottom w:val="0"/>
              <w:divBdr>
                <w:top w:val="none" w:sz="0" w:space="0" w:color="auto"/>
                <w:left w:val="none" w:sz="0" w:space="0" w:color="auto"/>
                <w:bottom w:val="none" w:sz="0" w:space="0" w:color="auto"/>
                <w:right w:val="none" w:sz="0" w:space="0" w:color="auto"/>
              </w:divBdr>
            </w:div>
            <w:div w:id="310837473">
              <w:marLeft w:val="0"/>
              <w:marRight w:val="0"/>
              <w:marTop w:val="0"/>
              <w:marBottom w:val="0"/>
              <w:divBdr>
                <w:top w:val="none" w:sz="0" w:space="0" w:color="auto"/>
                <w:left w:val="none" w:sz="0" w:space="0" w:color="auto"/>
                <w:bottom w:val="none" w:sz="0" w:space="0" w:color="auto"/>
                <w:right w:val="none" w:sz="0" w:space="0" w:color="auto"/>
              </w:divBdr>
            </w:div>
            <w:div w:id="804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875">
      <w:bodyDiv w:val="1"/>
      <w:marLeft w:val="0"/>
      <w:marRight w:val="0"/>
      <w:marTop w:val="0"/>
      <w:marBottom w:val="0"/>
      <w:divBdr>
        <w:top w:val="none" w:sz="0" w:space="0" w:color="auto"/>
        <w:left w:val="none" w:sz="0" w:space="0" w:color="auto"/>
        <w:bottom w:val="none" w:sz="0" w:space="0" w:color="auto"/>
        <w:right w:val="none" w:sz="0" w:space="0" w:color="auto"/>
      </w:divBdr>
      <w:divsChild>
        <w:div w:id="582951377">
          <w:marLeft w:val="0"/>
          <w:marRight w:val="0"/>
          <w:marTop w:val="0"/>
          <w:marBottom w:val="0"/>
          <w:divBdr>
            <w:top w:val="none" w:sz="0" w:space="0" w:color="auto"/>
            <w:left w:val="none" w:sz="0" w:space="0" w:color="auto"/>
            <w:bottom w:val="none" w:sz="0" w:space="0" w:color="auto"/>
            <w:right w:val="none" w:sz="0" w:space="0" w:color="auto"/>
          </w:divBdr>
          <w:divsChild>
            <w:div w:id="339936952">
              <w:marLeft w:val="0"/>
              <w:marRight w:val="0"/>
              <w:marTop w:val="0"/>
              <w:marBottom w:val="0"/>
              <w:divBdr>
                <w:top w:val="none" w:sz="0" w:space="0" w:color="auto"/>
                <w:left w:val="none" w:sz="0" w:space="0" w:color="auto"/>
                <w:bottom w:val="none" w:sz="0" w:space="0" w:color="auto"/>
                <w:right w:val="none" w:sz="0" w:space="0" w:color="auto"/>
              </w:divBdr>
            </w:div>
            <w:div w:id="1297249702">
              <w:marLeft w:val="0"/>
              <w:marRight w:val="0"/>
              <w:marTop w:val="0"/>
              <w:marBottom w:val="0"/>
              <w:divBdr>
                <w:top w:val="none" w:sz="0" w:space="0" w:color="auto"/>
                <w:left w:val="none" w:sz="0" w:space="0" w:color="auto"/>
                <w:bottom w:val="none" w:sz="0" w:space="0" w:color="auto"/>
                <w:right w:val="none" w:sz="0" w:space="0" w:color="auto"/>
              </w:divBdr>
            </w:div>
            <w:div w:id="247888003">
              <w:marLeft w:val="0"/>
              <w:marRight w:val="0"/>
              <w:marTop w:val="0"/>
              <w:marBottom w:val="0"/>
              <w:divBdr>
                <w:top w:val="none" w:sz="0" w:space="0" w:color="auto"/>
                <w:left w:val="none" w:sz="0" w:space="0" w:color="auto"/>
                <w:bottom w:val="none" w:sz="0" w:space="0" w:color="auto"/>
                <w:right w:val="none" w:sz="0" w:space="0" w:color="auto"/>
              </w:divBdr>
            </w:div>
            <w:div w:id="1617322393">
              <w:marLeft w:val="0"/>
              <w:marRight w:val="0"/>
              <w:marTop w:val="0"/>
              <w:marBottom w:val="0"/>
              <w:divBdr>
                <w:top w:val="none" w:sz="0" w:space="0" w:color="auto"/>
                <w:left w:val="none" w:sz="0" w:space="0" w:color="auto"/>
                <w:bottom w:val="none" w:sz="0" w:space="0" w:color="auto"/>
                <w:right w:val="none" w:sz="0" w:space="0" w:color="auto"/>
              </w:divBdr>
            </w:div>
            <w:div w:id="1274824282">
              <w:marLeft w:val="0"/>
              <w:marRight w:val="0"/>
              <w:marTop w:val="0"/>
              <w:marBottom w:val="0"/>
              <w:divBdr>
                <w:top w:val="none" w:sz="0" w:space="0" w:color="auto"/>
                <w:left w:val="none" w:sz="0" w:space="0" w:color="auto"/>
                <w:bottom w:val="none" w:sz="0" w:space="0" w:color="auto"/>
                <w:right w:val="none" w:sz="0" w:space="0" w:color="auto"/>
              </w:divBdr>
            </w:div>
            <w:div w:id="55201596">
              <w:marLeft w:val="0"/>
              <w:marRight w:val="0"/>
              <w:marTop w:val="0"/>
              <w:marBottom w:val="0"/>
              <w:divBdr>
                <w:top w:val="none" w:sz="0" w:space="0" w:color="auto"/>
                <w:left w:val="none" w:sz="0" w:space="0" w:color="auto"/>
                <w:bottom w:val="none" w:sz="0" w:space="0" w:color="auto"/>
                <w:right w:val="none" w:sz="0" w:space="0" w:color="auto"/>
              </w:divBdr>
            </w:div>
            <w:div w:id="1501196474">
              <w:marLeft w:val="0"/>
              <w:marRight w:val="0"/>
              <w:marTop w:val="0"/>
              <w:marBottom w:val="0"/>
              <w:divBdr>
                <w:top w:val="none" w:sz="0" w:space="0" w:color="auto"/>
                <w:left w:val="none" w:sz="0" w:space="0" w:color="auto"/>
                <w:bottom w:val="none" w:sz="0" w:space="0" w:color="auto"/>
                <w:right w:val="none" w:sz="0" w:space="0" w:color="auto"/>
              </w:divBdr>
            </w:div>
            <w:div w:id="904608643">
              <w:marLeft w:val="0"/>
              <w:marRight w:val="0"/>
              <w:marTop w:val="0"/>
              <w:marBottom w:val="0"/>
              <w:divBdr>
                <w:top w:val="none" w:sz="0" w:space="0" w:color="auto"/>
                <w:left w:val="none" w:sz="0" w:space="0" w:color="auto"/>
                <w:bottom w:val="none" w:sz="0" w:space="0" w:color="auto"/>
                <w:right w:val="none" w:sz="0" w:space="0" w:color="auto"/>
              </w:divBdr>
            </w:div>
            <w:div w:id="8808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340">
      <w:bodyDiv w:val="1"/>
      <w:marLeft w:val="0"/>
      <w:marRight w:val="0"/>
      <w:marTop w:val="0"/>
      <w:marBottom w:val="0"/>
      <w:divBdr>
        <w:top w:val="none" w:sz="0" w:space="0" w:color="auto"/>
        <w:left w:val="none" w:sz="0" w:space="0" w:color="auto"/>
        <w:bottom w:val="none" w:sz="0" w:space="0" w:color="auto"/>
        <w:right w:val="none" w:sz="0" w:space="0" w:color="auto"/>
      </w:divBdr>
      <w:divsChild>
        <w:div w:id="403601191">
          <w:marLeft w:val="0"/>
          <w:marRight w:val="0"/>
          <w:marTop w:val="0"/>
          <w:marBottom w:val="0"/>
          <w:divBdr>
            <w:top w:val="none" w:sz="0" w:space="0" w:color="auto"/>
            <w:left w:val="none" w:sz="0" w:space="0" w:color="auto"/>
            <w:bottom w:val="none" w:sz="0" w:space="0" w:color="auto"/>
            <w:right w:val="none" w:sz="0" w:space="0" w:color="auto"/>
          </w:divBdr>
          <w:divsChild>
            <w:div w:id="1064450683">
              <w:marLeft w:val="0"/>
              <w:marRight w:val="0"/>
              <w:marTop w:val="0"/>
              <w:marBottom w:val="0"/>
              <w:divBdr>
                <w:top w:val="none" w:sz="0" w:space="0" w:color="auto"/>
                <w:left w:val="none" w:sz="0" w:space="0" w:color="auto"/>
                <w:bottom w:val="none" w:sz="0" w:space="0" w:color="auto"/>
                <w:right w:val="none" w:sz="0" w:space="0" w:color="auto"/>
              </w:divBdr>
              <w:divsChild>
                <w:div w:id="1586261016">
                  <w:marLeft w:val="0"/>
                  <w:marRight w:val="0"/>
                  <w:marTop w:val="0"/>
                  <w:marBottom w:val="0"/>
                  <w:divBdr>
                    <w:top w:val="none" w:sz="0" w:space="0" w:color="auto"/>
                    <w:left w:val="none" w:sz="0" w:space="0" w:color="auto"/>
                    <w:bottom w:val="none" w:sz="0" w:space="0" w:color="auto"/>
                    <w:right w:val="none" w:sz="0" w:space="0" w:color="auto"/>
                  </w:divBdr>
                </w:div>
                <w:div w:id="80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50019">
          <w:marLeft w:val="0"/>
          <w:marRight w:val="0"/>
          <w:marTop w:val="0"/>
          <w:marBottom w:val="0"/>
          <w:divBdr>
            <w:top w:val="single" w:sz="6" w:space="0" w:color="FFFFFF"/>
            <w:left w:val="none" w:sz="0" w:space="0" w:color="auto"/>
            <w:bottom w:val="none" w:sz="0" w:space="0" w:color="auto"/>
            <w:right w:val="none" w:sz="0" w:space="0" w:color="auto"/>
          </w:divBdr>
          <w:divsChild>
            <w:div w:id="1019818550">
              <w:marLeft w:val="0"/>
              <w:marRight w:val="0"/>
              <w:marTop w:val="0"/>
              <w:marBottom w:val="0"/>
              <w:divBdr>
                <w:top w:val="none" w:sz="0" w:space="0" w:color="auto"/>
                <w:left w:val="none" w:sz="0" w:space="0" w:color="auto"/>
                <w:bottom w:val="none" w:sz="0" w:space="0" w:color="auto"/>
                <w:right w:val="none" w:sz="0" w:space="0" w:color="auto"/>
              </w:divBdr>
            </w:div>
          </w:divsChild>
        </w:div>
        <w:div w:id="977567698">
          <w:marLeft w:val="0"/>
          <w:marRight w:val="0"/>
          <w:marTop w:val="0"/>
          <w:marBottom w:val="0"/>
          <w:divBdr>
            <w:top w:val="none" w:sz="0" w:space="0" w:color="auto"/>
            <w:left w:val="none" w:sz="0" w:space="0" w:color="auto"/>
            <w:bottom w:val="none" w:sz="0" w:space="0" w:color="auto"/>
            <w:right w:val="none" w:sz="0" w:space="0" w:color="auto"/>
          </w:divBdr>
          <w:divsChild>
            <w:div w:id="1904947336">
              <w:marLeft w:val="0"/>
              <w:marRight w:val="0"/>
              <w:marTop w:val="0"/>
              <w:marBottom w:val="0"/>
              <w:divBdr>
                <w:top w:val="none" w:sz="0" w:space="0" w:color="auto"/>
                <w:left w:val="none" w:sz="0" w:space="0" w:color="auto"/>
                <w:bottom w:val="none" w:sz="0" w:space="0" w:color="auto"/>
                <w:right w:val="none" w:sz="0" w:space="0" w:color="auto"/>
              </w:divBdr>
              <w:divsChild>
                <w:div w:id="1465200518">
                  <w:marLeft w:val="0"/>
                  <w:marRight w:val="0"/>
                  <w:marTop w:val="0"/>
                  <w:marBottom w:val="0"/>
                  <w:divBdr>
                    <w:top w:val="none" w:sz="0" w:space="0" w:color="auto"/>
                    <w:left w:val="none" w:sz="0" w:space="0" w:color="auto"/>
                    <w:bottom w:val="none" w:sz="0" w:space="0" w:color="auto"/>
                    <w:right w:val="none" w:sz="0" w:space="0" w:color="auto"/>
                  </w:divBdr>
                  <w:divsChild>
                    <w:div w:id="1647126833">
                      <w:marLeft w:val="825"/>
                      <w:marRight w:val="0"/>
                      <w:marTop w:val="0"/>
                      <w:marBottom w:val="0"/>
                      <w:divBdr>
                        <w:top w:val="none" w:sz="0" w:space="0" w:color="auto"/>
                        <w:left w:val="none" w:sz="0" w:space="0" w:color="auto"/>
                        <w:bottom w:val="none" w:sz="0" w:space="0" w:color="auto"/>
                        <w:right w:val="none" w:sz="0" w:space="0" w:color="auto"/>
                      </w:divBdr>
                      <w:divsChild>
                        <w:div w:id="19501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436">
                  <w:marLeft w:val="0"/>
                  <w:marRight w:val="0"/>
                  <w:marTop w:val="0"/>
                  <w:marBottom w:val="0"/>
                  <w:divBdr>
                    <w:top w:val="none" w:sz="0" w:space="0" w:color="auto"/>
                    <w:left w:val="none" w:sz="0" w:space="0" w:color="auto"/>
                    <w:bottom w:val="none" w:sz="0" w:space="0" w:color="auto"/>
                    <w:right w:val="none" w:sz="0" w:space="0" w:color="auto"/>
                  </w:divBdr>
                  <w:divsChild>
                    <w:div w:id="1317883713">
                      <w:marLeft w:val="0"/>
                      <w:marRight w:val="0"/>
                      <w:marTop w:val="0"/>
                      <w:marBottom w:val="0"/>
                      <w:divBdr>
                        <w:top w:val="none" w:sz="0" w:space="0" w:color="auto"/>
                        <w:left w:val="none" w:sz="0" w:space="0" w:color="auto"/>
                        <w:bottom w:val="none" w:sz="0" w:space="0" w:color="auto"/>
                        <w:right w:val="none" w:sz="0" w:space="0" w:color="auto"/>
                      </w:divBdr>
                      <w:divsChild>
                        <w:div w:id="12444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4299">
              <w:marLeft w:val="0"/>
              <w:marRight w:val="0"/>
              <w:marTop w:val="0"/>
              <w:marBottom w:val="0"/>
              <w:divBdr>
                <w:top w:val="none" w:sz="0" w:space="0" w:color="auto"/>
                <w:left w:val="none" w:sz="0" w:space="0" w:color="auto"/>
                <w:bottom w:val="none" w:sz="0" w:space="0" w:color="auto"/>
                <w:right w:val="none" w:sz="0" w:space="0" w:color="auto"/>
              </w:divBdr>
              <w:divsChild>
                <w:div w:id="585725615">
                  <w:marLeft w:val="0"/>
                  <w:marRight w:val="0"/>
                  <w:marTop w:val="0"/>
                  <w:marBottom w:val="0"/>
                  <w:divBdr>
                    <w:top w:val="none" w:sz="0" w:space="0" w:color="auto"/>
                    <w:left w:val="none" w:sz="0" w:space="0" w:color="auto"/>
                    <w:bottom w:val="none" w:sz="0" w:space="0" w:color="auto"/>
                    <w:right w:val="none" w:sz="0" w:space="0" w:color="auto"/>
                  </w:divBdr>
                  <w:divsChild>
                    <w:div w:id="283003226">
                      <w:marLeft w:val="825"/>
                      <w:marRight w:val="0"/>
                      <w:marTop w:val="0"/>
                      <w:marBottom w:val="0"/>
                      <w:divBdr>
                        <w:top w:val="none" w:sz="0" w:space="0" w:color="auto"/>
                        <w:left w:val="none" w:sz="0" w:space="0" w:color="auto"/>
                        <w:bottom w:val="none" w:sz="0" w:space="0" w:color="auto"/>
                        <w:right w:val="none" w:sz="0" w:space="0" w:color="auto"/>
                      </w:divBdr>
                      <w:divsChild>
                        <w:div w:id="14477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994">
                  <w:marLeft w:val="0"/>
                  <w:marRight w:val="0"/>
                  <w:marTop w:val="0"/>
                  <w:marBottom w:val="0"/>
                  <w:divBdr>
                    <w:top w:val="none" w:sz="0" w:space="0" w:color="auto"/>
                    <w:left w:val="none" w:sz="0" w:space="0" w:color="auto"/>
                    <w:bottom w:val="none" w:sz="0" w:space="0" w:color="auto"/>
                    <w:right w:val="none" w:sz="0" w:space="0" w:color="auto"/>
                  </w:divBdr>
                  <w:divsChild>
                    <w:div w:id="36199149">
                      <w:marLeft w:val="0"/>
                      <w:marRight w:val="0"/>
                      <w:marTop w:val="0"/>
                      <w:marBottom w:val="0"/>
                      <w:divBdr>
                        <w:top w:val="none" w:sz="0" w:space="0" w:color="auto"/>
                        <w:left w:val="none" w:sz="0" w:space="0" w:color="auto"/>
                        <w:bottom w:val="none" w:sz="0" w:space="0" w:color="auto"/>
                        <w:right w:val="none" w:sz="0" w:space="0" w:color="auto"/>
                      </w:divBdr>
                      <w:divsChild>
                        <w:div w:id="822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4342">
              <w:marLeft w:val="0"/>
              <w:marRight w:val="0"/>
              <w:marTop w:val="0"/>
              <w:marBottom w:val="0"/>
              <w:divBdr>
                <w:top w:val="none" w:sz="0" w:space="0" w:color="auto"/>
                <w:left w:val="none" w:sz="0" w:space="0" w:color="auto"/>
                <w:bottom w:val="none" w:sz="0" w:space="0" w:color="auto"/>
                <w:right w:val="none" w:sz="0" w:space="0" w:color="auto"/>
              </w:divBdr>
              <w:divsChild>
                <w:div w:id="1548878547">
                  <w:marLeft w:val="0"/>
                  <w:marRight w:val="0"/>
                  <w:marTop w:val="0"/>
                  <w:marBottom w:val="0"/>
                  <w:divBdr>
                    <w:top w:val="none" w:sz="0" w:space="0" w:color="auto"/>
                    <w:left w:val="none" w:sz="0" w:space="0" w:color="auto"/>
                    <w:bottom w:val="none" w:sz="0" w:space="0" w:color="auto"/>
                    <w:right w:val="none" w:sz="0" w:space="0" w:color="auto"/>
                  </w:divBdr>
                  <w:divsChild>
                    <w:div w:id="1567760572">
                      <w:marLeft w:val="825"/>
                      <w:marRight w:val="0"/>
                      <w:marTop w:val="0"/>
                      <w:marBottom w:val="0"/>
                      <w:divBdr>
                        <w:top w:val="none" w:sz="0" w:space="0" w:color="auto"/>
                        <w:left w:val="none" w:sz="0" w:space="0" w:color="auto"/>
                        <w:bottom w:val="none" w:sz="0" w:space="0" w:color="auto"/>
                        <w:right w:val="none" w:sz="0" w:space="0" w:color="auto"/>
                      </w:divBdr>
                      <w:divsChild>
                        <w:div w:id="636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60325">
                  <w:marLeft w:val="0"/>
                  <w:marRight w:val="0"/>
                  <w:marTop w:val="0"/>
                  <w:marBottom w:val="0"/>
                  <w:divBdr>
                    <w:top w:val="none" w:sz="0" w:space="0" w:color="auto"/>
                    <w:left w:val="none" w:sz="0" w:space="0" w:color="auto"/>
                    <w:bottom w:val="none" w:sz="0" w:space="0" w:color="auto"/>
                    <w:right w:val="none" w:sz="0" w:space="0" w:color="auto"/>
                  </w:divBdr>
                  <w:divsChild>
                    <w:div w:id="36241752">
                      <w:marLeft w:val="0"/>
                      <w:marRight w:val="0"/>
                      <w:marTop w:val="0"/>
                      <w:marBottom w:val="0"/>
                      <w:divBdr>
                        <w:top w:val="none" w:sz="0" w:space="0" w:color="auto"/>
                        <w:left w:val="none" w:sz="0" w:space="0" w:color="auto"/>
                        <w:bottom w:val="none" w:sz="0" w:space="0" w:color="auto"/>
                        <w:right w:val="none" w:sz="0" w:space="0" w:color="auto"/>
                      </w:divBdr>
                      <w:divsChild>
                        <w:div w:id="16829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5035">
      <w:bodyDiv w:val="1"/>
      <w:marLeft w:val="0"/>
      <w:marRight w:val="0"/>
      <w:marTop w:val="0"/>
      <w:marBottom w:val="0"/>
      <w:divBdr>
        <w:top w:val="none" w:sz="0" w:space="0" w:color="auto"/>
        <w:left w:val="none" w:sz="0" w:space="0" w:color="auto"/>
        <w:bottom w:val="none" w:sz="0" w:space="0" w:color="auto"/>
        <w:right w:val="none" w:sz="0" w:space="0" w:color="auto"/>
      </w:divBdr>
      <w:divsChild>
        <w:div w:id="623853758">
          <w:marLeft w:val="0"/>
          <w:marRight w:val="0"/>
          <w:marTop w:val="0"/>
          <w:marBottom w:val="0"/>
          <w:divBdr>
            <w:top w:val="none" w:sz="0" w:space="0" w:color="auto"/>
            <w:left w:val="none" w:sz="0" w:space="0" w:color="auto"/>
            <w:bottom w:val="none" w:sz="0" w:space="0" w:color="auto"/>
            <w:right w:val="none" w:sz="0" w:space="0" w:color="auto"/>
          </w:divBdr>
          <w:divsChild>
            <w:div w:id="1983070844">
              <w:marLeft w:val="0"/>
              <w:marRight w:val="0"/>
              <w:marTop w:val="0"/>
              <w:marBottom w:val="0"/>
              <w:divBdr>
                <w:top w:val="none" w:sz="0" w:space="0" w:color="auto"/>
                <w:left w:val="none" w:sz="0" w:space="0" w:color="auto"/>
                <w:bottom w:val="none" w:sz="0" w:space="0" w:color="auto"/>
                <w:right w:val="none" w:sz="0" w:space="0" w:color="auto"/>
              </w:divBdr>
            </w:div>
            <w:div w:id="791707236">
              <w:marLeft w:val="0"/>
              <w:marRight w:val="0"/>
              <w:marTop w:val="0"/>
              <w:marBottom w:val="0"/>
              <w:divBdr>
                <w:top w:val="none" w:sz="0" w:space="0" w:color="auto"/>
                <w:left w:val="none" w:sz="0" w:space="0" w:color="auto"/>
                <w:bottom w:val="none" w:sz="0" w:space="0" w:color="auto"/>
                <w:right w:val="none" w:sz="0" w:space="0" w:color="auto"/>
              </w:divBdr>
            </w:div>
            <w:div w:id="2049640608">
              <w:marLeft w:val="0"/>
              <w:marRight w:val="0"/>
              <w:marTop w:val="0"/>
              <w:marBottom w:val="0"/>
              <w:divBdr>
                <w:top w:val="none" w:sz="0" w:space="0" w:color="auto"/>
                <w:left w:val="none" w:sz="0" w:space="0" w:color="auto"/>
                <w:bottom w:val="none" w:sz="0" w:space="0" w:color="auto"/>
                <w:right w:val="none" w:sz="0" w:space="0" w:color="auto"/>
              </w:divBdr>
            </w:div>
            <w:div w:id="1707635643">
              <w:marLeft w:val="0"/>
              <w:marRight w:val="0"/>
              <w:marTop w:val="0"/>
              <w:marBottom w:val="0"/>
              <w:divBdr>
                <w:top w:val="none" w:sz="0" w:space="0" w:color="auto"/>
                <w:left w:val="none" w:sz="0" w:space="0" w:color="auto"/>
                <w:bottom w:val="none" w:sz="0" w:space="0" w:color="auto"/>
                <w:right w:val="none" w:sz="0" w:space="0" w:color="auto"/>
              </w:divBdr>
            </w:div>
            <w:div w:id="68891998">
              <w:marLeft w:val="0"/>
              <w:marRight w:val="0"/>
              <w:marTop w:val="0"/>
              <w:marBottom w:val="0"/>
              <w:divBdr>
                <w:top w:val="none" w:sz="0" w:space="0" w:color="auto"/>
                <w:left w:val="none" w:sz="0" w:space="0" w:color="auto"/>
                <w:bottom w:val="none" w:sz="0" w:space="0" w:color="auto"/>
                <w:right w:val="none" w:sz="0" w:space="0" w:color="auto"/>
              </w:divBdr>
            </w:div>
            <w:div w:id="1903176684">
              <w:marLeft w:val="0"/>
              <w:marRight w:val="0"/>
              <w:marTop w:val="0"/>
              <w:marBottom w:val="0"/>
              <w:divBdr>
                <w:top w:val="none" w:sz="0" w:space="0" w:color="auto"/>
                <w:left w:val="none" w:sz="0" w:space="0" w:color="auto"/>
                <w:bottom w:val="none" w:sz="0" w:space="0" w:color="auto"/>
                <w:right w:val="none" w:sz="0" w:space="0" w:color="auto"/>
              </w:divBdr>
            </w:div>
            <w:div w:id="170073892">
              <w:marLeft w:val="0"/>
              <w:marRight w:val="0"/>
              <w:marTop w:val="0"/>
              <w:marBottom w:val="0"/>
              <w:divBdr>
                <w:top w:val="none" w:sz="0" w:space="0" w:color="auto"/>
                <w:left w:val="none" w:sz="0" w:space="0" w:color="auto"/>
                <w:bottom w:val="none" w:sz="0" w:space="0" w:color="auto"/>
                <w:right w:val="none" w:sz="0" w:space="0" w:color="auto"/>
              </w:divBdr>
            </w:div>
            <w:div w:id="739475389">
              <w:marLeft w:val="0"/>
              <w:marRight w:val="0"/>
              <w:marTop w:val="0"/>
              <w:marBottom w:val="0"/>
              <w:divBdr>
                <w:top w:val="none" w:sz="0" w:space="0" w:color="auto"/>
                <w:left w:val="none" w:sz="0" w:space="0" w:color="auto"/>
                <w:bottom w:val="none" w:sz="0" w:space="0" w:color="auto"/>
                <w:right w:val="none" w:sz="0" w:space="0" w:color="auto"/>
              </w:divBdr>
            </w:div>
            <w:div w:id="426463206">
              <w:marLeft w:val="0"/>
              <w:marRight w:val="0"/>
              <w:marTop w:val="0"/>
              <w:marBottom w:val="0"/>
              <w:divBdr>
                <w:top w:val="none" w:sz="0" w:space="0" w:color="auto"/>
                <w:left w:val="none" w:sz="0" w:space="0" w:color="auto"/>
                <w:bottom w:val="none" w:sz="0" w:space="0" w:color="auto"/>
                <w:right w:val="none" w:sz="0" w:space="0" w:color="auto"/>
              </w:divBdr>
            </w:div>
            <w:div w:id="15447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080">
      <w:bodyDiv w:val="1"/>
      <w:marLeft w:val="0"/>
      <w:marRight w:val="0"/>
      <w:marTop w:val="0"/>
      <w:marBottom w:val="0"/>
      <w:divBdr>
        <w:top w:val="none" w:sz="0" w:space="0" w:color="auto"/>
        <w:left w:val="none" w:sz="0" w:space="0" w:color="auto"/>
        <w:bottom w:val="none" w:sz="0" w:space="0" w:color="auto"/>
        <w:right w:val="none" w:sz="0" w:space="0" w:color="auto"/>
      </w:divBdr>
      <w:divsChild>
        <w:div w:id="768550894">
          <w:marLeft w:val="0"/>
          <w:marRight w:val="0"/>
          <w:marTop w:val="0"/>
          <w:marBottom w:val="0"/>
          <w:divBdr>
            <w:top w:val="none" w:sz="0" w:space="0" w:color="auto"/>
            <w:left w:val="none" w:sz="0" w:space="0" w:color="auto"/>
            <w:bottom w:val="none" w:sz="0" w:space="0" w:color="auto"/>
            <w:right w:val="none" w:sz="0" w:space="0" w:color="auto"/>
          </w:divBdr>
          <w:divsChild>
            <w:div w:id="1512716556">
              <w:marLeft w:val="0"/>
              <w:marRight w:val="0"/>
              <w:marTop w:val="0"/>
              <w:marBottom w:val="0"/>
              <w:divBdr>
                <w:top w:val="none" w:sz="0" w:space="0" w:color="auto"/>
                <w:left w:val="none" w:sz="0" w:space="0" w:color="auto"/>
                <w:bottom w:val="none" w:sz="0" w:space="0" w:color="auto"/>
                <w:right w:val="none" w:sz="0" w:space="0" w:color="auto"/>
              </w:divBdr>
            </w:div>
            <w:div w:id="718820263">
              <w:marLeft w:val="0"/>
              <w:marRight w:val="0"/>
              <w:marTop w:val="0"/>
              <w:marBottom w:val="0"/>
              <w:divBdr>
                <w:top w:val="none" w:sz="0" w:space="0" w:color="auto"/>
                <w:left w:val="none" w:sz="0" w:space="0" w:color="auto"/>
                <w:bottom w:val="none" w:sz="0" w:space="0" w:color="auto"/>
                <w:right w:val="none" w:sz="0" w:space="0" w:color="auto"/>
              </w:divBdr>
            </w:div>
            <w:div w:id="1444809277">
              <w:marLeft w:val="0"/>
              <w:marRight w:val="0"/>
              <w:marTop w:val="0"/>
              <w:marBottom w:val="0"/>
              <w:divBdr>
                <w:top w:val="none" w:sz="0" w:space="0" w:color="auto"/>
                <w:left w:val="none" w:sz="0" w:space="0" w:color="auto"/>
                <w:bottom w:val="none" w:sz="0" w:space="0" w:color="auto"/>
                <w:right w:val="none" w:sz="0" w:space="0" w:color="auto"/>
              </w:divBdr>
            </w:div>
            <w:div w:id="11877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2807">
      <w:bodyDiv w:val="1"/>
      <w:marLeft w:val="0"/>
      <w:marRight w:val="0"/>
      <w:marTop w:val="0"/>
      <w:marBottom w:val="0"/>
      <w:divBdr>
        <w:top w:val="none" w:sz="0" w:space="0" w:color="auto"/>
        <w:left w:val="none" w:sz="0" w:space="0" w:color="auto"/>
        <w:bottom w:val="none" w:sz="0" w:space="0" w:color="auto"/>
        <w:right w:val="none" w:sz="0" w:space="0" w:color="auto"/>
      </w:divBdr>
      <w:divsChild>
        <w:div w:id="46955212">
          <w:marLeft w:val="0"/>
          <w:marRight w:val="0"/>
          <w:marTop w:val="0"/>
          <w:marBottom w:val="0"/>
          <w:divBdr>
            <w:top w:val="none" w:sz="0" w:space="0" w:color="auto"/>
            <w:left w:val="none" w:sz="0" w:space="0" w:color="auto"/>
            <w:bottom w:val="none" w:sz="0" w:space="0" w:color="auto"/>
            <w:right w:val="none" w:sz="0" w:space="0" w:color="auto"/>
          </w:divBdr>
          <w:divsChild>
            <w:div w:id="1671831788">
              <w:marLeft w:val="0"/>
              <w:marRight w:val="0"/>
              <w:marTop w:val="0"/>
              <w:marBottom w:val="0"/>
              <w:divBdr>
                <w:top w:val="none" w:sz="0" w:space="0" w:color="auto"/>
                <w:left w:val="none" w:sz="0" w:space="0" w:color="auto"/>
                <w:bottom w:val="none" w:sz="0" w:space="0" w:color="auto"/>
                <w:right w:val="none" w:sz="0" w:space="0" w:color="auto"/>
              </w:divBdr>
              <w:divsChild>
                <w:div w:id="1891265526">
                  <w:marLeft w:val="0"/>
                  <w:marRight w:val="0"/>
                  <w:marTop w:val="0"/>
                  <w:marBottom w:val="0"/>
                  <w:divBdr>
                    <w:top w:val="none" w:sz="0" w:space="0" w:color="auto"/>
                    <w:left w:val="none" w:sz="0" w:space="0" w:color="auto"/>
                    <w:bottom w:val="none" w:sz="0" w:space="0" w:color="auto"/>
                    <w:right w:val="none" w:sz="0" w:space="0" w:color="auto"/>
                  </w:divBdr>
                  <w:divsChild>
                    <w:div w:id="2032341666">
                      <w:marLeft w:val="0"/>
                      <w:marRight w:val="0"/>
                      <w:marTop w:val="0"/>
                      <w:marBottom w:val="0"/>
                      <w:divBdr>
                        <w:top w:val="none" w:sz="0" w:space="0" w:color="auto"/>
                        <w:left w:val="none" w:sz="0" w:space="0" w:color="auto"/>
                        <w:bottom w:val="none" w:sz="0" w:space="0" w:color="auto"/>
                        <w:right w:val="none" w:sz="0" w:space="0" w:color="auto"/>
                      </w:divBdr>
                      <w:divsChild>
                        <w:div w:id="645280174">
                          <w:marLeft w:val="0"/>
                          <w:marRight w:val="0"/>
                          <w:marTop w:val="0"/>
                          <w:marBottom w:val="0"/>
                          <w:divBdr>
                            <w:top w:val="none" w:sz="0" w:space="0" w:color="auto"/>
                            <w:left w:val="none" w:sz="0" w:space="0" w:color="auto"/>
                            <w:bottom w:val="none" w:sz="0" w:space="0" w:color="auto"/>
                            <w:right w:val="none" w:sz="0" w:space="0" w:color="auto"/>
                          </w:divBdr>
                          <w:divsChild>
                            <w:div w:id="11759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19029">
      <w:bodyDiv w:val="1"/>
      <w:marLeft w:val="0"/>
      <w:marRight w:val="0"/>
      <w:marTop w:val="0"/>
      <w:marBottom w:val="0"/>
      <w:divBdr>
        <w:top w:val="none" w:sz="0" w:space="0" w:color="auto"/>
        <w:left w:val="none" w:sz="0" w:space="0" w:color="auto"/>
        <w:bottom w:val="none" w:sz="0" w:space="0" w:color="auto"/>
        <w:right w:val="none" w:sz="0" w:space="0" w:color="auto"/>
      </w:divBdr>
      <w:divsChild>
        <w:div w:id="1105080954">
          <w:marLeft w:val="0"/>
          <w:marRight w:val="0"/>
          <w:marTop w:val="0"/>
          <w:marBottom w:val="0"/>
          <w:divBdr>
            <w:top w:val="none" w:sz="0" w:space="0" w:color="auto"/>
            <w:left w:val="none" w:sz="0" w:space="0" w:color="auto"/>
            <w:bottom w:val="none" w:sz="0" w:space="0" w:color="auto"/>
            <w:right w:val="none" w:sz="0" w:space="0" w:color="auto"/>
          </w:divBdr>
          <w:divsChild>
            <w:div w:id="768427555">
              <w:marLeft w:val="0"/>
              <w:marRight w:val="0"/>
              <w:marTop w:val="0"/>
              <w:marBottom w:val="0"/>
              <w:divBdr>
                <w:top w:val="none" w:sz="0" w:space="0" w:color="auto"/>
                <w:left w:val="none" w:sz="0" w:space="0" w:color="auto"/>
                <w:bottom w:val="none" w:sz="0" w:space="0" w:color="auto"/>
                <w:right w:val="none" w:sz="0" w:space="0" w:color="auto"/>
              </w:divBdr>
              <w:divsChild>
                <w:div w:id="1340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3742">
          <w:marLeft w:val="0"/>
          <w:marRight w:val="0"/>
          <w:marTop w:val="0"/>
          <w:marBottom w:val="0"/>
          <w:divBdr>
            <w:top w:val="single" w:sz="6" w:space="0" w:color="FFFFFF"/>
            <w:left w:val="none" w:sz="0" w:space="0" w:color="auto"/>
            <w:bottom w:val="none" w:sz="0" w:space="0" w:color="auto"/>
            <w:right w:val="none" w:sz="0" w:space="0" w:color="auto"/>
          </w:divBdr>
          <w:divsChild>
            <w:div w:id="2015451995">
              <w:marLeft w:val="0"/>
              <w:marRight w:val="0"/>
              <w:marTop w:val="0"/>
              <w:marBottom w:val="0"/>
              <w:divBdr>
                <w:top w:val="none" w:sz="0" w:space="0" w:color="auto"/>
                <w:left w:val="none" w:sz="0" w:space="0" w:color="auto"/>
                <w:bottom w:val="none" w:sz="0" w:space="0" w:color="auto"/>
                <w:right w:val="none" w:sz="0" w:space="0" w:color="auto"/>
              </w:divBdr>
            </w:div>
          </w:divsChild>
        </w:div>
        <w:div w:id="537470257">
          <w:marLeft w:val="0"/>
          <w:marRight w:val="0"/>
          <w:marTop w:val="0"/>
          <w:marBottom w:val="0"/>
          <w:divBdr>
            <w:top w:val="none" w:sz="0" w:space="0" w:color="auto"/>
            <w:left w:val="none" w:sz="0" w:space="0" w:color="auto"/>
            <w:bottom w:val="none" w:sz="0" w:space="0" w:color="auto"/>
            <w:right w:val="none" w:sz="0" w:space="0" w:color="auto"/>
          </w:divBdr>
          <w:divsChild>
            <w:div w:id="1362705240">
              <w:marLeft w:val="0"/>
              <w:marRight w:val="0"/>
              <w:marTop w:val="0"/>
              <w:marBottom w:val="0"/>
              <w:divBdr>
                <w:top w:val="none" w:sz="0" w:space="0" w:color="auto"/>
                <w:left w:val="none" w:sz="0" w:space="0" w:color="auto"/>
                <w:bottom w:val="none" w:sz="0" w:space="0" w:color="auto"/>
                <w:right w:val="none" w:sz="0" w:space="0" w:color="auto"/>
              </w:divBdr>
              <w:divsChild>
                <w:div w:id="1764296501">
                  <w:marLeft w:val="0"/>
                  <w:marRight w:val="0"/>
                  <w:marTop w:val="0"/>
                  <w:marBottom w:val="0"/>
                  <w:divBdr>
                    <w:top w:val="none" w:sz="0" w:space="0" w:color="auto"/>
                    <w:left w:val="none" w:sz="0" w:space="0" w:color="auto"/>
                    <w:bottom w:val="none" w:sz="0" w:space="0" w:color="auto"/>
                    <w:right w:val="none" w:sz="0" w:space="0" w:color="auto"/>
                  </w:divBdr>
                  <w:divsChild>
                    <w:div w:id="1443258140">
                      <w:marLeft w:val="825"/>
                      <w:marRight w:val="0"/>
                      <w:marTop w:val="0"/>
                      <w:marBottom w:val="0"/>
                      <w:divBdr>
                        <w:top w:val="none" w:sz="0" w:space="0" w:color="auto"/>
                        <w:left w:val="none" w:sz="0" w:space="0" w:color="auto"/>
                        <w:bottom w:val="none" w:sz="0" w:space="0" w:color="auto"/>
                        <w:right w:val="none" w:sz="0" w:space="0" w:color="auto"/>
                      </w:divBdr>
                      <w:divsChild>
                        <w:div w:id="409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9659">
                  <w:marLeft w:val="0"/>
                  <w:marRight w:val="0"/>
                  <w:marTop w:val="0"/>
                  <w:marBottom w:val="0"/>
                  <w:divBdr>
                    <w:top w:val="none" w:sz="0" w:space="0" w:color="auto"/>
                    <w:left w:val="none" w:sz="0" w:space="0" w:color="auto"/>
                    <w:bottom w:val="none" w:sz="0" w:space="0" w:color="auto"/>
                    <w:right w:val="none" w:sz="0" w:space="0" w:color="auto"/>
                  </w:divBdr>
                  <w:divsChild>
                    <w:div w:id="970019092">
                      <w:marLeft w:val="0"/>
                      <w:marRight w:val="0"/>
                      <w:marTop w:val="0"/>
                      <w:marBottom w:val="0"/>
                      <w:divBdr>
                        <w:top w:val="none" w:sz="0" w:space="0" w:color="auto"/>
                        <w:left w:val="none" w:sz="0" w:space="0" w:color="auto"/>
                        <w:bottom w:val="none" w:sz="0" w:space="0" w:color="auto"/>
                        <w:right w:val="none" w:sz="0" w:space="0" w:color="auto"/>
                      </w:divBdr>
                      <w:divsChild>
                        <w:div w:id="20186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0295">
              <w:marLeft w:val="0"/>
              <w:marRight w:val="0"/>
              <w:marTop w:val="0"/>
              <w:marBottom w:val="0"/>
              <w:divBdr>
                <w:top w:val="none" w:sz="0" w:space="0" w:color="auto"/>
                <w:left w:val="none" w:sz="0" w:space="0" w:color="auto"/>
                <w:bottom w:val="none" w:sz="0" w:space="0" w:color="auto"/>
                <w:right w:val="none" w:sz="0" w:space="0" w:color="auto"/>
              </w:divBdr>
              <w:divsChild>
                <w:div w:id="1089086054">
                  <w:marLeft w:val="0"/>
                  <w:marRight w:val="0"/>
                  <w:marTop w:val="0"/>
                  <w:marBottom w:val="0"/>
                  <w:divBdr>
                    <w:top w:val="none" w:sz="0" w:space="0" w:color="auto"/>
                    <w:left w:val="none" w:sz="0" w:space="0" w:color="auto"/>
                    <w:bottom w:val="none" w:sz="0" w:space="0" w:color="auto"/>
                    <w:right w:val="none" w:sz="0" w:space="0" w:color="auto"/>
                  </w:divBdr>
                  <w:divsChild>
                    <w:div w:id="1496720431">
                      <w:marLeft w:val="825"/>
                      <w:marRight w:val="0"/>
                      <w:marTop w:val="0"/>
                      <w:marBottom w:val="0"/>
                      <w:divBdr>
                        <w:top w:val="none" w:sz="0" w:space="0" w:color="auto"/>
                        <w:left w:val="none" w:sz="0" w:space="0" w:color="auto"/>
                        <w:bottom w:val="none" w:sz="0" w:space="0" w:color="auto"/>
                        <w:right w:val="none" w:sz="0" w:space="0" w:color="auto"/>
                      </w:divBdr>
                      <w:divsChild>
                        <w:div w:id="10988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8418">
                  <w:marLeft w:val="0"/>
                  <w:marRight w:val="0"/>
                  <w:marTop w:val="0"/>
                  <w:marBottom w:val="0"/>
                  <w:divBdr>
                    <w:top w:val="none" w:sz="0" w:space="0" w:color="auto"/>
                    <w:left w:val="none" w:sz="0" w:space="0" w:color="auto"/>
                    <w:bottom w:val="none" w:sz="0" w:space="0" w:color="auto"/>
                    <w:right w:val="none" w:sz="0" w:space="0" w:color="auto"/>
                  </w:divBdr>
                  <w:divsChild>
                    <w:div w:id="804812051">
                      <w:marLeft w:val="0"/>
                      <w:marRight w:val="0"/>
                      <w:marTop w:val="0"/>
                      <w:marBottom w:val="0"/>
                      <w:divBdr>
                        <w:top w:val="none" w:sz="0" w:space="0" w:color="auto"/>
                        <w:left w:val="none" w:sz="0" w:space="0" w:color="auto"/>
                        <w:bottom w:val="none" w:sz="0" w:space="0" w:color="auto"/>
                        <w:right w:val="none" w:sz="0" w:space="0" w:color="auto"/>
                      </w:divBdr>
                      <w:divsChild>
                        <w:div w:id="6482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6527">
              <w:marLeft w:val="0"/>
              <w:marRight w:val="0"/>
              <w:marTop w:val="0"/>
              <w:marBottom w:val="0"/>
              <w:divBdr>
                <w:top w:val="none" w:sz="0" w:space="0" w:color="auto"/>
                <w:left w:val="none" w:sz="0" w:space="0" w:color="auto"/>
                <w:bottom w:val="none" w:sz="0" w:space="0" w:color="auto"/>
                <w:right w:val="none" w:sz="0" w:space="0" w:color="auto"/>
              </w:divBdr>
              <w:divsChild>
                <w:div w:id="1412005464">
                  <w:marLeft w:val="0"/>
                  <w:marRight w:val="0"/>
                  <w:marTop w:val="0"/>
                  <w:marBottom w:val="0"/>
                  <w:divBdr>
                    <w:top w:val="none" w:sz="0" w:space="0" w:color="auto"/>
                    <w:left w:val="none" w:sz="0" w:space="0" w:color="auto"/>
                    <w:bottom w:val="none" w:sz="0" w:space="0" w:color="auto"/>
                    <w:right w:val="none" w:sz="0" w:space="0" w:color="auto"/>
                  </w:divBdr>
                  <w:divsChild>
                    <w:div w:id="2034308496">
                      <w:marLeft w:val="825"/>
                      <w:marRight w:val="0"/>
                      <w:marTop w:val="0"/>
                      <w:marBottom w:val="0"/>
                      <w:divBdr>
                        <w:top w:val="none" w:sz="0" w:space="0" w:color="auto"/>
                        <w:left w:val="none" w:sz="0" w:space="0" w:color="auto"/>
                        <w:bottom w:val="none" w:sz="0" w:space="0" w:color="auto"/>
                        <w:right w:val="none" w:sz="0" w:space="0" w:color="auto"/>
                      </w:divBdr>
                      <w:divsChild>
                        <w:div w:id="12705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3502">
                  <w:marLeft w:val="0"/>
                  <w:marRight w:val="0"/>
                  <w:marTop w:val="0"/>
                  <w:marBottom w:val="0"/>
                  <w:divBdr>
                    <w:top w:val="none" w:sz="0" w:space="0" w:color="auto"/>
                    <w:left w:val="none" w:sz="0" w:space="0" w:color="auto"/>
                    <w:bottom w:val="none" w:sz="0" w:space="0" w:color="auto"/>
                    <w:right w:val="none" w:sz="0" w:space="0" w:color="auto"/>
                  </w:divBdr>
                  <w:divsChild>
                    <w:div w:id="651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4904">
              <w:marLeft w:val="0"/>
              <w:marRight w:val="0"/>
              <w:marTop w:val="0"/>
              <w:marBottom w:val="0"/>
              <w:divBdr>
                <w:top w:val="none" w:sz="0" w:space="0" w:color="auto"/>
                <w:left w:val="none" w:sz="0" w:space="0" w:color="auto"/>
                <w:bottom w:val="none" w:sz="0" w:space="0" w:color="auto"/>
                <w:right w:val="none" w:sz="0" w:space="0" w:color="auto"/>
              </w:divBdr>
              <w:divsChild>
                <w:div w:id="527256751">
                  <w:marLeft w:val="0"/>
                  <w:marRight w:val="0"/>
                  <w:marTop w:val="0"/>
                  <w:marBottom w:val="0"/>
                  <w:divBdr>
                    <w:top w:val="none" w:sz="0" w:space="0" w:color="auto"/>
                    <w:left w:val="none" w:sz="0" w:space="0" w:color="auto"/>
                    <w:bottom w:val="none" w:sz="0" w:space="0" w:color="auto"/>
                    <w:right w:val="none" w:sz="0" w:space="0" w:color="auto"/>
                  </w:divBdr>
                  <w:divsChild>
                    <w:div w:id="1937709409">
                      <w:marLeft w:val="825"/>
                      <w:marRight w:val="0"/>
                      <w:marTop w:val="0"/>
                      <w:marBottom w:val="0"/>
                      <w:divBdr>
                        <w:top w:val="none" w:sz="0" w:space="0" w:color="auto"/>
                        <w:left w:val="none" w:sz="0" w:space="0" w:color="auto"/>
                        <w:bottom w:val="none" w:sz="0" w:space="0" w:color="auto"/>
                        <w:right w:val="none" w:sz="0" w:space="0" w:color="auto"/>
                      </w:divBdr>
                      <w:divsChild>
                        <w:div w:id="20041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3516">
                  <w:marLeft w:val="0"/>
                  <w:marRight w:val="0"/>
                  <w:marTop w:val="0"/>
                  <w:marBottom w:val="0"/>
                  <w:divBdr>
                    <w:top w:val="none" w:sz="0" w:space="0" w:color="auto"/>
                    <w:left w:val="none" w:sz="0" w:space="0" w:color="auto"/>
                    <w:bottom w:val="none" w:sz="0" w:space="0" w:color="auto"/>
                    <w:right w:val="none" w:sz="0" w:space="0" w:color="auto"/>
                  </w:divBdr>
                  <w:divsChild>
                    <w:div w:id="253972856">
                      <w:marLeft w:val="0"/>
                      <w:marRight w:val="0"/>
                      <w:marTop w:val="0"/>
                      <w:marBottom w:val="0"/>
                      <w:divBdr>
                        <w:top w:val="none" w:sz="0" w:space="0" w:color="auto"/>
                        <w:left w:val="none" w:sz="0" w:space="0" w:color="auto"/>
                        <w:bottom w:val="none" w:sz="0" w:space="0" w:color="auto"/>
                        <w:right w:val="none" w:sz="0" w:space="0" w:color="auto"/>
                      </w:divBdr>
                      <w:divsChild>
                        <w:div w:id="1761753577">
                          <w:marLeft w:val="0"/>
                          <w:marRight w:val="0"/>
                          <w:marTop w:val="0"/>
                          <w:marBottom w:val="0"/>
                          <w:divBdr>
                            <w:top w:val="none" w:sz="0" w:space="0" w:color="auto"/>
                            <w:left w:val="none" w:sz="0" w:space="0" w:color="auto"/>
                            <w:bottom w:val="none" w:sz="0" w:space="0" w:color="auto"/>
                            <w:right w:val="none" w:sz="0" w:space="0" w:color="auto"/>
                          </w:divBdr>
                        </w:div>
                        <w:div w:id="6778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92997">
      <w:bodyDiv w:val="1"/>
      <w:marLeft w:val="0"/>
      <w:marRight w:val="0"/>
      <w:marTop w:val="0"/>
      <w:marBottom w:val="0"/>
      <w:divBdr>
        <w:top w:val="none" w:sz="0" w:space="0" w:color="auto"/>
        <w:left w:val="none" w:sz="0" w:space="0" w:color="auto"/>
        <w:bottom w:val="none" w:sz="0" w:space="0" w:color="auto"/>
        <w:right w:val="none" w:sz="0" w:space="0" w:color="auto"/>
      </w:divBdr>
      <w:divsChild>
        <w:div w:id="1072696160">
          <w:marLeft w:val="0"/>
          <w:marRight w:val="0"/>
          <w:marTop w:val="0"/>
          <w:marBottom w:val="0"/>
          <w:divBdr>
            <w:top w:val="none" w:sz="0" w:space="0" w:color="auto"/>
            <w:left w:val="none" w:sz="0" w:space="0" w:color="auto"/>
            <w:bottom w:val="none" w:sz="0" w:space="0" w:color="auto"/>
            <w:right w:val="none" w:sz="0" w:space="0" w:color="auto"/>
          </w:divBdr>
          <w:divsChild>
            <w:div w:id="1699160488">
              <w:marLeft w:val="0"/>
              <w:marRight w:val="0"/>
              <w:marTop w:val="0"/>
              <w:marBottom w:val="0"/>
              <w:divBdr>
                <w:top w:val="none" w:sz="0" w:space="0" w:color="auto"/>
                <w:left w:val="none" w:sz="0" w:space="0" w:color="auto"/>
                <w:bottom w:val="none" w:sz="0" w:space="0" w:color="auto"/>
                <w:right w:val="none" w:sz="0" w:space="0" w:color="auto"/>
              </w:divBdr>
              <w:divsChild>
                <w:div w:id="759106948">
                  <w:marLeft w:val="0"/>
                  <w:marRight w:val="0"/>
                  <w:marTop w:val="0"/>
                  <w:marBottom w:val="0"/>
                  <w:divBdr>
                    <w:top w:val="none" w:sz="0" w:space="0" w:color="auto"/>
                    <w:left w:val="none" w:sz="0" w:space="0" w:color="auto"/>
                    <w:bottom w:val="none" w:sz="0" w:space="0" w:color="auto"/>
                    <w:right w:val="none" w:sz="0" w:space="0" w:color="auto"/>
                  </w:divBdr>
                </w:div>
                <w:div w:id="2010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2617">
          <w:marLeft w:val="0"/>
          <w:marRight w:val="0"/>
          <w:marTop w:val="0"/>
          <w:marBottom w:val="0"/>
          <w:divBdr>
            <w:top w:val="single" w:sz="6" w:space="0" w:color="FFFFFF"/>
            <w:left w:val="none" w:sz="0" w:space="0" w:color="auto"/>
            <w:bottom w:val="none" w:sz="0" w:space="0" w:color="auto"/>
            <w:right w:val="none" w:sz="0" w:space="0" w:color="auto"/>
          </w:divBdr>
          <w:divsChild>
            <w:div w:id="1775829872">
              <w:marLeft w:val="0"/>
              <w:marRight w:val="0"/>
              <w:marTop w:val="0"/>
              <w:marBottom w:val="0"/>
              <w:divBdr>
                <w:top w:val="none" w:sz="0" w:space="0" w:color="auto"/>
                <w:left w:val="none" w:sz="0" w:space="0" w:color="auto"/>
                <w:bottom w:val="none" w:sz="0" w:space="0" w:color="auto"/>
                <w:right w:val="none" w:sz="0" w:space="0" w:color="auto"/>
              </w:divBdr>
            </w:div>
          </w:divsChild>
        </w:div>
        <w:div w:id="1699620856">
          <w:marLeft w:val="0"/>
          <w:marRight w:val="0"/>
          <w:marTop w:val="0"/>
          <w:marBottom w:val="0"/>
          <w:divBdr>
            <w:top w:val="none" w:sz="0" w:space="0" w:color="auto"/>
            <w:left w:val="none" w:sz="0" w:space="0" w:color="auto"/>
            <w:bottom w:val="none" w:sz="0" w:space="0" w:color="auto"/>
            <w:right w:val="none" w:sz="0" w:space="0" w:color="auto"/>
          </w:divBdr>
          <w:divsChild>
            <w:div w:id="965113670">
              <w:marLeft w:val="0"/>
              <w:marRight w:val="0"/>
              <w:marTop w:val="0"/>
              <w:marBottom w:val="0"/>
              <w:divBdr>
                <w:top w:val="none" w:sz="0" w:space="0" w:color="auto"/>
                <w:left w:val="none" w:sz="0" w:space="0" w:color="auto"/>
                <w:bottom w:val="none" w:sz="0" w:space="0" w:color="auto"/>
                <w:right w:val="none" w:sz="0" w:space="0" w:color="auto"/>
              </w:divBdr>
              <w:divsChild>
                <w:div w:id="1750729008">
                  <w:marLeft w:val="0"/>
                  <w:marRight w:val="0"/>
                  <w:marTop w:val="0"/>
                  <w:marBottom w:val="0"/>
                  <w:divBdr>
                    <w:top w:val="none" w:sz="0" w:space="0" w:color="auto"/>
                    <w:left w:val="none" w:sz="0" w:space="0" w:color="auto"/>
                    <w:bottom w:val="none" w:sz="0" w:space="0" w:color="auto"/>
                    <w:right w:val="none" w:sz="0" w:space="0" w:color="auto"/>
                  </w:divBdr>
                  <w:divsChild>
                    <w:div w:id="618028812">
                      <w:marLeft w:val="825"/>
                      <w:marRight w:val="0"/>
                      <w:marTop w:val="0"/>
                      <w:marBottom w:val="0"/>
                      <w:divBdr>
                        <w:top w:val="none" w:sz="0" w:space="0" w:color="auto"/>
                        <w:left w:val="none" w:sz="0" w:space="0" w:color="auto"/>
                        <w:bottom w:val="none" w:sz="0" w:space="0" w:color="auto"/>
                        <w:right w:val="none" w:sz="0" w:space="0" w:color="auto"/>
                      </w:divBdr>
                      <w:divsChild>
                        <w:div w:id="381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8209">
                  <w:marLeft w:val="0"/>
                  <w:marRight w:val="0"/>
                  <w:marTop w:val="0"/>
                  <w:marBottom w:val="0"/>
                  <w:divBdr>
                    <w:top w:val="none" w:sz="0" w:space="0" w:color="auto"/>
                    <w:left w:val="none" w:sz="0" w:space="0" w:color="auto"/>
                    <w:bottom w:val="none" w:sz="0" w:space="0" w:color="auto"/>
                    <w:right w:val="none" w:sz="0" w:space="0" w:color="auto"/>
                  </w:divBdr>
                  <w:divsChild>
                    <w:div w:id="2667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746258">
      <w:bodyDiv w:val="1"/>
      <w:marLeft w:val="0"/>
      <w:marRight w:val="0"/>
      <w:marTop w:val="0"/>
      <w:marBottom w:val="0"/>
      <w:divBdr>
        <w:top w:val="none" w:sz="0" w:space="0" w:color="auto"/>
        <w:left w:val="none" w:sz="0" w:space="0" w:color="auto"/>
        <w:bottom w:val="none" w:sz="0" w:space="0" w:color="auto"/>
        <w:right w:val="none" w:sz="0" w:space="0" w:color="auto"/>
      </w:divBdr>
      <w:divsChild>
        <w:div w:id="1259018965">
          <w:marLeft w:val="0"/>
          <w:marRight w:val="0"/>
          <w:marTop w:val="0"/>
          <w:marBottom w:val="0"/>
          <w:divBdr>
            <w:top w:val="none" w:sz="0" w:space="0" w:color="auto"/>
            <w:left w:val="none" w:sz="0" w:space="0" w:color="auto"/>
            <w:bottom w:val="none" w:sz="0" w:space="0" w:color="auto"/>
            <w:right w:val="none" w:sz="0" w:space="0" w:color="auto"/>
          </w:divBdr>
          <w:divsChild>
            <w:div w:id="1992756819">
              <w:marLeft w:val="0"/>
              <w:marRight w:val="0"/>
              <w:marTop w:val="0"/>
              <w:marBottom w:val="0"/>
              <w:divBdr>
                <w:top w:val="none" w:sz="0" w:space="0" w:color="auto"/>
                <w:left w:val="none" w:sz="0" w:space="0" w:color="auto"/>
                <w:bottom w:val="none" w:sz="0" w:space="0" w:color="auto"/>
                <w:right w:val="none" w:sz="0" w:space="0" w:color="auto"/>
              </w:divBdr>
            </w:div>
            <w:div w:id="127020397">
              <w:marLeft w:val="0"/>
              <w:marRight w:val="0"/>
              <w:marTop w:val="0"/>
              <w:marBottom w:val="0"/>
              <w:divBdr>
                <w:top w:val="none" w:sz="0" w:space="0" w:color="auto"/>
                <w:left w:val="none" w:sz="0" w:space="0" w:color="auto"/>
                <w:bottom w:val="none" w:sz="0" w:space="0" w:color="auto"/>
                <w:right w:val="none" w:sz="0" w:space="0" w:color="auto"/>
              </w:divBdr>
            </w:div>
            <w:div w:id="1151553839">
              <w:marLeft w:val="0"/>
              <w:marRight w:val="0"/>
              <w:marTop w:val="0"/>
              <w:marBottom w:val="0"/>
              <w:divBdr>
                <w:top w:val="none" w:sz="0" w:space="0" w:color="auto"/>
                <w:left w:val="none" w:sz="0" w:space="0" w:color="auto"/>
                <w:bottom w:val="none" w:sz="0" w:space="0" w:color="auto"/>
                <w:right w:val="none" w:sz="0" w:space="0" w:color="auto"/>
              </w:divBdr>
            </w:div>
            <w:div w:id="239603308">
              <w:marLeft w:val="0"/>
              <w:marRight w:val="0"/>
              <w:marTop w:val="0"/>
              <w:marBottom w:val="0"/>
              <w:divBdr>
                <w:top w:val="none" w:sz="0" w:space="0" w:color="auto"/>
                <w:left w:val="none" w:sz="0" w:space="0" w:color="auto"/>
                <w:bottom w:val="none" w:sz="0" w:space="0" w:color="auto"/>
                <w:right w:val="none" w:sz="0" w:space="0" w:color="auto"/>
              </w:divBdr>
            </w:div>
            <w:div w:id="1282347361">
              <w:marLeft w:val="0"/>
              <w:marRight w:val="0"/>
              <w:marTop w:val="0"/>
              <w:marBottom w:val="0"/>
              <w:divBdr>
                <w:top w:val="none" w:sz="0" w:space="0" w:color="auto"/>
                <w:left w:val="none" w:sz="0" w:space="0" w:color="auto"/>
                <w:bottom w:val="none" w:sz="0" w:space="0" w:color="auto"/>
                <w:right w:val="none" w:sz="0" w:space="0" w:color="auto"/>
              </w:divBdr>
            </w:div>
            <w:div w:id="1268121764">
              <w:marLeft w:val="0"/>
              <w:marRight w:val="0"/>
              <w:marTop w:val="0"/>
              <w:marBottom w:val="0"/>
              <w:divBdr>
                <w:top w:val="none" w:sz="0" w:space="0" w:color="auto"/>
                <w:left w:val="none" w:sz="0" w:space="0" w:color="auto"/>
                <w:bottom w:val="none" w:sz="0" w:space="0" w:color="auto"/>
                <w:right w:val="none" w:sz="0" w:space="0" w:color="auto"/>
              </w:divBdr>
            </w:div>
            <w:div w:id="513308218">
              <w:marLeft w:val="0"/>
              <w:marRight w:val="0"/>
              <w:marTop w:val="0"/>
              <w:marBottom w:val="0"/>
              <w:divBdr>
                <w:top w:val="none" w:sz="0" w:space="0" w:color="auto"/>
                <w:left w:val="none" w:sz="0" w:space="0" w:color="auto"/>
                <w:bottom w:val="none" w:sz="0" w:space="0" w:color="auto"/>
                <w:right w:val="none" w:sz="0" w:space="0" w:color="auto"/>
              </w:divBdr>
            </w:div>
            <w:div w:id="1032265404">
              <w:marLeft w:val="0"/>
              <w:marRight w:val="0"/>
              <w:marTop w:val="0"/>
              <w:marBottom w:val="0"/>
              <w:divBdr>
                <w:top w:val="none" w:sz="0" w:space="0" w:color="auto"/>
                <w:left w:val="none" w:sz="0" w:space="0" w:color="auto"/>
                <w:bottom w:val="none" w:sz="0" w:space="0" w:color="auto"/>
                <w:right w:val="none" w:sz="0" w:space="0" w:color="auto"/>
              </w:divBdr>
            </w:div>
            <w:div w:id="283004830">
              <w:marLeft w:val="0"/>
              <w:marRight w:val="0"/>
              <w:marTop w:val="0"/>
              <w:marBottom w:val="0"/>
              <w:divBdr>
                <w:top w:val="none" w:sz="0" w:space="0" w:color="auto"/>
                <w:left w:val="none" w:sz="0" w:space="0" w:color="auto"/>
                <w:bottom w:val="none" w:sz="0" w:space="0" w:color="auto"/>
                <w:right w:val="none" w:sz="0" w:space="0" w:color="auto"/>
              </w:divBdr>
            </w:div>
            <w:div w:id="267085164">
              <w:marLeft w:val="0"/>
              <w:marRight w:val="0"/>
              <w:marTop w:val="0"/>
              <w:marBottom w:val="0"/>
              <w:divBdr>
                <w:top w:val="none" w:sz="0" w:space="0" w:color="auto"/>
                <w:left w:val="none" w:sz="0" w:space="0" w:color="auto"/>
                <w:bottom w:val="none" w:sz="0" w:space="0" w:color="auto"/>
                <w:right w:val="none" w:sz="0" w:space="0" w:color="auto"/>
              </w:divBdr>
            </w:div>
            <w:div w:id="1960646840">
              <w:marLeft w:val="0"/>
              <w:marRight w:val="0"/>
              <w:marTop w:val="0"/>
              <w:marBottom w:val="0"/>
              <w:divBdr>
                <w:top w:val="none" w:sz="0" w:space="0" w:color="auto"/>
                <w:left w:val="none" w:sz="0" w:space="0" w:color="auto"/>
                <w:bottom w:val="none" w:sz="0" w:space="0" w:color="auto"/>
                <w:right w:val="none" w:sz="0" w:space="0" w:color="auto"/>
              </w:divBdr>
            </w:div>
            <w:div w:id="1775400430">
              <w:marLeft w:val="0"/>
              <w:marRight w:val="0"/>
              <w:marTop w:val="0"/>
              <w:marBottom w:val="0"/>
              <w:divBdr>
                <w:top w:val="none" w:sz="0" w:space="0" w:color="auto"/>
                <w:left w:val="none" w:sz="0" w:space="0" w:color="auto"/>
                <w:bottom w:val="none" w:sz="0" w:space="0" w:color="auto"/>
                <w:right w:val="none" w:sz="0" w:space="0" w:color="auto"/>
              </w:divBdr>
            </w:div>
            <w:div w:id="1483230186">
              <w:marLeft w:val="0"/>
              <w:marRight w:val="0"/>
              <w:marTop w:val="0"/>
              <w:marBottom w:val="0"/>
              <w:divBdr>
                <w:top w:val="none" w:sz="0" w:space="0" w:color="auto"/>
                <w:left w:val="none" w:sz="0" w:space="0" w:color="auto"/>
                <w:bottom w:val="none" w:sz="0" w:space="0" w:color="auto"/>
                <w:right w:val="none" w:sz="0" w:space="0" w:color="auto"/>
              </w:divBdr>
            </w:div>
            <w:div w:id="1957134315">
              <w:marLeft w:val="0"/>
              <w:marRight w:val="0"/>
              <w:marTop w:val="0"/>
              <w:marBottom w:val="0"/>
              <w:divBdr>
                <w:top w:val="none" w:sz="0" w:space="0" w:color="auto"/>
                <w:left w:val="none" w:sz="0" w:space="0" w:color="auto"/>
                <w:bottom w:val="none" w:sz="0" w:space="0" w:color="auto"/>
                <w:right w:val="none" w:sz="0" w:space="0" w:color="auto"/>
              </w:divBdr>
            </w:div>
            <w:div w:id="2018188194">
              <w:marLeft w:val="0"/>
              <w:marRight w:val="0"/>
              <w:marTop w:val="0"/>
              <w:marBottom w:val="0"/>
              <w:divBdr>
                <w:top w:val="none" w:sz="0" w:space="0" w:color="auto"/>
                <w:left w:val="none" w:sz="0" w:space="0" w:color="auto"/>
                <w:bottom w:val="none" w:sz="0" w:space="0" w:color="auto"/>
                <w:right w:val="none" w:sz="0" w:space="0" w:color="auto"/>
              </w:divBdr>
            </w:div>
            <w:div w:id="696125531">
              <w:marLeft w:val="0"/>
              <w:marRight w:val="0"/>
              <w:marTop w:val="0"/>
              <w:marBottom w:val="0"/>
              <w:divBdr>
                <w:top w:val="none" w:sz="0" w:space="0" w:color="auto"/>
                <w:left w:val="none" w:sz="0" w:space="0" w:color="auto"/>
                <w:bottom w:val="none" w:sz="0" w:space="0" w:color="auto"/>
                <w:right w:val="none" w:sz="0" w:space="0" w:color="auto"/>
              </w:divBdr>
            </w:div>
            <w:div w:id="537938134">
              <w:marLeft w:val="0"/>
              <w:marRight w:val="0"/>
              <w:marTop w:val="0"/>
              <w:marBottom w:val="0"/>
              <w:divBdr>
                <w:top w:val="none" w:sz="0" w:space="0" w:color="auto"/>
                <w:left w:val="none" w:sz="0" w:space="0" w:color="auto"/>
                <w:bottom w:val="none" w:sz="0" w:space="0" w:color="auto"/>
                <w:right w:val="none" w:sz="0" w:space="0" w:color="auto"/>
              </w:divBdr>
            </w:div>
            <w:div w:id="1522432574">
              <w:marLeft w:val="0"/>
              <w:marRight w:val="0"/>
              <w:marTop w:val="0"/>
              <w:marBottom w:val="0"/>
              <w:divBdr>
                <w:top w:val="none" w:sz="0" w:space="0" w:color="auto"/>
                <w:left w:val="none" w:sz="0" w:space="0" w:color="auto"/>
                <w:bottom w:val="none" w:sz="0" w:space="0" w:color="auto"/>
                <w:right w:val="none" w:sz="0" w:space="0" w:color="auto"/>
              </w:divBdr>
            </w:div>
            <w:div w:id="1463157570">
              <w:marLeft w:val="0"/>
              <w:marRight w:val="0"/>
              <w:marTop w:val="0"/>
              <w:marBottom w:val="0"/>
              <w:divBdr>
                <w:top w:val="none" w:sz="0" w:space="0" w:color="auto"/>
                <w:left w:val="none" w:sz="0" w:space="0" w:color="auto"/>
                <w:bottom w:val="none" w:sz="0" w:space="0" w:color="auto"/>
                <w:right w:val="none" w:sz="0" w:space="0" w:color="auto"/>
              </w:divBdr>
            </w:div>
            <w:div w:id="2109035724">
              <w:marLeft w:val="0"/>
              <w:marRight w:val="0"/>
              <w:marTop w:val="0"/>
              <w:marBottom w:val="0"/>
              <w:divBdr>
                <w:top w:val="none" w:sz="0" w:space="0" w:color="auto"/>
                <w:left w:val="none" w:sz="0" w:space="0" w:color="auto"/>
                <w:bottom w:val="none" w:sz="0" w:space="0" w:color="auto"/>
                <w:right w:val="none" w:sz="0" w:space="0" w:color="auto"/>
              </w:divBdr>
            </w:div>
            <w:div w:id="11982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588">
      <w:bodyDiv w:val="1"/>
      <w:marLeft w:val="0"/>
      <w:marRight w:val="0"/>
      <w:marTop w:val="0"/>
      <w:marBottom w:val="0"/>
      <w:divBdr>
        <w:top w:val="none" w:sz="0" w:space="0" w:color="auto"/>
        <w:left w:val="none" w:sz="0" w:space="0" w:color="auto"/>
        <w:bottom w:val="none" w:sz="0" w:space="0" w:color="auto"/>
        <w:right w:val="none" w:sz="0" w:space="0" w:color="auto"/>
      </w:divBdr>
      <w:divsChild>
        <w:div w:id="1160775813">
          <w:marLeft w:val="0"/>
          <w:marRight w:val="0"/>
          <w:marTop w:val="0"/>
          <w:marBottom w:val="0"/>
          <w:divBdr>
            <w:top w:val="none" w:sz="0" w:space="0" w:color="auto"/>
            <w:left w:val="none" w:sz="0" w:space="0" w:color="auto"/>
            <w:bottom w:val="none" w:sz="0" w:space="0" w:color="auto"/>
            <w:right w:val="none" w:sz="0" w:space="0" w:color="auto"/>
          </w:divBdr>
          <w:divsChild>
            <w:div w:id="909003028">
              <w:marLeft w:val="0"/>
              <w:marRight w:val="0"/>
              <w:marTop w:val="0"/>
              <w:marBottom w:val="0"/>
              <w:divBdr>
                <w:top w:val="none" w:sz="0" w:space="0" w:color="auto"/>
                <w:left w:val="none" w:sz="0" w:space="0" w:color="auto"/>
                <w:bottom w:val="none" w:sz="0" w:space="0" w:color="auto"/>
                <w:right w:val="none" w:sz="0" w:space="0" w:color="auto"/>
              </w:divBdr>
            </w:div>
            <w:div w:id="406928274">
              <w:marLeft w:val="0"/>
              <w:marRight w:val="0"/>
              <w:marTop w:val="0"/>
              <w:marBottom w:val="0"/>
              <w:divBdr>
                <w:top w:val="none" w:sz="0" w:space="0" w:color="auto"/>
                <w:left w:val="none" w:sz="0" w:space="0" w:color="auto"/>
                <w:bottom w:val="none" w:sz="0" w:space="0" w:color="auto"/>
                <w:right w:val="none" w:sz="0" w:space="0" w:color="auto"/>
              </w:divBdr>
            </w:div>
            <w:div w:id="1575895847">
              <w:marLeft w:val="0"/>
              <w:marRight w:val="0"/>
              <w:marTop w:val="0"/>
              <w:marBottom w:val="0"/>
              <w:divBdr>
                <w:top w:val="none" w:sz="0" w:space="0" w:color="auto"/>
                <w:left w:val="none" w:sz="0" w:space="0" w:color="auto"/>
                <w:bottom w:val="none" w:sz="0" w:space="0" w:color="auto"/>
                <w:right w:val="none" w:sz="0" w:space="0" w:color="auto"/>
              </w:divBdr>
            </w:div>
            <w:div w:id="1404598344">
              <w:marLeft w:val="0"/>
              <w:marRight w:val="0"/>
              <w:marTop w:val="0"/>
              <w:marBottom w:val="0"/>
              <w:divBdr>
                <w:top w:val="none" w:sz="0" w:space="0" w:color="auto"/>
                <w:left w:val="none" w:sz="0" w:space="0" w:color="auto"/>
                <w:bottom w:val="none" w:sz="0" w:space="0" w:color="auto"/>
                <w:right w:val="none" w:sz="0" w:space="0" w:color="auto"/>
              </w:divBdr>
            </w:div>
            <w:div w:id="130247726">
              <w:marLeft w:val="0"/>
              <w:marRight w:val="0"/>
              <w:marTop w:val="0"/>
              <w:marBottom w:val="0"/>
              <w:divBdr>
                <w:top w:val="none" w:sz="0" w:space="0" w:color="auto"/>
                <w:left w:val="none" w:sz="0" w:space="0" w:color="auto"/>
                <w:bottom w:val="none" w:sz="0" w:space="0" w:color="auto"/>
                <w:right w:val="none" w:sz="0" w:space="0" w:color="auto"/>
              </w:divBdr>
            </w:div>
            <w:div w:id="1003362762">
              <w:marLeft w:val="0"/>
              <w:marRight w:val="0"/>
              <w:marTop w:val="0"/>
              <w:marBottom w:val="0"/>
              <w:divBdr>
                <w:top w:val="none" w:sz="0" w:space="0" w:color="auto"/>
                <w:left w:val="none" w:sz="0" w:space="0" w:color="auto"/>
                <w:bottom w:val="none" w:sz="0" w:space="0" w:color="auto"/>
                <w:right w:val="none" w:sz="0" w:space="0" w:color="auto"/>
              </w:divBdr>
            </w:div>
            <w:div w:id="1682051668">
              <w:marLeft w:val="0"/>
              <w:marRight w:val="0"/>
              <w:marTop w:val="0"/>
              <w:marBottom w:val="0"/>
              <w:divBdr>
                <w:top w:val="none" w:sz="0" w:space="0" w:color="auto"/>
                <w:left w:val="none" w:sz="0" w:space="0" w:color="auto"/>
                <w:bottom w:val="none" w:sz="0" w:space="0" w:color="auto"/>
                <w:right w:val="none" w:sz="0" w:space="0" w:color="auto"/>
              </w:divBdr>
            </w:div>
            <w:div w:id="736325868">
              <w:marLeft w:val="0"/>
              <w:marRight w:val="0"/>
              <w:marTop w:val="0"/>
              <w:marBottom w:val="0"/>
              <w:divBdr>
                <w:top w:val="none" w:sz="0" w:space="0" w:color="auto"/>
                <w:left w:val="none" w:sz="0" w:space="0" w:color="auto"/>
                <w:bottom w:val="none" w:sz="0" w:space="0" w:color="auto"/>
                <w:right w:val="none" w:sz="0" w:space="0" w:color="auto"/>
              </w:divBdr>
            </w:div>
            <w:div w:id="1241022192">
              <w:marLeft w:val="0"/>
              <w:marRight w:val="0"/>
              <w:marTop w:val="0"/>
              <w:marBottom w:val="0"/>
              <w:divBdr>
                <w:top w:val="none" w:sz="0" w:space="0" w:color="auto"/>
                <w:left w:val="none" w:sz="0" w:space="0" w:color="auto"/>
                <w:bottom w:val="none" w:sz="0" w:space="0" w:color="auto"/>
                <w:right w:val="none" w:sz="0" w:space="0" w:color="auto"/>
              </w:divBdr>
            </w:div>
            <w:div w:id="1501651171">
              <w:marLeft w:val="0"/>
              <w:marRight w:val="0"/>
              <w:marTop w:val="0"/>
              <w:marBottom w:val="0"/>
              <w:divBdr>
                <w:top w:val="none" w:sz="0" w:space="0" w:color="auto"/>
                <w:left w:val="none" w:sz="0" w:space="0" w:color="auto"/>
                <w:bottom w:val="none" w:sz="0" w:space="0" w:color="auto"/>
                <w:right w:val="none" w:sz="0" w:space="0" w:color="auto"/>
              </w:divBdr>
            </w:div>
            <w:div w:id="19831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1194">
      <w:bodyDiv w:val="1"/>
      <w:marLeft w:val="0"/>
      <w:marRight w:val="0"/>
      <w:marTop w:val="0"/>
      <w:marBottom w:val="0"/>
      <w:divBdr>
        <w:top w:val="none" w:sz="0" w:space="0" w:color="auto"/>
        <w:left w:val="none" w:sz="0" w:space="0" w:color="auto"/>
        <w:bottom w:val="none" w:sz="0" w:space="0" w:color="auto"/>
        <w:right w:val="none" w:sz="0" w:space="0" w:color="auto"/>
      </w:divBdr>
      <w:divsChild>
        <w:div w:id="849367337">
          <w:marLeft w:val="0"/>
          <w:marRight w:val="0"/>
          <w:marTop w:val="0"/>
          <w:marBottom w:val="0"/>
          <w:divBdr>
            <w:top w:val="none" w:sz="0" w:space="0" w:color="auto"/>
            <w:left w:val="none" w:sz="0" w:space="0" w:color="auto"/>
            <w:bottom w:val="none" w:sz="0" w:space="0" w:color="auto"/>
            <w:right w:val="none" w:sz="0" w:space="0" w:color="auto"/>
          </w:divBdr>
          <w:divsChild>
            <w:div w:id="1214196210">
              <w:marLeft w:val="0"/>
              <w:marRight w:val="0"/>
              <w:marTop w:val="0"/>
              <w:marBottom w:val="0"/>
              <w:divBdr>
                <w:top w:val="none" w:sz="0" w:space="0" w:color="auto"/>
                <w:left w:val="none" w:sz="0" w:space="0" w:color="auto"/>
                <w:bottom w:val="none" w:sz="0" w:space="0" w:color="auto"/>
                <w:right w:val="none" w:sz="0" w:space="0" w:color="auto"/>
              </w:divBdr>
              <w:divsChild>
                <w:div w:id="2060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564">
          <w:marLeft w:val="0"/>
          <w:marRight w:val="0"/>
          <w:marTop w:val="0"/>
          <w:marBottom w:val="0"/>
          <w:divBdr>
            <w:top w:val="single" w:sz="6" w:space="0" w:color="FFFFFF"/>
            <w:left w:val="none" w:sz="0" w:space="0" w:color="auto"/>
            <w:bottom w:val="none" w:sz="0" w:space="0" w:color="auto"/>
            <w:right w:val="none" w:sz="0" w:space="0" w:color="auto"/>
          </w:divBdr>
          <w:divsChild>
            <w:div w:id="591202092">
              <w:marLeft w:val="0"/>
              <w:marRight w:val="0"/>
              <w:marTop w:val="0"/>
              <w:marBottom w:val="0"/>
              <w:divBdr>
                <w:top w:val="none" w:sz="0" w:space="0" w:color="auto"/>
                <w:left w:val="none" w:sz="0" w:space="0" w:color="auto"/>
                <w:bottom w:val="none" w:sz="0" w:space="0" w:color="auto"/>
                <w:right w:val="none" w:sz="0" w:space="0" w:color="auto"/>
              </w:divBdr>
            </w:div>
          </w:divsChild>
        </w:div>
        <w:div w:id="796921206">
          <w:marLeft w:val="0"/>
          <w:marRight w:val="0"/>
          <w:marTop w:val="0"/>
          <w:marBottom w:val="0"/>
          <w:divBdr>
            <w:top w:val="none" w:sz="0" w:space="0" w:color="auto"/>
            <w:left w:val="none" w:sz="0" w:space="0" w:color="auto"/>
            <w:bottom w:val="none" w:sz="0" w:space="0" w:color="auto"/>
            <w:right w:val="none" w:sz="0" w:space="0" w:color="auto"/>
          </w:divBdr>
          <w:divsChild>
            <w:div w:id="109786874">
              <w:marLeft w:val="0"/>
              <w:marRight w:val="0"/>
              <w:marTop w:val="0"/>
              <w:marBottom w:val="0"/>
              <w:divBdr>
                <w:top w:val="none" w:sz="0" w:space="0" w:color="auto"/>
                <w:left w:val="none" w:sz="0" w:space="0" w:color="auto"/>
                <w:bottom w:val="none" w:sz="0" w:space="0" w:color="auto"/>
                <w:right w:val="none" w:sz="0" w:space="0" w:color="auto"/>
              </w:divBdr>
              <w:divsChild>
                <w:div w:id="685637924">
                  <w:marLeft w:val="0"/>
                  <w:marRight w:val="0"/>
                  <w:marTop w:val="0"/>
                  <w:marBottom w:val="0"/>
                  <w:divBdr>
                    <w:top w:val="none" w:sz="0" w:space="0" w:color="auto"/>
                    <w:left w:val="none" w:sz="0" w:space="0" w:color="auto"/>
                    <w:bottom w:val="none" w:sz="0" w:space="0" w:color="auto"/>
                    <w:right w:val="none" w:sz="0" w:space="0" w:color="auto"/>
                  </w:divBdr>
                  <w:divsChild>
                    <w:div w:id="975373347">
                      <w:marLeft w:val="825"/>
                      <w:marRight w:val="0"/>
                      <w:marTop w:val="0"/>
                      <w:marBottom w:val="0"/>
                      <w:divBdr>
                        <w:top w:val="none" w:sz="0" w:space="0" w:color="auto"/>
                        <w:left w:val="none" w:sz="0" w:space="0" w:color="auto"/>
                        <w:bottom w:val="none" w:sz="0" w:space="0" w:color="auto"/>
                        <w:right w:val="none" w:sz="0" w:space="0" w:color="auto"/>
                      </w:divBdr>
                      <w:divsChild>
                        <w:div w:id="13282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6144">
                  <w:marLeft w:val="0"/>
                  <w:marRight w:val="0"/>
                  <w:marTop w:val="0"/>
                  <w:marBottom w:val="0"/>
                  <w:divBdr>
                    <w:top w:val="none" w:sz="0" w:space="0" w:color="auto"/>
                    <w:left w:val="none" w:sz="0" w:space="0" w:color="auto"/>
                    <w:bottom w:val="none" w:sz="0" w:space="0" w:color="auto"/>
                    <w:right w:val="none" w:sz="0" w:space="0" w:color="auto"/>
                  </w:divBdr>
                  <w:divsChild>
                    <w:div w:id="1810048014">
                      <w:marLeft w:val="0"/>
                      <w:marRight w:val="0"/>
                      <w:marTop w:val="0"/>
                      <w:marBottom w:val="0"/>
                      <w:divBdr>
                        <w:top w:val="none" w:sz="0" w:space="0" w:color="auto"/>
                        <w:left w:val="none" w:sz="0" w:space="0" w:color="auto"/>
                        <w:bottom w:val="none" w:sz="0" w:space="0" w:color="auto"/>
                        <w:right w:val="none" w:sz="0" w:space="0" w:color="auto"/>
                      </w:divBdr>
                      <w:divsChild>
                        <w:div w:id="1060445296">
                          <w:marLeft w:val="0"/>
                          <w:marRight w:val="0"/>
                          <w:marTop w:val="0"/>
                          <w:marBottom w:val="0"/>
                          <w:divBdr>
                            <w:top w:val="none" w:sz="0" w:space="0" w:color="auto"/>
                            <w:left w:val="none" w:sz="0" w:space="0" w:color="auto"/>
                            <w:bottom w:val="none" w:sz="0" w:space="0" w:color="auto"/>
                            <w:right w:val="none" w:sz="0" w:space="0" w:color="auto"/>
                          </w:divBdr>
                        </w:div>
                        <w:div w:id="20616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2364">
      <w:bodyDiv w:val="1"/>
      <w:marLeft w:val="0"/>
      <w:marRight w:val="0"/>
      <w:marTop w:val="0"/>
      <w:marBottom w:val="0"/>
      <w:divBdr>
        <w:top w:val="none" w:sz="0" w:space="0" w:color="auto"/>
        <w:left w:val="none" w:sz="0" w:space="0" w:color="auto"/>
        <w:bottom w:val="none" w:sz="0" w:space="0" w:color="auto"/>
        <w:right w:val="none" w:sz="0" w:space="0" w:color="auto"/>
      </w:divBdr>
      <w:divsChild>
        <w:div w:id="1785534258">
          <w:marLeft w:val="0"/>
          <w:marRight w:val="0"/>
          <w:marTop w:val="0"/>
          <w:marBottom w:val="0"/>
          <w:divBdr>
            <w:top w:val="none" w:sz="0" w:space="0" w:color="auto"/>
            <w:left w:val="none" w:sz="0" w:space="0" w:color="auto"/>
            <w:bottom w:val="none" w:sz="0" w:space="0" w:color="auto"/>
            <w:right w:val="none" w:sz="0" w:space="0" w:color="auto"/>
          </w:divBdr>
          <w:divsChild>
            <w:div w:id="1548638454">
              <w:marLeft w:val="0"/>
              <w:marRight w:val="0"/>
              <w:marTop w:val="0"/>
              <w:marBottom w:val="0"/>
              <w:divBdr>
                <w:top w:val="none" w:sz="0" w:space="0" w:color="auto"/>
                <w:left w:val="none" w:sz="0" w:space="0" w:color="auto"/>
                <w:bottom w:val="none" w:sz="0" w:space="0" w:color="auto"/>
                <w:right w:val="none" w:sz="0" w:space="0" w:color="auto"/>
              </w:divBdr>
              <w:divsChild>
                <w:div w:id="597907883">
                  <w:marLeft w:val="0"/>
                  <w:marRight w:val="0"/>
                  <w:marTop w:val="0"/>
                  <w:marBottom w:val="0"/>
                  <w:divBdr>
                    <w:top w:val="none" w:sz="0" w:space="0" w:color="auto"/>
                    <w:left w:val="none" w:sz="0" w:space="0" w:color="auto"/>
                    <w:bottom w:val="none" w:sz="0" w:space="0" w:color="auto"/>
                    <w:right w:val="none" w:sz="0" w:space="0" w:color="auto"/>
                  </w:divBdr>
                </w:div>
                <w:div w:id="2632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3763">
          <w:marLeft w:val="0"/>
          <w:marRight w:val="0"/>
          <w:marTop w:val="0"/>
          <w:marBottom w:val="0"/>
          <w:divBdr>
            <w:top w:val="single" w:sz="6" w:space="0" w:color="FFFFFF"/>
            <w:left w:val="none" w:sz="0" w:space="0" w:color="auto"/>
            <w:bottom w:val="none" w:sz="0" w:space="0" w:color="auto"/>
            <w:right w:val="none" w:sz="0" w:space="0" w:color="auto"/>
          </w:divBdr>
          <w:divsChild>
            <w:div w:id="1480225415">
              <w:marLeft w:val="0"/>
              <w:marRight w:val="0"/>
              <w:marTop w:val="0"/>
              <w:marBottom w:val="0"/>
              <w:divBdr>
                <w:top w:val="none" w:sz="0" w:space="0" w:color="auto"/>
                <w:left w:val="none" w:sz="0" w:space="0" w:color="auto"/>
                <w:bottom w:val="none" w:sz="0" w:space="0" w:color="auto"/>
                <w:right w:val="none" w:sz="0" w:space="0" w:color="auto"/>
              </w:divBdr>
            </w:div>
          </w:divsChild>
        </w:div>
        <w:div w:id="1093208414">
          <w:marLeft w:val="0"/>
          <w:marRight w:val="0"/>
          <w:marTop w:val="0"/>
          <w:marBottom w:val="0"/>
          <w:divBdr>
            <w:top w:val="none" w:sz="0" w:space="0" w:color="auto"/>
            <w:left w:val="none" w:sz="0" w:space="0" w:color="auto"/>
            <w:bottom w:val="none" w:sz="0" w:space="0" w:color="auto"/>
            <w:right w:val="none" w:sz="0" w:space="0" w:color="auto"/>
          </w:divBdr>
          <w:divsChild>
            <w:div w:id="922497291">
              <w:marLeft w:val="0"/>
              <w:marRight w:val="0"/>
              <w:marTop w:val="0"/>
              <w:marBottom w:val="0"/>
              <w:divBdr>
                <w:top w:val="none" w:sz="0" w:space="0" w:color="auto"/>
                <w:left w:val="none" w:sz="0" w:space="0" w:color="auto"/>
                <w:bottom w:val="none" w:sz="0" w:space="0" w:color="auto"/>
                <w:right w:val="none" w:sz="0" w:space="0" w:color="auto"/>
              </w:divBdr>
              <w:divsChild>
                <w:div w:id="13700000">
                  <w:marLeft w:val="0"/>
                  <w:marRight w:val="0"/>
                  <w:marTop w:val="0"/>
                  <w:marBottom w:val="0"/>
                  <w:divBdr>
                    <w:top w:val="none" w:sz="0" w:space="0" w:color="auto"/>
                    <w:left w:val="none" w:sz="0" w:space="0" w:color="auto"/>
                    <w:bottom w:val="none" w:sz="0" w:space="0" w:color="auto"/>
                    <w:right w:val="none" w:sz="0" w:space="0" w:color="auto"/>
                  </w:divBdr>
                  <w:divsChild>
                    <w:div w:id="890772215">
                      <w:marLeft w:val="825"/>
                      <w:marRight w:val="0"/>
                      <w:marTop w:val="0"/>
                      <w:marBottom w:val="0"/>
                      <w:divBdr>
                        <w:top w:val="none" w:sz="0" w:space="0" w:color="auto"/>
                        <w:left w:val="none" w:sz="0" w:space="0" w:color="auto"/>
                        <w:bottom w:val="none" w:sz="0" w:space="0" w:color="auto"/>
                        <w:right w:val="none" w:sz="0" w:space="0" w:color="auto"/>
                      </w:divBdr>
                      <w:divsChild>
                        <w:div w:id="95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7141">
                  <w:marLeft w:val="0"/>
                  <w:marRight w:val="0"/>
                  <w:marTop w:val="0"/>
                  <w:marBottom w:val="0"/>
                  <w:divBdr>
                    <w:top w:val="none" w:sz="0" w:space="0" w:color="auto"/>
                    <w:left w:val="none" w:sz="0" w:space="0" w:color="auto"/>
                    <w:bottom w:val="none" w:sz="0" w:space="0" w:color="auto"/>
                    <w:right w:val="none" w:sz="0" w:space="0" w:color="auto"/>
                  </w:divBdr>
                  <w:divsChild>
                    <w:div w:id="1177575097">
                      <w:marLeft w:val="0"/>
                      <w:marRight w:val="0"/>
                      <w:marTop w:val="0"/>
                      <w:marBottom w:val="0"/>
                      <w:divBdr>
                        <w:top w:val="none" w:sz="0" w:space="0" w:color="auto"/>
                        <w:left w:val="none" w:sz="0" w:space="0" w:color="auto"/>
                        <w:bottom w:val="none" w:sz="0" w:space="0" w:color="auto"/>
                        <w:right w:val="none" w:sz="0" w:space="0" w:color="auto"/>
                      </w:divBdr>
                      <w:divsChild>
                        <w:div w:id="20044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7945">
              <w:marLeft w:val="0"/>
              <w:marRight w:val="0"/>
              <w:marTop w:val="0"/>
              <w:marBottom w:val="0"/>
              <w:divBdr>
                <w:top w:val="none" w:sz="0" w:space="0" w:color="auto"/>
                <w:left w:val="none" w:sz="0" w:space="0" w:color="auto"/>
                <w:bottom w:val="none" w:sz="0" w:space="0" w:color="auto"/>
                <w:right w:val="none" w:sz="0" w:space="0" w:color="auto"/>
              </w:divBdr>
              <w:divsChild>
                <w:div w:id="1323924910">
                  <w:marLeft w:val="0"/>
                  <w:marRight w:val="0"/>
                  <w:marTop w:val="0"/>
                  <w:marBottom w:val="0"/>
                  <w:divBdr>
                    <w:top w:val="none" w:sz="0" w:space="0" w:color="auto"/>
                    <w:left w:val="none" w:sz="0" w:space="0" w:color="auto"/>
                    <w:bottom w:val="none" w:sz="0" w:space="0" w:color="auto"/>
                    <w:right w:val="none" w:sz="0" w:space="0" w:color="auto"/>
                  </w:divBdr>
                  <w:divsChild>
                    <w:div w:id="1357609981">
                      <w:marLeft w:val="825"/>
                      <w:marRight w:val="0"/>
                      <w:marTop w:val="0"/>
                      <w:marBottom w:val="0"/>
                      <w:divBdr>
                        <w:top w:val="none" w:sz="0" w:space="0" w:color="auto"/>
                        <w:left w:val="none" w:sz="0" w:space="0" w:color="auto"/>
                        <w:bottom w:val="none" w:sz="0" w:space="0" w:color="auto"/>
                        <w:right w:val="none" w:sz="0" w:space="0" w:color="auto"/>
                      </w:divBdr>
                      <w:divsChild>
                        <w:div w:id="1726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29384">
              <w:marLeft w:val="0"/>
              <w:marRight w:val="0"/>
              <w:marTop w:val="0"/>
              <w:marBottom w:val="0"/>
              <w:divBdr>
                <w:top w:val="none" w:sz="0" w:space="0" w:color="auto"/>
                <w:left w:val="none" w:sz="0" w:space="0" w:color="auto"/>
                <w:bottom w:val="none" w:sz="0" w:space="0" w:color="auto"/>
                <w:right w:val="none" w:sz="0" w:space="0" w:color="auto"/>
              </w:divBdr>
              <w:divsChild>
                <w:div w:id="1652177420">
                  <w:marLeft w:val="0"/>
                  <w:marRight w:val="0"/>
                  <w:marTop w:val="0"/>
                  <w:marBottom w:val="0"/>
                  <w:divBdr>
                    <w:top w:val="none" w:sz="0" w:space="0" w:color="auto"/>
                    <w:left w:val="none" w:sz="0" w:space="0" w:color="auto"/>
                    <w:bottom w:val="none" w:sz="0" w:space="0" w:color="auto"/>
                    <w:right w:val="none" w:sz="0" w:space="0" w:color="auto"/>
                  </w:divBdr>
                  <w:divsChild>
                    <w:div w:id="391732940">
                      <w:marLeft w:val="825"/>
                      <w:marRight w:val="0"/>
                      <w:marTop w:val="0"/>
                      <w:marBottom w:val="0"/>
                      <w:divBdr>
                        <w:top w:val="none" w:sz="0" w:space="0" w:color="auto"/>
                        <w:left w:val="none" w:sz="0" w:space="0" w:color="auto"/>
                        <w:bottom w:val="none" w:sz="0" w:space="0" w:color="auto"/>
                        <w:right w:val="none" w:sz="0" w:space="0" w:color="auto"/>
                      </w:divBdr>
                      <w:divsChild>
                        <w:div w:id="1624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936">
                  <w:marLeft w:val="0"/>
                  <w:marRight w:val="0"/>
                  <w:marTop w:val="0"/>
                  <w:marBottom w:val="0"/>
                  <w:divBdr>
                    <w:top w:val="none" w:sz="0" w:space="0" w:color="auto"/>
                    <w:left w:val="none" w:sz="0" w:space="0" w:color="auto"/>
                    <w:bottom w:val="none" w:sz="0" w:space="0" w:color="auto"/>
                    <w:right w:val="none" w:sz="0" w:space="0" w:color="auto"/>
                  </w:divBdr>
                  <w:divsChild>
                    <w:div w:id="19598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70691">
      <w:bodyDiv w:val="1"/>
      <w:marLeft w:val="0"/>
      <w:marRight w:val="0"/>
      <w:marTop w:val="0"/>
      <w:marBottom w:val="0"/>
      <w:divBdr>
        <w:top w:val="none" w:sz="0" w:space="0" w:color="auto"/>
        <w:left w:val="none" w:sz="0" w:space="0" w:color="auto"/>
        <w:bottom w:val="none" w:sz="0" w:space="0" w:color="auto"/>
        <w:right w:val="none" w:sz="0" w:space="0" w:color="auto"/>
      </w:divBdr>
      <w:divsChild>
        <w:div w:id="1634562200">
          <w:marLeft w:val="0"/>
          <w:marRight w:val="0"/>
          <w:marTop w:val="0"/>
          <w:marBottom w:val="0"/>
          <w:divBdr>
            <w:top w:val="none" w:sz="0" w:space="0" w:color="auto"/>
            <w:left w:val="none" w:sz="0" w:space="0" w:color="auto"/>
            <w:bottom w:val="none" w:sz="0" w:space="0" w:color="auto"/>
            <w:right w:val="none" w:sz="0" w:space="0" w:color="auto"/>
          </w:divBdr>
          <w:divsChild>
            <w:div w:id="1307706424">
              <w:marLeft w:val="0"/>
              <w:marRight w:val="0"/>
              <w:marTop w:val="0"/>
              <w:marBottom w:val="0"/>
              <w:divBdr>
                <w:top w:val="none" w:sz="0" w:space="0" w:color="auto"/>
                <w:left w:val="none" w:sz="0" w:space="0" w:color="auto"/>
                <w:bottom w:val="none" w:sz="0" w:space="0" w:color="auto"/>
                <w:right w:val="none" w:sz="0" w:space="0" w:color="auto"/>
              </w:divBdr>
              <w:divsChild>
                <w:div w:id="1972588471">
                  <w:marLeft w:val="0"/>
                  <w:marRight w:val="0"/>
                  <w:marTop w:val="0"/>
                  <w:marBottom w:val="0"/>
                  <w:divBdr>
                    <w:top w:val="none" w:sz="0" w:space="0" w:color="auto"/>
                    <w:left w:val="none" w:sz="0" w:space="0" w:color="auto"/>
                    <w:bottom w:val="none" w:sz="0" w:space="0" w:color="auto"/>
                    <w:right w:val="none" w:sz="0" w:space="0" w:color="auto"/>
                  </w:divBdr>
                </w:div>
                <w:div w:id="1374572924">
                  <w:marLeft w:val="0"/>
                  <w:marRight w:val="0"/>
                  <w:marTop w:val="0"/>
                  <w:marBottom w:val="0"/>
                  <w:divBdr>
                    <w:top w:val="none" w:sz="0" w:space="0" w:color="auto"/>
                    <w:left w:val="none" w:sz="0" w:space="0" w:color="auto"/>
                    <w:bottom w:val="none" w:sz="0" w:space="0" w:color="auto"/>
                    <w:right w:val="none" w:sz="0" w:space="0" w:color="auto"/>
                  </w:divBdr>
                </w:div>
                <w:div w:id="814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91272">
          <w:marLeft w:val="0"/>
          <w:marRight w:val="0"/>
          <w:marTop w:val="0"/>
          <w:marBottom w:val="0"/>
          <w:divBdr>
            <w:top w:val="single" w:sz="6" w:space="0" w:color="FFFFFF"/>
            <w:left w:val="none" w:sz="0" w:space="0" w:color="auto"/>
            <w:bottom w:val="none" w:sz="0" w:space="0" w:color="auto"/>
            <w:right w:val="none" w:sz="0" w:space="0" w:color="auto"/>
          </w:divBdr>
          <w:divsChild>
            <w:div w:id="582836282">
              <w:marLeft w:val="0"/>
              <w:marRight w:val="0"/>
              <w:marTop w:val="0"/>
              <w:marBottom w:val="0"/>
              <w:divBdr>
                <w:top w:val="none" w:sz="0" w:space="0" w:color="auto"/>
                <w:left w:val="none" w:sz="0" w:space="0" w:color="auto"/>
                <w:bottom w:val="none" w:sz="0" w:space="0" w:color="auto"/>
                <w:right w:val="none" w:sz="0" w:space="0" w:color="auto"/>
              </w:divBdr>
            </w:div>
          </w:divsChild>
        </w:div>
        <w:div w:id="1154762279">
          <w:marLeft w:val="0"/>
          <w:marRight w:val="0"/>
          <w:marTop w:val="0"/>
          <w:marBottom w:val="0"/>
          <w:divBdr>
            <w:top w:val="none" w:sz="0" w:space="0" w:color="auto"/>
            <w:left w:val="none" w:sz="0" w:space="0" w:color="auto"/>
            <w:bottom w:val="none" w:sz="0" w:space="0" w:color="auto"/>
            <w:right w:val="none" w:sz="0" w:space="0" w:color="auto"/>
          </w:divBdr>
          <w:divsChild>
            <w:div w:id="617611744">
              <w:marLeft w:val="0"/>
              <w:marRight w:val="0"/>
              <w:marTop w:val="0"/>
              <w:marBottom w:val="0"/>
              <w:divBdr>
                <w:top w:val="none" w:sz="0" w:space="0" w:color="auto"/>
                <w:left w:val="none" w:sz="0" w:space="0" w:color="auto"/>
                <w:bottom w:val="none" w:sz="0" w:space="0" w:color="auto"/>
                <w:right w:val="none" w:sz="0" w:space="0" w:color="auto"/>
              </w:divBdr>
              <w:divsChild>
                <w:div w:id="1595672760">
                  <w:marLeft w:val="0"/>
                  <w:marRight w:val="0"/>
                  <w:marTop w:val="0"/>
                  <w:marBottom w:val="0"/>
                  <w:divBdr>
                    <w:top w:val="none" w:sz="0" w:space="0" w:color="auto"/>
                    <w:left w:val="none" w:sz="0" w:space="0" w:color="auto"/>
                    <w:bottom w:val="none" w:sz="0" w:space="0" w:color="auto"/>
                    <w:right w:val="none" w:sz="0" w:space="0" w:color="auto"/>
                  </w:divBdr>
                  <w:divsChild>
                    <w:div w:id="435562938">
                      <w:marLeft w:val="825"/>
                      <w:marRight w:val="0"/>
                      <w:marTop w:val="0"/>
                      <w:marBottom w:val="0"/>
                      <w:divBdr>
                        <w:top w:val="none" w:sz="0" w:space="0" w:color="auto"/>
                        <w:left w:val="none" w:sz="0" w:space="0" w:color="auto"/>
                        <w:bottom w:val="none" w:sz="0" w:space="0" w:color="auto"/>
                        <w:right w:val="none" w:sz="0" w:space="0" w:color="auto"/>
                      </w:divBdr>
                      <w:divsChild>
                        <w:div w:id="20537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347">
                  <w:marLeft w:val="0"/>
                  <w:marRight w:val="0"/>
                  <w:marTop w:val="0"/>
                  <w:marBottom w:val="0"/>
                  <w:divBdr>
                    <w:top w:val="none" w:sz="0" w:space="0" w:color="auto"/>
                    <w:left w:val="none" w:sz="0" w:space="0" w:color="auto"/>
                    <w:bottom w:val="none" w:sz="0" w:space="0" w:color="auto"/>
                    <w:right w:val="none" w:sz="0" w:space="0" w:color="auto"/>
                  </w:divBdr>
                  <w:divsChild>
                    <w:div w:id="1629774938">
                      <w:marLeft w:val="0"/>
                      <w:marRight w:val="0"/>
                      <w:marTop w:val="0"/>
                      <w:marBottom w:val="0"/>
                      <w:divBdr>
                        <w:top w:val="none" w:sz="0" w:space="0" w:color="auto"/>
                        <w:left w:val="none" w:sz="0" w:space="0" w:color="auto"/>
                        <w:bottom w:val="none" w:sz="0" w:space="0" w:color="auto"/>
                        <w:right w:val="none" w:sz="0" w:space="0" w:color="auto"/>
                      </w:divBdr>
                      <w:divsChild>
                        <w:div w:id="21456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0818">
              <w:marLeft w:val="0"/>
              <w:marRight w:val="0"/>
              <w:marTop w:val="0"/>
              <w:marBottom w:val="0"/>
              <w:divBdr>
                <w:top w:val="none" w:sz="0" w:space="0" w:color="auto"/>
                <w:left w:val="none" w:sz="0" w:space="0" w:color="auto"/>
                <w:bottom w:val="none" w:sz="0" w:space="0" w:color="auto"/>
                <w:right w:val="none" w:sz="0" w:space="0" w:color="auto"/>
              </w:divBdr>
              <w:divsChild>
                <w:div w:id="656886865">
                  <w:marLeft w:val="0"/>
                  <w:marRight w:val="0"/>
                  <w:marTop w:val="0"/>
                  <w:marBottom w:val="0"/>
                  <w:divBdr>
                    <w:top w:val="none" w:sz="0" w:space="0" w:color="auto"/>
                    <w:left w:val="none" w:sz="0" w:space="0" w:color="auto"/>
                    <w:bottom w:val="none" w:sz="0" w:space="0" w:color="auto"/>
                    <w:right w:val="none" w:sz="0" w:space="0" w:color="auto"/>
                  </w:divBdr>
                  <w:divsChild>
                    <w:div w:id="1777365024">
                      <w:marLeft w:val="825"/>
                      <w:marRight w:val="0"/>
                      <w:marTop w:val="0"/>
                      <w:marBottom w:val="0"/>
                      <w:divBdr>
                        <w:top w:val="none" w:sz="0" w:space="0" w:color="auto"/>
                        <w:left w:val="none" w:sz="0" w:space="0" w:color="auto"/>
                        <w:bottom w:val="none" w:sz="0" w:space="0" w:color="auto"/>
                        <w:right w:val="none" w:sz="0" w:space="0" w:color="auto"/>
                      </w:divBdr>
                      <w:divsChild>
                        <w:div w:id="17546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363">
                  <w:marLeft w:val="0"/>
                  <w:marRight w:val="0"/>
                  <w:marTop w:val="0"/>
                  <w:marBottom w:val="0"/>
                  <w:divBdr>
                    <w:top w:val="none" w:sz="0" w:space="0" w:color="auto"/>
                    <w:left w:val="none" w:sz="0" w:space="0" w:color="auto"/>
                    <w:bottom w:val="none" w:sz="0" w:space="0" w:color="auto"/>
                    <w:right w:val="none" w:sz="0" w:space="0" w:color="auto"/>
                  </w:divBdr>
                  <w:divsChild>
                    <w:div w:id="490952267">
                      <w:marLeft w:val="0"/>
                      <w:marRight w:val="0"/>
                      <w:marTop w:val="0"/>
                      <w:marBottom w:val="0"/>
                      <w:divBdr>
                        <w:top w:val="none" w:sz="0" w:space="0" w:color="auto"/>
                        <w:left w:val="none" w:sz="0" w:space="0" w:color="auto"/>
                        <w:bottom w:val="none" w:sz="0" w:space="0" w:color="auto"/>
                        <w:right w:val="none" w:sz="0" w:space="0" w:color="auto"/>
                      </w:divBdr>
                      <w:divsChild>
                        <w:div w:id="14640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25875">
      <w:bodyDiv w:val="1"/>
      <w:marLeft w:val="0"/>
      <w:marRight w:val="0"/>
      <w:marTop w:val="0"/>
      <w:marBottom w:val="0"/>
      <w:divBdr>
        <w:top w:val="none" w:sz="0" w:space="0" w:color="auto"/>
        <w:left w:val="none" w:sz="0" w:space="0" w:color="auto"/>
        <w:bottom w:val="none" w:sz="0" w:space="0" w:color="auto"/>
        <w:right w:val="none" w:sz="0" w:space="0" w:color="auto"/>
      </w:divBdr>
      <w:divsChild>
        <w:div w:id="411120057">
          <w:marLeft w:val="0"/>
          <w:marRight w:val="0"/>
          <w:marTop w:val="0"/>
          <w:marBottom w:val="0"/>
          <w:divBdr>
            <w:top w:val="none" w:sz="0" w:space="0" w:color="auto"/>
            <w:left w:val="none" w:sz="0" w:space="0" w:color="auto"/>
            <w:bottom w:val="none" w:sz="0" w:space="0" w:color="auto"/>
            <w:right w:val="none" w:sz="0" w:space="0" w:color="auto"/>
          </w:divBdr>
          <w:divsChild>
            <w:div w:id="72897519">
              <w:marLeft w:val="0"/>
              <w:marRight w:val="0"/>
              <w:marTop w:val="0"/>
              <w:marBottom w:val="0"/>
              <w:divBdr>
                <w:top w:val="none" w:sz="0" w:space="0" w:color="auto"/>
                <w:left w:val="none" w:sz="0" w:space="0" w:color="auto"/>
                <w:bottom w:val="none" w:sz="0" w:space="0" w:color="auto"/>
                <w:right w:val="none" w:sz="0" w:space="0" w:color="auto"/>
              </w:divBdr>
              <w:divsChild>
                <w:div w:id="15124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5908">
          <w:marLeft w:val="0"/>
          <w:marRight w:val="0"/>
          <w:marTop w:val="0"/>
          <w:marBottom w:val="0"/>
          <w:divBdr>
            <w:top w:val="single" w:sz="6" w:space="0" w:color="FFFFFF"/>
            <w:left w:val="none" w:sz="0" w:space="0" w:color="auto"/>
            <w:bottom w:val="none" w:sz="0" w:space="0" w:color="auto"/>
            <w:right w:val="none" w:sz="0" w:space="0" w:color="auto"/>
          </w:divBdr>
          <w:divsChild>
            <w:div w:id="565847880">
              <w:marLeft w:val="0"/>
              <w:marRight w:val="0"/>
              <w:marTop w:val="0"/>
              <w:marBottom w:val="0"/>
              <w:divBdr>
                <w:top w:val="none" w:sz="0" w:space="0" w:color="auto"/>
                <w:left w:val="none" w:sz="0" w:space="0" w:color="auto"/>
                <w:bottom w:val="none" w:sz="0" w:space="0" w:color="auto"/>
                <w:right w:val="none" w:sz="0" w:space="0" w:color="auto"/>
              </w:divBdr>
            </w:div>
          </w:divsChild>
        </w:div>
        <w:div w:id="1797219635">
          <w:marLeft w:val="0"/>
          <w:marRight w:val="0"/>
          <w:marTop w:val="0"/>
          <w:marBottom w:val="0"/>
          <w:divBdr>
            <w:top w:val="none" w:sz="0" w:space="0" w:color="auto"/>
            <w:left w:val="none" w:sz="0" w:space="0" w:color="auto"/>
            <w:bottom w:val="none" w:sz="0" w:space="0" w:color="auto"/>
            <w:right w:val="none" w:sz="0" w:space="0" w:color="auto"/>
          </w:divBdr>
          <w:divsChild>
            <w:div w:id="1482886228">
              <w:marLeft w:val="0"/>
              <w:marRight w:val="0"/>
              <w:marTop w:val="0"/>
              <w:marBottom w:val="0"/>
              <w:divBdr>
                <w:top w:val="none" w:sz="0" w:space="0" w:color="auto"/>
                <w:left w:val="none" w:sz="0" w:space="0" w:color="auto"/>
                <w:bottom w:val="none" w:sz="0" w:space="0" w:color="auto"/>
                <w:right w:val="none" w:sz="0" w:space="0" w:color="auto"/>
              </w:divBdr>
              <w:divsChild>
                <w:div w:id="77606751">
                  <w:marLeft w:val="0"/>
                  <w:marRight w:val="0"/>
                  <w:marTop w:val="0"/>
                  <w:marBottom w:val="0"/>
                  <w:divBdr>
                    <w:top w:val="none" w:sz="0" w:space="0" w:color="auto"/>
                    <w:left w:val="none" w:sz="0" w:space="0" w:color="auto"/>
                    <w:bottom w:val="none" w:sz="0" w:space="0" w:color="auto"/>
                    <w:right w:val="none" w:sz="0" w:space="0" w:color="auto"/>
                  </w:divBdr>
                  <w:divsChild>
                    <w:div w:id="1023939312">
                      <w:marLeft w:val="825"/>
                      <w:marRight w:val="0"/>
                      <w:marTop w:val="0"/>
                      <w:marBottom w:val="0"/>
                      <w:divBdr>
                        <w:top w:val="none" w:sz="0" w:space="0" w:color="auto"/>
                        <w:left w:val="none" w:sz="0" w:space="0" w:color="auto"/>
                        <w:bottom w:val="none" w:sz="0" w:space="0" w:color="auto"/>
                        <w:right w:val="none" w:sz="0" w:space="0" w:color="auto"/>
                      </w:divBdr>
                      <w:divsChild>
                        <w:div w:id="3242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14">
                  <w:marLeft w:val="0"/>
                  <w:marRight w:val="0"/>
                  <w:marTop w:val="0"/>
                  <w:marBottom w:val="0"/>
                  <w:divBdr>
                    <w:top w:val="none" w:sz="0" w:space="0" w:color="auto"/>
                    <w:left w:val="none" w:sz="0" w:space="0" w:color="auto"/>
                    <w:bottom w:val="none" w:sz="0" w:space="0" w:color="auto"/>
                    <w:right w:val="none" w:sz="0" w:space="0" w:color="auto"/>
                  </w:divBdr>
                  <w:divsChild>
                    <w:div w:id="94787873">
                      <w:marLeft w:val="0"/>
                      <w:marRight w:val="0"/>
                      <w:marTop w:val="0"/>
                      <w:marBottom w:val="0"/>
                      <w:divBdr>
                        <w:top w:val="none" w:sz="0" w:space="0" w:color="auto"/>
                        <w:left w:val="none" w:sz="0" w:space="0" w:color="auto"/>
                        <w:bottom w:val="none" w:sz="0" w:space="0" w:color="auto"/>
                        <w:right w:val="none" w:sz="0" w:space="0" w:color="auto"/>
                      </w:divBdr>
                      <w:divsChild>
                        <w:div w:id="1971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8726">
              <w:marLeft w:val="0"/>
              <w:marRight w:val="0"/>
              <w:marTop w:val="0"/>
              <w:marBottom w:val="0"/>
              <w:divBdr>
                <w:top w:val="none" w:sz="0" w:space="0" w:color="auto"/>
                <w:left w:val="none" w:sz="0" w:space="0" w:color="auto"/>
                <w:bottom w:val="none" w:sz="0" w:space="0" w:color="auto"/>
                <w:right w:val="none" w:sz="0" w:space="0" w:color="auto"/>
              </w:divBdr>
              <w:divsChild>
                <w:div w:id="1801721701">
                  <w:marLeft w:val="0"/>
                  <w:marRight w:val="0"/>
                  <w:marTop w:val="0"/>
                  <w:marBottom w:val="0"/>
                  <w:divBdr>
                    <w:top w:val="none" w:sz="0" w:space="0" w:color="auto"/>
                    <w:left w:val="none" w:sz="0" w:space="0" w:color="auto"/>
                    <w:bottom w:val="none" w:sz="0" w:space="0" w:color="auto"/>
                    <w:right w:val="none" w:sz="0" w:space="0" w:color="auto"/>
                  </w:divBdr>
                  <w:divsChild>
                    <w:div w:id="1330517660">
                      <w:marLeft w:val="825"/>
                      <w:marRight w:val="0"/>
                      <w:marTop w:val="0"/>
                      <w:marBottom w:val="0"/>
                      <w:divBdr>
                        <w:top w:val="none" w:sz="0" w:space="0" w:color="auto"/>
                        <w:left w:val="none" w:sz="0" w:space="0" w:color="auto"/>
                        <w:bottom w:val="none" w:sz="0" w:space="0" w:color="auto"/>
                        <w:right w:val="none" w:sz="0" w:space="0" w:color="auto"/>
                      </w:divBdr>
                      <w:divsChild>
                        <w:div w:id="20371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4">
                  <w:marLeft w:val="0"/>
                  <w:marRight w:val="0"/>
                  <w:marTop w:val="0"/>
                  <w:marBottom w:val="0"/>
                  <w:divBdr>
                    <w:top w:val="none" w:sz="0" w:space="0" w:color="auto"/>
                    <w:left w:val="none" w:sz="0" w:space="0" w:color="auto"/>
                    <w:bottom w:val="none" w:sz="0" w:space="0" w:color="auto"/>
                    <w:right w:val="none" w:sz="0" w:space="0" w:color="auto"/>
                  </w:divBdr>
                  <w:divsChild>
                    <w:div w:id="1328553042">
                      <w:marLeft w:val="0"/>
                      <w:marRight w:val="0"/>
                      <w:marTop w:val="0"/>
                      <w:marBottom w:val="0"/>
                      <w:divBdr>
                        <w:top w:val="none" w:sz="0" w:space="0" w:color="auto"/>
                        <w:left w:val="none" w:sz="0" w:space="0" w:color="auto"/>
                        <w:bottom w:val="none" w:sz="0" w:space="0" w:color="auto"/>
                        <w:right w:val="none" w:sz="0" w:space="0" w:color="auto"/>
                      </w:divBdr>
                      <w:divsChild>
                        <w:div w:id="3695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566586">
      <w:bodyDiv w:val="1"/>
      <w:marLeft w:val="0"/>
      <w:marRight w:val="0"/>
      <w:marTop w:val="0"/>
      <w:marBottom w:val="0"/>
      <w:divBdr>
        <w:top w:val="none" w:sz="0" w:space="0" w:color="auto"/>
        <w:left w:val="none" w:sz="0" w:space="0" w:color="auto"/>
        <w:bottom w:val="none" w:sz="0" w:space="0" w:color="auto"/>
        <w:right w:val="none" w:sz="0" w:space="0" w:color="auto"/>
      </w:divBdr>
      <w:divsChild>
        <w:div w:id="1627076539">
          <w:marLeft w:val="0"/>
          <w:marRight w:val="0"/>
          <w:marTop w:val="0"/>
          <w:marBottom w:val="0"/>
          <w:divBdr>
            <w:top w:val="none" w:sz="0" w:space="0" w:color="auto"/>
            <w:left w:val="none" w:sz="0" w:space="0" w:color="auto"/>
            <w:bottom w:val="none" w:sz="0" w:space="0" w:color="auto"/>
            <w:right w:val="none" w:sz="0" w:space="0" w:color="auto"/>
          </w:divBdr>
          <w:divsChild>
            <w:div w:id="1511682335">
              <w:marLeft w:val="0"/>
              <w:marRight w:val="0"/>
              <w:marTop w:val="0"/>
              <w:marBottom w:val="0"/>
              <w:divBdr>
                <w:top w:val="none" w:sz="0" w:space="0" w:color="auto"/>
                <w:left w:val="none" w:sz="0" w:space="0" w:color="auto"/>
                <w:bottom w:val="none" w:sz="0" w:space="0" w:color="auto"/>
                <w:right w:val="none" w:sz="0" w:space="0" w:color="auto"/>
              </w:divBdr>
            </w:div>
          </w:divsChild>
        </w:div>
        <w:div w:id="1482888109">
          <w:marLeft w:val="0"/>
          <w:marRight w:val="0"/>
          <w:marTop w:val="0"/>
          <w:marBottom w:val="0"/>
          <w:divBdr>
            <w:top w:val="single" w:sz="6" w:space="0" w:color="FFFFFF"/>
            <w:left w:val="none" w:sz="0" w:space="0" w:color="auto"/>
            <w:bottom w:val="none" w:sz="0" w:space="0" w:color="auto"/>
            <w:right w:val="none" w:sz="0" w:space="0" w:color="auto"/>
          </w:divBdr>
          <w:divsChild>
            <w:div w:id="266426196">
              <w:marLeft w:val="0"/>
              <w:marRight w:val="0"/>
              <w:marTop w:val="0"/>
              <w:marBottom w:val="0"/>
              <w:divBdr>
                <w:top w:val="none" w:sz="0" w:space="0" w:color="auto"/>
                <w:left w:val="none" w:sz="0" w:space="0" w:color="auto"/>
                <w:bottom w:val="none" w:sz="0" w:space="0" w:color="auto"/>
                <w:right w:val="none" w:sz="0" w:space="0" w:color="auto"/>
              </w:divBdr>
            </w:div>
          </w:divsChild>
        </w:div>
        <w:div w:id="1698657855">
          <w:marLeft w:val="0"/>
          <w:marRight w:val="0"/>
          <w:marTop w:val="0"/>
          <w:marBottom w:val="0"/>
          <w:divBdr>
            <w:top w:val="none" w:sz="0" w:space="0" w:color="auto"/>
            <w:left w:val="none" w:sz="0" w:space="0" w:color="auto"/>
            <w:bottom w:val="none" w:sz="0" w:space="0" w:color="auto"/>
            <w:right w:val="none" w:sz="0" w:space="0" w:color="auto"/>
          </w:divBdr>
          <w:divsChild>
            <w:div w:id="6524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833">
      <w:bodyDiv w:val="1"/>
      <w:marLeft w:val="0"/>
      <w:marRight w:val="0"/>
      <w:marTop w:val="0"/>
      <w:marBottom w:val="0"/>
      <w:divBdr>
        <w:top w:val="none" w:sz="0" w:space="0" w:color="auto"/>
        <w:left w:val="none" w:sz="0" w:space="0" w:color="auto"/>
        <w:bottom w:val="none" w:sz="0" w:space="0" w:color="auto"/>
        <w:right w:val="none" w:sz="0" w:space="0" w:color="auto"/>
      </w:divBdr>
      <w:divsChild>
        <w:div w:id="1400136022">
          <w:marLeft w:val="0"/>
          <w:marRight w:val="0"/>
          <w:marTop w:val="0"/>
          <w:marBottom w:val="0"/>
          <w:divBdr>
            <w:top w:val="none" w:sz="0" w:space="0" w:color="auto"/>
            <w:left w:val="none" w:sz="0" w:space="0" w:color="auto"/>
            <w:bottom w:val="none" w:sz="0" w:space="0" w:color="auto"/>
            <w:right w:val="none" w:sz="0" w:space="0" w:color="auto"/>
          </w:divBdr>
          <w:divsChild>
            <w:div w:id="1215048222">
              <w:marLeft w:val="0"/>
              <w:marRight w:val="0"/>
              <w:marTop w:val="0"/>
              <w:marBottom w:val="0"/>
              <w:divBdr>
                <w:top w:val="none" w:sz="0" w:space="0" w:color="auto"/>
                <w:left w:val="none" w:sz="0" w:space="0" w:color="auto"/>
                <w:bottom w:val="none" w:sz="0" w:space="0" w:color="auto"/>
                <w:right w:val="none" w:sz="0" w:space="0" w:color="auto"/>
              </w:divBdr>
              <w:divsChild>
                <w:div w:id="1157110030">
                  <w:marLeft w:val="0"/>
                  <w:marRight w:val="0"/>
                  <w:marTop w:val="0"/>
                  <w:marBottom w:val="0"/>
                  <w:divBdr>
                    <w:top w:val="none" w:sz="0" w:space="0" w:color="auto"/>
                    <w:left w:val="none" w:sz="0" w:space="0" w:color="auto"/>
                    <w:bottom w:val="none" w:sz="0" w:space="0" w:color="auto"/>
                    <w:right w:val="none" w:sz="0" w:space="0" w:color="auto"/>
                  </w:divBdr>
                </w:div>
                <w:div w:id="1168524495">
                  <w:marLeft w:val="0"/>
                  <w:marRight w:val="0"/>
                  <w:marTop w:val="0"/>
                  <w:marBottom w:val="0"/>
                  <w:divBdr>
                    <w:top w:val="none" w:sz="0" w:space="0" w:color="auto"/>
                    <w:left w:val="none" w:sz="0" w:space="0" w:color="auto"/>
                    <w:bottom w:val="none" w:sz="0" w:space="0" w:color="auto"/>
                    <w:right w:val="none" w:sz="0" w:space="0" w:color="auto"/>
                  </w:divBdr>
                </w:div>
                <w:div w:id="16124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2150">
          <w:marLeft w:val="0"/>
          <w:marRight w:val="0"/>
          <w:marTop w:val="0"/>
          <w:marBottom w:val="0"/>
          <w:divBdr>
            <w:top w:val="single" w:sz="6" w:space="0" w:color="FFFFFF"/>
            <w:left w:val="none" w:sz="0" w:space="0" w:color="auto"/>
            <w:bottom w:val="none" w:sz="0" w:space="0" w:color="auto"/>
            <w:right w:val="none" w:sz="0" w:space="0" w:color="auto"/>
          </w:divBdr>
          <w:divsChild>
            <w:div w:id="851069628">
              <w:marLeft w:val="0"/>
              <w:marRight w:val="0"/>
              <w:marTop w:val="0"/>
              <w:marBottom w:val="0"/>
              <w:divBdr>
                <w:top w:val="none" w:sz="0" w:space="0" w:color="auto"/>
                <w:left w:val="none" w:sz="0" w:space="0" w:color="auto"/>
                <w:bottom w:val="none" w:sz="0" w:space="0" w:color="auto"/>
                <w:right w:val="none" w:sz="0" w:space="0" w:color="auto"/>
              </w:divBdr>
            </w:div>
          </w:divsChild>
        </w:div>
        <w:div w:id="429811589">
          <w:marLeft w:val="0"/>
          <w:marRight w:val="0"/>
          <w:marTop w:val="0"/>
          <w:marBottom w:val="0"/>
          <w:divBdr>
            <w:top w:val="none" w:sz="0" w:space="0" w:color="auto"/>
            <w:left w:val="none" w:sz="0" w:space="0" w:color="auto"/>
            <w:bottom w:val="none" w:sz="0" w:space="0" w:color="auto"/>
            <w:right w:val="none" w:sz="0" w:space="0" w:color="auto"/>
          </w:divBdr>
          <w:divsChild>
            <w:div w:id="1102988753">
              <w:marLeft w:val="0"/>
              <w:marRight w:val="0"/>
              <w:marTop w:val="0"/>
              <w:marBottom w:val="0"/>
              <w:divBdr>
                <w:top w:val="none" w:sz="0" w:space="0" w:color="auto"/>
                <w:left w:val="none" w:sz="0" w:space="0" w:color="auto"/>
                <w:bottom w:val="none" w:sz="0" w:space="0" w:color="auto"/>
                <w:right w:val="none" w:sz="0" w:space="0" w:color="auto"/>
              </w:divBdr>
              <w:divsChild>
                <w:div w:id="341784393">
                  <w:marLeft w:val="0"/>
                  <w:marRight w:val="0"/>
                  <w:marTop w:val="0"/>
                  <w:marBottom w:val="0"/>
                  <w:divBdr>
                    <w:top w:val="none" w:sz="0" w:space="0" w:color="auto"/>
                    <w:left w:val="none" w:sz="0" w:space="0" w:color="auto"/>
                    <w:bottom w:val="none" w:sz="0" w:space="0" w:color="auto"/>
                    <w:right w:val="none" w:sz="0" w:space="0" w:color="auto"/>
                  </w:divBdr>
                  <w:divsChild>
                    <w:div w:id="1423643923">
                      <w:marLeft w:val="825"/>
                      <w:marRight w:val="0"/>
                      <w:marTop w:val="0"/>
                      <w:marBottom w:val="0"/>
                      <w:divBdr>
                        <w:top w:val="none" w:sz="0" w:space="0" w:color="auto"/>
                        <w:left w:val="none" w:sz="0" w:space="0" w:color="auto"/>
                        <w:bottom w:val="none" w:sz="0" w:space="0" w:color="auto"/>
                        <w:right w:val="none" w:sz="0" w:space="0" w:color="auto"/>
                      </w:divBdr>
                      <w:divsChild>
                        <w:div w:id="18527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155">
                  <w:marLeft w:val="0"/>
                  <w:marRight w:val="0"/>
                  <w:marTop w:val="0"/>
                  <w:marBottom w:val="0"/>
                  <w:divBdr>
                    <w:top w:val="none" w:sz="0" w:space="0" w:color="auto"/>
                    <w:left w:val="none" w:sz="0" w:space="0" w:color="auto"/>
                    <w:bottom w:val="none" w:sz="0" w:space="0" w:color="auto"/>
                    <w:right w:val="none" w:sz="0" w:space="0" w:color="auto"/>
                  </w:divBdr>
                  <w:divsChild>
                    <w:div w:id="2011370065">
                      <w:marLeft w:val="0"/>
                      <w:marRight w:val="0"/>
                      <w:marTop w:val="0"/>
                      <w:marBottom w:val="0"/>
                      <w:divBdr>
                        <w:top w:val="none" w:sz="0" w:space="0" w:color="auto"/>
                        <w:left w:val="none" w:sz="0" w:space="0" w:color="auto"/>
                        <w:bottom w:val="none" w:sz="0" w:space="0" w:color="auto"/>
                        <w:right w:val="none" w:sz="0" w:space="0" w:color="auto"/>
                      </w:divBdr>
                      <w:divsChild>
                        <w:div w:id="376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6928">
              <w:marLeft w:val="0"/>
              <w:marRight w:val="0"/>
              <w:marTop w:val="0"/>
              <w:marBottom w:val="0"/>
              <w:divBdr>
                <w:top w:val="none" w:sz="0" w:space="0" w:color="auto"/>
                <w:left w:val="none" w:sz="0" w:space="0" w:color="auto"/>
                <w:bottom w:val="none" w:sz="0" w:space="0" w:color="auto"/>
                <w:right w:val="none" w:sz="0" w:space="0" w:color="auto"/>
              </w:divBdr>
              <w:divsChild>
                <w:div w:id="1368142227">
                  <w:marLeft w:val="0"/>
                  <w:marRight w:val="0"/>
                  <w:marTop w:val="0"/>
                  <w:marBottom w:val="0"/>
                  <w:divBdr>
                    <w:top w:val="none" w:sz="0" w:space="0" w:color="auto"/>
                    <w:left w:val="none" w:sz="0" w:space="0" w:color="auto"/>
                    <w:bottom w:val="none" w:sz="0" w:space="0" w:color="auto"/>
                    <w:right w:val="none" w:sz="0" w:space="0" w:color="auto"/>
                  </w:divBdr>
                  <w:divsChild>
                    <w:div w:id="736050816">
                      <w:marLeft w:val="825"/>
                      <w:marRight w:val="0"/>
                      <w:marTop w:val="0"/>
                      <w:marBottom w:val="0"/>
                      <w:divBdr>
                        <w:top w:val="none" w:sz="0" w:space="0" w:color="auto"/>
                        <w:left w:val="none" w:sz="0" w:space="0" w:color="auto"/>
                        <w:bottom w:val="none" w:sz="0" w:space="0" w:color="auto"/>
                        <w:right w:val="none" w:sz="0" w:space="0" w:color="auto"/>
                      </w:divBdr>
                      <w:divsChild>
                        <w:div w:id="16507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945">
                  <w:marLeft w:val="0"/>
                  <w:marRight w:val="0"/>
                  <w:marTop w:val="0"/>
                  <w:marBottom w:val="0"/>
                  <w:divBdr>
                    <w:top w:val="none" w:sz="0" w:space="0" w:color="auto"/>
                    <w:left w:val="none" w:sz="0" w:space="0" w:color="auto"/>
                    <w:bottom w:val="none" w:sz="0" w:space="0" w:color="auto"/>
                    <w:right w:val="none" w:sz="0" w:space="0" w:color="auto"/>
                  </w:divBdr>
                  <w:divsChild>
                    <w:div w:id="1235042557">
                      <w:marLeft w:val="0"/>
                      <w:marRight w:val="0"/>
                      <w:marTop w:val="0"/>
                      <w:marBottom w:val="0"/>
                      <w:divBdr>
                        <w:top w:val="none" w:sz="0" w:space="0" w:color="auto"/>
                        <w:left w:val="none" w:sz="0" w:space="0" w:color="auto"/>
                        <w:bottom w:val="none" w:sz="0" w:space="0" w:color="auto"/>
                        <w:right w:val="none" w:sz="0" w:space="0" w:color="auto"/>
                      </w:divBdr>
                      <w:divsChild>
                        <w:div w:id="18890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198">
              <w:marLeft w:val="0"/>
              <w:marRight w:val="0"/>
              <w:marTop w:val="0"/>
              <w:marBottom w:val="0"/>
              <w:divBdr>
                <w:top w:val="none" w:sz="0" w:space="0" w:color="auto"/>
                <w:left w:val="none" w:sz="0" w:space="0" w:color="auto"/>
                <w:bottom w:val="none" w:sz="0" w:space="0" w:color="auto"/>
                <w:right w:val="none" w:sz="0" w:space="0" w:color="auto"/>
              </w:divBdr>
              <w:divsChild>
                <w:div w:id="149297947">
                  <w:marLeft w:val="0"/>
                  <w:marRight w:val="0"/>
                  <w:marTop w:val="0"/>
                  <w:marBottom w:val="0"/>
                  <w:divBdr>
                    <w:top w:val="none" w:sz="0" w:space="0" w:color="auto"/>
                    <w:left w:val="none" w:sz="0" w:space="0" w:color="auto"/>
                    <w:bottom w:val="none" w:sz="0" w:space="0" w:color="auto"/>
                    <w:right w:val="none" w:sz="0" w:space="0" w:color="auto"/>
                  </w:divBdr>
                  <w:divsChild>
                    <w:div w:id="759377390">
                      <w:marLeft w:val="825"/>
                      <w:marRight w:val="0"/>
                      <w:marTop w:val="0"/>
                      <w:marBottom w:val="0"/>
                      <w:divBdr>
                        <w:top w:val="none" w:sz="0" w:space="0" w:color="auto"/>
                        <w:left w:val="none" w:sz="0" w:space="0" w:color="auto"/>
                        <w:bottom w:val="none" w:sz="0" w:space="0" w:color="auto"/>
                        <w:right w:val="none" w:sz="0" w:space="0" w:color="auto"/>
                      </w:divBdr>
                      <w:divsChild>
                        <w:div w:id="14141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2630">
                  <w:marLeft w:val="0"/>
                  <w:marRight w:val="0"/>
                  <w:marTop w:val="0"/>
                  <w:marBottom w:val="0"/>
                  <w:divBdr>
                    <w:top w:val="none" w:sz="0" w:space="0" w:color="auto"/>
                    <w:left w:val="none" w:sz="0" w:space="0" w:color="auto"/>
                    <w:bottom w:val="none" w:sz="0" w:space="0" w:color="auto"/>
                    <w:right w:val="none" w:sz="0" w:space="0" w:color="auto"/>
                  </w:divBdr>
                  <w:divsChild>
                    <w:div w:id="1355572635">
                      <w:marLeft w:val="0"/>
                      <w:marRight w:val="0"/>
                      <w:marTop w:val="0"/>
                      <w:marBottom w:val="0"/>
                      <w:divBdr>
                        <w:top w:val="none" w:sz="0" w:space="0" w:color="auto"/>
                        <w:left w:val="none" w:sz="0" w:space="0" w:color="auto"/>
                        <w:bottom w:val="none" w:sz="0" w:space="0" w:color="auto"/>
                        <w:right w:val="none" w:sz="0" w:space="0" w:color="auto"/>
                      </w:divBdr>
                      <w:divsChild>
                        <w:div w:id="18696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79042">
              <w:marLeft w:val="0"/>
              <w:marRight w:val="0"/>
              <w:marTop w:val="0"/>
              <w:marBottom w:val="0"/>
              <w:divBdr>
                <w:top w:val="none" w:sz="0" w:space="0" w:color="auto"/>
                <w:left w:val="none" w:sz="0" w:space="0" w:color="auto"/>
                <w:bottom w:val="none" w:sz="0" w:space="0" w:color="auto"/>
                <w:right w:val="none" w:sz="0" w:space="0" w:color="auto"/>
              </w:divBdr>
              <w:divsChild>
                <w:div w:id="1525749976">
                  <w:marLeft w:val="0"/>
                  <w:marRight w:val="0"/>
                  <w:marTop w:val="0"/>
                  <w:marBottom w:val="0"/>
                  <w:divBdr>
                    <w:top w:val="none" w:sz="0" w:space="0" w:color="auto"/>
                    <w:left w:val="none" w:sz="0" w:space="0" w:color="auto"/>
                    <w:bottom w:val="none" w:sz="0" w:space="0" w:color="auto"/>
                    <w:right w:val="none" w:sz="0" w:space="0" w:color="auto"/>
                  </w:divBdr>
                  <w:divsChild>
                    <w:div w:id="369646320">
                      <w:marLeft w:val="825"/>
                      <w:marRight w:val="0"/>
                      <w:marTop w:val="0"/>
                      <w:marBottom w:val="0"/>
                      <w:divBdr>
                        <w:top w:val="none" w:sz="0" w:space="0" w:color="auto"/>
                        <w:left w:val="none" w:sz="0" w:space="0" w:color="auto"/>
                        <w:bottom w:val="none" w:sz="0" w:space="0" w:color="auto"/>
                        <w:right w:val="none" w:sz="0" w:space="0" w:color="auto"/>
                      </w:divBdr>
                      <w:divsChild>
                        <w:div w:id="7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4407">
                  <w:marLeft w:val="0"/>
                  <w:marRight w:val="0"/>
                  <w:marTop w:val="0"/>
                  <w:marBottom w:val="0"/>
                  <w:divBdr>
                    <w:top w:val="none" w:sz="0" w:space="0" w:color="auto"/>
                    <w:left w:val="none" w:sz="0" w:space="0" w:color="auto"/>
                    <w:bottom w:val="none" w:sz="0" w:space="0" w:color="auto"/>
                    <w:right w:val="none" w:sz="0" w:space="0" w:color="auto"/>
                  </w:divBdr>
                  <w:divsChild>
                    <w:div w:id="1911189241">
                      <w:marLeft w:val="0"/>
                      <w:marRight w:val="0"/>
                      <w:marTop w:val="0"/>
                      <w:marBottom w:val="0"/>
                      <w:divBdr>
                        <w:top w:val="none" w:sz="0" w:space="0" w:color="auto"/>
                        <w:left w:val="none" w:sz="0" w:space="0" w:color="auto"/>
                        <w:bottom w:val="none" w:sz="0" w:space="0" w:color="auto"/>
                        <w:right w:val="none" w:sz="0" w:space="0" w:color="auto"/>
                      </w:divBdr>
                      <w:divsChild>
                        <w:div w:id="6402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905">
              <w:marLeft w:val="0"/>
              <w:marRight w:val="0"/>
              <w:marTop w:val="0"/>
              <w:marBottom w:val="0"/>
              <w:divBdr>
                <w:top w:val="none" w:sz="0" w:space="0" w:color="auto"/>
                <w:left w:val="none" w:sz="0" w:space="0" w:color="auto"/>
                <w:bottom w:val="none" w:sz="0" w:space="0" w:color="auto"/>
                <w:right w:val="none" w:sz="0" w:space="0" w:color="auto"/>
              </w:divBdr>
              <w:divsChild>
                <w:div w:id="2052726325">
                  <w:marLeft w:val="0"/>
                  <w:marRight w:val="0"/>
                  <w:marTop w:val="0"/>
                  <w:marBottom w:val="0"/>
                  <w:divBdr>
                    <w:top w:val="none" w:sz="0" w:space="0" w:color="auto"/>
                    <w:left w:val="none" w:sz="0" w:space="0" w:color="auto"/>
                    <w:bottom w:val="none" w:sz="0" w:space="0" w:color="auto"/>
                    <w:right w:val="none" w:sz="0" w:space="0" w:color="auto"/>
                  </w:divBdr>
                  <w:divsChild>
                    <w:div w:id="1244725341">
                      <w:marLeft w:val="825"/>
                      <w:marRight w:val="0"/>
                      <w:marTop w:val="0"/>
                      <w:marBottom w:val="0"/>
                      <w:divBdr>
                        <w:top w:val="none" w:sz="0" w:space="0" w:color="auto"/>
                        <w:left w:val="none" w:sz="0" w:space="0" w:color="auto"/>
                        <w:bottom w:val="none" w:sz="0" w:space="0" w:color="auto"/>
                        <w:right w:val="none" w:sz="0" w:space="0" w:color="auto"/>
                      </w:divBdr>
                      <w:divsChild>
                        <w:div w:id="12150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531">
                  <w:marLeft w:val="0"/>
                  <w:marRight w:val="0"/>
                  <w:marTop w:val="0"/>
                  <w:marBottom w:val="0"/>
                  <w:divBdr>
                    <w:top w:val="none" w:sz="0" w:space="0" w:color="auto"/>
                    <w:left w:val="none" w:sz="0" w:space="0" w:color="auto"/>
                    <w:bottom w:val="none" w:sz="0" w:space="0" w:color="auto"/>
                    <w:right w:val="none" w:sz="0" w:space="0" w:color="auto"/>
                  </w:divBdr>
                  <w:divsChild>
                    <w:div w:id="623391419">
                      <w:marLeft w:val="0"/>
                      <w:marRight w:val="0"/>
                      <w:marTop w:val="0"/>
                      <w:marBottom w:val="0"/>
                      <w:divBdr>
                        <w:top w:val="none" w:sz="0" w:space="0" w:color="auto"/>
                        <w:left w:val="none" w:sz="0" w:space="0" w:color="auto"/>
                        <w:bottom w:val="none" w:sz="0" w:space="0" w:color="auto"/>
                        <w:right w:val="none" w:sz="0" w:space="0" w:color="auto"/>
                      </w:divBdr>
                      <w:divsChild>
                        <w:div w:id="18873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173558">
      <w:bodyDiv w:val="1"/>
      <w:marLeft w:val="0"/>
      <w:marRight w:val="0"/>
      <w:marTop w:val="0"/>
      <w:marBottom w:val="0"/>
      <w:divBdr>
        <w:top w:val="none" w:sz="0" w:space="0" w:color="auto"/>
        <w:left w:val="none" w:sz="0" w:space="0" w:color="auto"/>
        <w:bottom w:val="none" w:sz="0" w:space="0" w:color="auto"/>
        <w:right w:val="none" w:sz="0" w:space="0" w:color="auto"/>
      </w:divBdr>
      <w:divsChild>
        <w:div w:id="122506375">
          <w:marLeft w:val="0"/>
          <w:marRight w:val="0"/>
          <w:marTop w:val="0"/>
          <w:marBottom w:val="0"/>
          <w:divBdr>
            <w:top w:val="none" w:sz="0" w:space="0" w:color="auto"/>
            <w:left w:val="none" w:sz="0" w:space="0" w:color="auto"/>
            <w:bottom w:val="none" w:sz="0" w:space="0" w:color="auto"/>
            <w:right w:val="none" w:sz="0" w:space="0" w:color="auto"/>
          </w:divBdr>
          <w:divsChild>
            <w:div w:id="814222233">
              <w:marLeft w:val="0"/>
              <w:marRight w:val="0"/>
              <w:marTop w:val="0"/>
              <w:marBottom w:val="0"/>
              <w:divBdr>
                <w:top w:val="none" w:sz="0" w:space="0" w:color="auto"/>
                <w:left w:val="none" w:sz="0" w:space="0" w:color="auto"/>
                <w:bottom w:val="none" w:sz="0" w:space="0" w:color="auto"/>
                <w:right w:val="none" w:sz="0" w:space="0" w:color="auto"/>
              </w:divBdr>
              <w:divsChild>
                <w:div w:id="489373969">
                  <w:marLeft w:val="0"/>
                  <w:marRight w:val="0"/>
                  <w:marTop w:val="0"/>
                  <w:marBottom w:val="0"/>
                  <w:divBdr>
                    <w:top w:val="none" w:sz="0" w:space="0" w:color="auto"/>
                    <w:left w:val="none" w:sz="0" w:space="0" w:color="auto"/>
                    <w:bottom w:val="none" w:sz="0" w:space="0" w:color="auto"/>
                    <w:right w:val="none" w:sz="0" w:space="0" w:color="auto"/>
                  </w:divBdr>
                </w:div>
                <w:div w:id="1334726653">
                  <w:marLeft w:val="0"/>
                  <w:marRight w:val="0"/>
                  <w:marTop w:val="0"/>
                  <w:marBottom w:val="0"/>
                  <w:divBdr>
                    <w:top w:val="none" w:sz="0" w:space="0" w:color="auto"/>
                    <w:left w:val="none" w:sz="0" w:space="0" w:color="auto"/>
                    <w:bottom w:val="none" w:sz="0" w:space="0" w:color="auto"/>
                    <w:right w:val="none" w:sz="0" w:space="0" w:color="auto"/>
                  </w:divBdr>
                </w:div>
                <w:div w:id="762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0141">
          <w:marLeft w:val="0"/>
          <w:marRight w:val="0"/>
          <w:marTop w:val="0"/>
          <w:marBottom w:val="0"/>
          <w:divBdr>
            <w:top w:val="single" w:sz="6" w:space="0" w:color="FFFFFF"/>
            <w:left w:val="none" w:sz="0" w:space="0" w:color="auto"/>
            <w:bottom w:val="none" w:sz="0" w:space="0" w:color="auto"/>
            <w:right w:val="none" w:sz="0" w:space="0" w:color="auto"/>
          </w:divBdr>
          <w:divsChild>
            <w:div w:id="33777451">
              <w:marLeft w:val="0"/>
              <w:marRight w:val="0"/>
              <w:marTop w:val="0"/>
              <w:marBottom w:val="0"/>
              <w:divBdr>
                <w:top w:val="none" w:sz="0" w:space="0" w:color="auto"/>
                <w:left w:val="none" w:sz="0" w:space="0" w:color="auto"/>
                <w:bottom w:val="none" w:sz="0" w:space="0" w:color="auto"/>
                <w:right w:val="none" w:sz="0" w:space="0" w:color="auto"/>
              </w:divBdr>
            </w:div>
          </w:divsChild>
        </w:div>
        <w:div w:id="1033962473">
          <w:marLeft w:val="0"/>
          <w:marRight w:val="0"/>
          <w:marTop w:val="0"/>
          <w:marBottom w:val="0"/>
          <w:divBdr>
            <w:top w:val="none" w:sz="0" w:space="0" w:color="auto"/>
            <w:left w:val="none" w:sz="0" w:space="0" w:color="auto"/>
            <w:bottom w:val="none" w:sz="0" w:space="0" w:color="auto"/>
            <w:right w:val="none" w:sz="0" w:space="0" w:color="auto"/>
          </w:divBdr>
          <w:divsChild>
            <w:div w:id="712537619">
              <w:marLeft w:val="0"/>
              <w:marRight w:val="0"/>
              <w:marTop w:val="0"/>
              <w:marBottom w:val="0"/>
              <w:divBdr>
                <w:top w:val="none" w:sz="0" w:space="0" w:color="auto"/>
                <w:left w:val="none" w:sz="0" w:space="0" w:color="auto"/>
                <w:bottom w:val="none" w:sz="0" w:space="0" w:color="auto"/>
                <w:right w:val="none" w:sz="0" w:space="0" w:color="auto"/>
              </w:divBdr>
              <w:divsChild>
                <w:div w:id="1886023107">
                  <w:marLeft w:val="0"/>
                  <w:marRight w:val="0"/>
                  <w:marTop w:val="0"/>
                  <w:marBottom w:val="0"/>
                  <w:divBdr>
                    <w:top w:val="none" w:sz="0" w:space="0" w:color="auto"/>
                    <w:left w:val="none" w:sz="0" w:space="0" w:color="auto"/>
                    <w:bottom w:val="none" w:sz="0" w:space="0" w:color="auto"/>
                    <w:right w:val="none" w:sz="0" w:space="0" w:color="auto"/>
                  </w:divBdr>
                  <w:divsChild>
                    <w:div w:id="1102997454">
                      <w:marLeft w:val="825"/>
                      <w:marRight w:val="0"/>
                      <w:marTop w:val="0"/>
                      <w:marBottom w:val="0"/>
                      <w:divBdr>
                        <w:top w:val="none" w:sz="0" w:space="0" w:color="auto"/>
                        <w:left w:val="none" w:sz="0" w:space="0" w:color="auto"/>
                        <w:bottom w:val="none" w:sz="0" w:space="0" w:color="auto"/>
                        <w:right w:val="none" w:sz="0" w:space="0" w:color="auto"/>
                      </w:divBdr>
                      <w:divsChild>
                        <w:div w:id="331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1468">
                  <w:marLeft w:val="0"/>
                  <w:marRight w:val="0"/>
                  <w:marTop w:val="0"/>
                  <w:marBottom w:val="0"/>
                  <w:divBdr>
                    <w:top w:val="none" w:sz="0" w:space="0" w:color="auto"/>
                    <w:left w:val="none" w:sz="0" w:space="0" w:color="auto"/>
                    <w:bottom w:val="none" w:sz="0" w:space="0" w:color="auto"/>
                    <w:right w:val="none" w:sz="0" w:space="0" w:color="auto"/>
                  </w:divBdr>
                  <w:divsChild>
                    <w:div w:id="1411385904">
                      <w:marLeft w:val="0"/>
                      <w:marRight w:val="0"/>
                      <w:marTop w:val="0"/>
                      <w:marBottom w:val="0"/>
                      <w:divBdr>
                        <w:top w:val="none" w:sz="0" w:space="0" w:color="auto"/>
                        <w:left w:val="none" w:sz="0" w:space="0" w:color="auto"/>
                        <w:bottom w:val="none" w:sz="0" w:space="0" w:color="auto"/>
                        <w:right w:val="none" w:sz="0" w:space="0" w:color="auto"/>
                      </w:divBdr>
                      <w:divsChild>
                        <w:div w:id="2108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3511">
              <w:marLeft w:val="0"/>
              <w:marRight w:val="0"/>
              <w:marTop w:val="0"/>
              <w:marBottom w:val="0"/>
              <w:divBdr>
                <w:top w:val="none" w:sz="0" w:space="0" w:color="auto"/>
                <w:left w:val="none" w:sz="0" w:space="0" w:color="auto"/>
                <w:bottom w:val="none" w:sz="0" w:space="0" w:color="auto"/>
                <w:right w:val="none" w:sz="0" w:space="0" w:color="auto"/>
              </w:divBdr>
              <w:divsChild>
                <w:div w:id="988167975">
                  <w:marLeft w:val="0"/>
                  <w:marRight w:val="0"/>
                  <w:marTop w:val="0"/>
                  <w:marBottom w:val="0"/>
                  <w:divBdr>
                    <w:top w:val="none" w:sz="0" w:space="0" w:color="auto"/>
                    <w:left w:val="none" w:sz="0" w:space="0" w:color="auto"/>
                    <w:bottom w:val="none" w:sz="0" w:space="0" w:color="auto"/>
                    <w:right w:val="none" w:sz="0" w:space="0" w:color="auto"/>
                  </w:divBdr>
                  <w:divsChild>
                    <w:div w:id="21321432">
                      <w:marLeft w:val="825"/>
                      <w:marRight w:val="0"/>
                      <w:marTop w:val="0"/>
                      <w:marBottom w:val="0"/>
                      <w:divBdr>
                        <w:top w:val="none" w:sz="0" w:space="0" w:color="auto"/>
                        <w:left w:val="none" w:sz="0" w:space="0" w:color="auto"/>
                        <w:bottom w:val="none" w:sz="0" w:space="0" w:color="auto"/>
                        <w:right w:val="none" w:sz="0" w:space="0" w:color="auto"/>
                      </w:divBdr>
                      <w:divsChild>
                        <w:div w:id="16357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867">
                  <w:marLeft w:val="0"/>
                  <w:marRight w:val="0"/>
                  <w:marTop w:val="0"/>
                  <w:marBottom w:val="0"/>
                  <w:divBdr>
                    <w:top w:val="none" w:sz="0" w:space="0" w:color="auto"/>
                    <w:left w:val="none" w:sz="0" w:space="0" w:color="auto"/>
                    <w:bottom w:val="none" w:sz="0" w:space="0" w:color="auto"/>
                    <w:right w:val="none" w:sz="0" w:space="0" w:color="auto"/>
                  </w:divBdr>
                  <w:divsChild>
                    <w:div w:id="2107143076">
                      <w:marLeft w:val="0"/>
                      <w:marRight w:val="0"/>
                      <w:marTop w:val="0"/>
                      <w:marBottom w:val="0"/>
                      <w:divBdr>
                        <w:top w:val="none" w:sz="0" w:space="0" w:color="auto"/>
                        <w:left w:val="none" w:sz="0" w:space="0" w:color="auto"/>
                        <w:bottom w:val="none" w:sz="0" w:space="0" w:color="auto"/>
                        <w:right w:val="none" w:sz="0" w:space="0" w:color="auto"/>
                      </w:divBdr>
                      <w:divsChild>
                        <w:div w:id="16732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67057">
      <w:bodyDiv w:val="1"/>
      <w:marLeft w:val="0"/>
      <w:marRight w:val="0"/>
      <w:marTop w:val="0"/>
      <w:marBottom w:val="0"/>
      <w:divBdr>
        <w:top w:val="none" w:sz="0" w:space="0" w:color="auto"/>
        <w:left w:val="none" w:sz="0" w:space="0" w:color="auto"/>
        <w:bottom w:val="none" w:sz="0" w:space="0" w:color="auto"/>
        <w:right w:val="none" w:sz="0" w:space="0" w:color="auto"/>
      </w:divBdr>
      <w:divsChild>
        <w:div w:id="1377924252">
          <w:marLeft w:val="0"/>
          <w:marRight w:val="0"/>
          <w:marTop w:val="0"/>
          <w:marBottom w:val="0"/>
          <w:divBdr>
            <w:top w:val="none" w:sz="0" w:space="0" w:color="auto"/>
            <w:left w:val="none" w:sz="0" w:space="0" w:color="auto"/>
            <w:bottom w:val="none" w:sz="0" w:space="0" w:color="auto"/>
            <w:right w:val="none" w:sz="0" w:space="0" w:color="auto"/>
          </w:divBdr>
          <w:divsChild>
            <w:div w:id="402222206">
              <w:marLeft w:val="0"/>
              <w:marRight w:val="0"/>
              <w:marTop w:val="0"/>
              <w:marBottom w:val="0"/>
              <w:divBdr>
                <w:top w:val="none" w:sz="0" w:space="0" w:color="auto"/>
                <w:left w:val="none" w:sz="0" w:space="0" w:color="auto"/>
                <w:bottom w:val="none" w:sz="0" w:space="0" w:color="auto"/>
                <w:right w:val="none" w:sz="0" w:space="0" w:color="auto"/>
              </w:divBdr>
            </w:div>
          </w:divsChild>
        </w:div>
        <w:div w:id="826938958">
          <w:marLeft w:val="0"/>
          <w:marRight w:val="0"/>
          <w:marTop w:val="0"/>
          <w:marBottom w:val="0"/>
          <w:divBdr>
            <w:top w:val="single" w:sz="6" w:space="0" w:color="FFFFFF"/>
            <w:left w:val="none" w:sz="0" w:space="0" w:color="auto"/>
            <w:bottom w:val="none" w:sz="0" w:space="0" w:color="auto"/>
            <w:right w:val="none" w:sz="0" w:space="0" w:color="auto"/>
          </w:divBdr>
          <w:divsChild>
            <w:div w:id="715663914">
              <w:marLeft w:val="0"/>
              <w:marRight w:val="0"/>
              <w:marTop w:val="0"/>
              <w:marBottom w:val="0"/>
              <w:divBdr>
                <w:top w:val="none" w:sz="0" w:space="0" w:color="auto"/>
                <w:left w:val="none" w:sz="0" w:space="0" w:color="auto"/>
                <w:bottom w:val="none" w:sz="0" w:space="0" w:color="auto"/>
                <w:right w:val="none" w:sz="0" w:space="0" w:color="auto"/>
              </w:divBdr>
            </w:div>
          </w:divsChild>
        </w:div>
        <w:div w:id="592474807">
          <w:marLeft w:val="0"/>
          <w:marRight w:val="0"/>
          <w:marTop w:val="0"/>
          <w:marBottom w:val="0"/>
          <w:divBdr>
            <w:top w:val="none" w:sz="0" w:space="0" w:color="auto"/>
            <w:left w:val="none" w:sz="0" w:space="0" w:color="auto"/>
            <w:bottom w:val="none" w:sz="0" w:space="0" w:color="auto"/>
            <w:right w:val="none" w:sz="0" w:space="0" w:color="auto"/>
          </w:divBdr>
          <w:divsChild>
            <w:div w:id="478036140">
              <w:marLeft w:val="0"/>
              <w:marRight w:val="0"/>
              <w:marTop w:val="0"/>
              <w:marBottom w:val="0"/>
              <w:divBdr>
                <w:top w:val="none" w:sz="0" w:space="0" w:color="auto"/>
                <w:left w:val="none" w:sz="0" w:space="0" w:color="auto"/>
                <w:bottom w:val="none" w:sz="0" w:space="0" w:color="auto"/>
                <w:right w:val="none" w:sz="0" w:space="0" w:color="auto"/>
              </w:divBdr>
              <w:divsChild>
                <w:div w:id="338703723">
                  <w:marLeft w:val="0"/>
                  <w:marRight w:val="0"/>
                  <w:marTop w:val="0"/>
                  <w:marBottom w:val="0"/>
                  <w:divBdr>
                    <w:top w:val="none" w:sz="0" w:space="0" w:color="auto"/>
                    <w:left w:val="none" w:sz="0" w:space="0" w:color="auto"/>
                    <w:bottom w:val="none" w:sz="0" w:space="0" w:color="auto"/>
                    <w:right w:val="none" w:sz="0" w:space="0" w:color="auto"/>
                  </w:divBdr>
                  <w:divsChild>
                    <w:div w:id="788354051">
                      <w:marLeft w:val="825"/>
                      <w:marRight w:val="0"/>
                      <w:marTop w:val="0"/>
                      <w:marBottom w:val="0"/>
                      <w:divBdr>
                        <w:top w:val="none" w:sz="0" w:space="0" w:color="auto"/>
                        <w:left w:val="none" w:sz="0" w:space="0" w:color="auto"/>
                        <w:bottom w:val="none" w:sz="0" w:space="0" w:color="auto"/>
                        <w:right w:val="none" w:sz="0" w:space="0" w:color="auto"/>
                      </w:divBdr>
                      <w:divsChild>
                        <w:div w:id="1310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174">
                  <w:marLeft w:val="0"/>
                  <w:marRight w:val="0"/>
                  <w:marTop w:val="0"/>
                  <w:marBottom w:val="0"/>
                  <w:divBdr>
                    <w:top w:val="none" w:sz="0" w:space="0" w:color="auto"/>
                    <w:left w:val="none" w:sz="0" w:space="0" w:color="auto"/>
                    <w:bottom w:val="none" w:sz="0" w:space="0" w:color="auto"/>
                    <w:right w:val="none" w:sz="0" w:space="0" w:color="auto"/>
                  </w:divBdr>
                  <w:divsChild>
                    <w:div w:id="1953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9812">
              <w:marLeft w:val="0"/>
              <w:marRight w:val="0"/>
              <w:marTop w:val="0"/>
              <w:marBottom w:val="0"/>
              <w:divBdr>
                <w:top w:val="none" w:sz="0" w:space="0" w:color="auto"/>
                <w:left w:val="none" w:sz="0" w:space="0" w:color="auto"/>
                <w:bottom w:val="none" w:sz="0" w:space="0" w:color="auto"/>
                <w:right w:val="none" w:sz="0" w:space="0" w:color="auto"/>
              </w:divBdr>
              <w:divsChild>
                <w:div w:id="1612322969">
                  <w:marLeft w:val="0"/>
                  <w:marRight w:val="0"/>
                  <w:marTop w:val="0"/>
                  <w:marBottom w:val="0"/>
                  <w:divBdr>
                    <w:top w:val="none" w:sz="0" w:space="0" w:color="auto"/>
                    <w:left w:val="none" w:sz="0" w:space="0" w:color="auto"/>
                    <w:bottom w:val="none" w:sz="0" w:space="0" w:color="auto"/>
                    <w:right w:val="none" w:sz="0" w:space="0" w:color="auto"/>
                  </w:divBdr>
                  <w:divsChild>
                    <w:div w:id="2117674813">
                      <w:marLeft w:val="825"/>
                      <w:marRight w:val="0"/>
                      <w:marTop w:val="0"/>
                      <w:marBottom w:val="0"/>
                      <w:divBdr>
                        <w:top w:val="none" w:sz="0" w:space="0" w:color="auto"/>
                        <w:left w:val="none" w:sz="0" w:space="0" w:color="auto"/>
                        <w:bottom w:val="none" w:sz="0" w:space="0" w:color="auto"/>
                        <w:right w:val="none" w:sz="0" w:space="0" w:color="auto"/>
                      </w:divBdr>
                      <w:divsChild>
                        <w:div w:id="5076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2561">
                  <w:marLeft w:val="0"/>
                  <w:marRight w:val="0"/>
                  <w:marTop w:val="0"/>
                  <w:marBottom w:val="0"/>
                  <w:divBdr>
                    <w:top w:val="none" w:sz="0" w:space="0" w:color="auto"/>
                    <w:left w:val="none" w:sz="0" w:space="0" w:color="auto"/>
                    <w:bottom w:val="none" w:sz="0" w:space="0" w:color="auto"/>
                    <w:right w:val="none" w:sz="0" w:space="0" w:color="auto"/>
                  </w:divBdr>
                  <w:divsChild>
                    <w:div w:id="10616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8541">
              <w:marLeft w:val="0"/>
              <w:marRight w:val="0"/>
              <w:marTop w:val="0"/>
              <w:marBottom w:val="0"/>
              <w:divBdr>
                <w:top w:val="none" w:sz="0" w:space="0" w:color="auto"/>
                <w:left w:val="none" w:sz="0" w:space="0" w:color="auto"/>
                <w:bottom w:val="none" w:sz="0" w:space="0" w:color="auto"/>
                <w:right w:val="none" w:sz="0" w:space="0" w:color="auto"/>
              </w:divBdr>
              <w:divsChild>
                <w:div w:id="702441191">
                  <w:marLeft w:val="0"/>
                  <w:marRight w:val="0"/>
                  <w:marTop w:val="0"/>
                  <w:marBottom w:val="0"/>
                  <w:divBdr>
                    <w:top w:val="none" w:sz="0" w:space="0" w:color="auto"/>
                    <w:left w:val="none" w:sz="0" w:space="0" w:color="auto"/>
                    <w:bottom w:val="none" w:sz="0" w:space="0" w:color="auto"/>
                    <w:right w:val="none" w:sz="0" w:space="0" w:color="auto"/>
                  </w:divBdr>
                  <w:divsChild>
                    <w:div w:id="911043276">
                      <w:marLeft w:val="825"/>
                      <w:marRight w:val="0"/>
                      <w:marTop w:val="0"/>
                      <w:marBottom w:val="0"/>
                      <w:divBdr>
                        <w:top w:val="none" w:sz="0" w:space="0" w:color="auto"/>
                        <w:left w:val="none" w:sz="0" w:space="0" w:color="auto"/>
                        <w:bottom w:val="none" w:sz="0" w:space="0" w:color="auto"/>
                        <w:right w:val="none" w:sz="0" w:space="0" w:color="auto"/>
                      </w:divBdr>
                      <w:divsChild>
                        <w:div w:id="18124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6802">
                  <w:marLeft w:val="0"/>
                  <w:marRight w:val="0"/>
                  <w:marTop w:val="0"/>
                  <w:marBottom w:val="0"/>
                  <w:divBdr>
                    <w:top w:val="none" w:sz="0" w:space="0" w:color="auto"/>
                    <w:left w:val="none" w:sz="0" w:space="0" w:color="auto"/>
                    <w:bottom w:val="none" w:sz="0" w:space="0" w:color="auto"/>
                    <w:right w:val="none" w:sz="0" w:space="0" w:color="auto"/>
                  </w:divBdr>
                  <w:divsChild>
                    <w:div w:id="12214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827">
      <w:bodyDiv w:val="1"/>
      <w:marLeft w:val="0"/>
      <w:marRight w:val="0"/>
      <w:marTop w:val="0"/>
      <w:marBottom w:val="0"/>
      <w:divBdr>
        <w:top w:val="none" w:sz="0" w:space="0" w:color="auto"/>
        <w:left w:val="none" w:sz="0" w:space="0" w:color="auto"/>
        <w:bottom w:val="none" w:sz="0" w:space="0" w:color="auto"/>
        <w:right w:val="none" w:sz="0" w:space="0" w:color="auto"/>
      </w:divBdr>
      <w:divsChild>
        <w:div w:id="1569340283">
          <w:marLeft w:val="0"/>
          <w:marRight w:val="0"/>
          <w:marTop w:val="0"/>
          <w:marBottom w:val="0"/>
          <w:divBdr>
            <w:top w:val="none" w:sz="0" w:space="0" w:color="auto"/>
            <w:left w:val="none" w:sz="0" w:space="0" w:color="auto"/>
            <w:bottom w:val="none" w:sz="0" w:space="0" w:color="auto"/>
            <w:right w:val="none" w:sz="0" w:space="0" w:color="auto"/>
          </w:divBdr>
          <w:divsChild>
            <w:div w:id="900137981">
              <w:marLeft w:val="0"/>
              <w:marRight w:val="0"/>
              <w:marTop w:val="0"/>
              <w:marBottom w:val="0"/>
              <w:divBdr>
                <w:top w:val="none" w:sz="0" w:space="0" w:color="auto"/>
                <w:left w:val="none" w:sz="0" w:space="0" w:color="auto"/>
                <w:bottom w:val="none" w:sz="0" w:space="0" w:color="auto"/>
                <w:right w:val="none" w:sz="0" w:space="0" w:color="auto"/>
              </w:divBdr>
            </w:div>
            <w:div w:id="273219696">
              <w:marLeft w:val="0"/>
              <w:marRight w:val="0"/>
              <w:marTop w:val="0"/>
              <w:marBottom w:val="0"/>
              <w:divBdr>
                <w:top w:val="none" w:sz="0" w:space="0" w:color="auto"/>
                <w:left w:val="none" w:sz="0" w:space="0" w:color="auto"/>
                <w:bottom w:val="none" w:sz="0" w:space="0" w:color="auto"/>
                <w:right w:val="none" w:sz="0" w:space="0" w:color="auto"/>
              </w:divBdr>
            </w:div>
            <w:div w:id="1161193180">
              <w:marLeft w:val="0"/>
              <w:marRight w:val="0"/>
              <w:marTop w:val="0"/>
              <w:marBottom w:val="0"/>
              <w:divBdr>
                <w:top w:val="none" w:sz="0" w:space="0" w:color="auto"/>
                <w:left w:val="none" w:sz="0" w:space="0" w:color="auto"/>
                <w:bottom w:val="none" w:sz="0" w:space="0" w:color="auto"/>
                <w:right w:val="none" w:sz="0" w:space="0" w:color="auto"/>
              </w:divBdr>
            </w:div>
            <w:div w:id="992678697">
              <w:marLeft w:val="0"/>
              <w:marRight w:val="0"/>
              <w:marTop w:val="0"/>
              <w:marBottom w:val="0"/>
              <w:divBdr>
                <w:top w:val="none" w:sz="0" w:space="0" w:color="auto"/>
                <w:left w:val="none" w:sz="0" w:space="0" w:color="auto"/>
                <w:bottom w:val="none" w:sz="0" w:space="0" w:color="auto"/>
                <w:right w:val="none" w:sz="0" w:space="0" w:color="auto"/>
              </w:divBdr>
            </w:div>
            <w:div w:id="432360078">
              <w:marLeft w:val="0"/>
              <w:marRight w:val="0"/>
              <w:marTop w:val="0"/>
              <w:marBottom w:val="0"/>
              <w:divBdr>
                <w:top w:val="none" w:sz="0" w:space="0" w:color="auto"/>
                <w:left w:val="none" w:sz="0" w:space="0" w:color="auto"/>
                <w:bottom w:val="none" w:sz="0" w:space="0" w:color="auto"/>
                <w:right w:val="none" w:sz="0" w:space="0" w:color="auto"/>
              </w:divBdr>
            </w:div>
            <w:div w:id="1040861673">
              <w:marLeft w:val="0"/>
              <w:marRight w:val="0"/>
              <w:marTop w:val="0"/>
              <w:marBottom w:val="0"/>
              <w:divBdr>
                <w:top w:val="none" w:sz="0" w:space="0" w:color="auto"/>
                <w:left w:val="none" w:sz="0" w:space="0" w:color="auto"/>
                <w:bottom w:val="none" w:sz="0" w:space="0" w:color="auto"/>
                <w:right w:val="none" w:sz="0" w:space="0" w:color="auto"/>
              </w:divBdr>
            </w:div>
            <w:div w:id="2367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Global_object" TargetMode="External"/><Relationship Id="rId13" Type="http://schemas.openxmlformats.org/officeDocument/2006/relationships/hyperlink" Target="https://developer.mozilla.org/en-US/docs/Web/JavaScript/Reference/Global_Objects/Object/entrie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Statements/for...in" TargetMode="External"/><Relationship Id="rId12" Type="http://schemas.openxmlformats.org/officeDocument/2006/relationships/hyperlink" Target="https://developer.mozilla.org/en-US/docs/Web/JavaScript/Reference/Global_Objects/Object/key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Global_Objects/Objec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Objec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Functions/Arrow_functions" TargetMode="External"/><Relationship Id="rId14" Type="http://schemas.openxmlformats.org/officeDocument/2006/relationships/hyperlink" Target="https://developer.mozilla.org/en-US/docs/Web/JavaScript/Reference/Global_Objects/Object/as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34</Pages>
  <Words>7520</Words>
  <Characters>42867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63</cp:revision>
  <dcterms:created xsi:type="dcterms:W3CDTF">2020-06-25T21:04:00Z</dcterms:created>
  <dcterms:modified xsi:type="dcterms:W3CDTF">2020-07-02T18:36:00Z</dcterms:modified>
</cp:coreProperties>
</file>